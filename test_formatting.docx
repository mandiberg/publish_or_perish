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FD0E5" w14:textId="77777777" w:rsidR="00F76468" w:rsidRPr="00DD2132" w:rsidRDefault="00F76468" w:rsidP="001C577E">
      <w:pPr>
        <w:pStyle w:val="TitleA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sz w:val="24"/>
        </w:rPr>
      </w:pPr>
      <w:r w:rsidRPr="00DD2132">
        <w:rPr>
          <w:rFonts w:ascii="Times" w:hAnsi="Times"/>
          <w:sz w:val="24"/>
        </w:rPr>
        <w:t>The College of Staten Island/CUNY</w:t>
      </w:r>
    </w:p>
    <w:p w14:paraId="6CADCA8A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jc w:val="center"/>
        <w:rPr>
          <w:rFonts w:ascii="Times" w:hAnsi="Times"/>
        </w:rPr>
      </w:pPr>
    </w:p>
    <w:p w14:paraId="623FF8CE" w14:textId="77777777" w:rsidR="00F76468" w:rsidRPr="00DD2132" w:rsidRDefault="00F76468" w:rsidP="0031329B">
      <w:pPr>
        <w:pStyle w:val="Heading1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sz w:val="24"/>
        </w:rPr>
      </w:pPr>
      <w:r w:rsidRPr="00DD2132">
        <w:rPr>
          <w:rFonts w:ascii="Times" w:hAnsi="Times"/>
          <w:sz w:val="24"/>
        </w:rPr>
        <w:t>CURRICULUM VITAE</w:t>
      </w:r>
    </w:p>
    <w:p w14:paraId="4B38ED99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61FFDC99" w14:textId="4159643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u w:val="single"/>
        </w:rPr>
      </w:pP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Date of preparation</w:t>
      </w:r>
      <w:r w:rsidRPr="00DD2132">
        <w:rPr>
          <w:rFonts w:ascii="Times" w:hAnsi="Times"/>
          <w:u w:val="single"/>
        </w:rPr>
        <w:t>:</w:t>
      </w:r>
      <w:r w:rsidR="001B76F2">
        <w:rPr>
          <w:rFonts w:ascii="Times" w:hAnsi="Times"/>
          <w:u w:val="single"/>
        </w:rPr>
        <w:t>1</w:t>
      </w:r>
      <w:r w:rsidR="004425CC" w:rsidRPr="00DD2132">
        <w:rPr>
          <w:rFonts w:ascii="Times" w:hAnsi="Times"/>
          <w:u w:val="single"/>
        </w:rPr>
        <w:t>/</w:t>
      </w:r>
      <w:del w:id="0" w:author="Michael Mandiberg" w:date="2025-01-01T11:44:00Z" w16du:dateUtc="2025-01-01T16:44:00Z">
        <w:r w:rsidR="006C0377" w:rsidDel="00060AD0">
          <w:rPr>
            <w:rFonts w:ascii="Times" w:hAnsi="Times"/>
            <w:u w:val="single"/>
          </w:rPr>
          <w:delText>2</w:delText>
        </w:r>
      </w:del>
      <w:ins w:id="1" w:author="Michael Mandiberg" w:date="2024-12-21T14:39:00Z" w16du:dateUtc="2024-12-21T19:39:00Z">
        <w:r w:rsidR="000B3658">
          <w:rPr>
            <w:rFonts w:ascii="Times" w:hAnsi="Times"/>
            <w:u w:val="single"/>
          </w:rPr>
          <w:t>1</w:t>
        </w:r>
      </w:ins>
      <w:del w:id="2" w:author="Michael Mandiberg" w:date="2024-12-21T14:39:00Z" w16du:dateUtc="2024-12-21T19:39:00Z">
        <w:r w:rsidR="006C0377" w:rsidDel="000B3658">
          <w:rPr>
            <w:rFonts w:ascii="Times" w:hAnsi="Times"/>
            <w:u w:val="single"/>
          </w:rPr>
          <w:delText>2</w:delText>
        </w:r>
      </w:del>
      <w:r w:rsidR="004425CC" w:rsidRPr="00DD2132">
        <w:rPr>
          <w:rFonts w:ascii="Times" w:hAnsi="Times"/>
          <w:u w:val="single"/>
        </w:rPr>
        <w:t>/</w:t>
      </w:r>
      <w:r w:rsidR="004E4D92">
        <w:rPr>
          <w:rFonts w:ascii="Times" w:hAnsi="Times"/>
          <w:u w:val="single"/>
        </w:rPr>
        <w:t>2</w:t>
      </w:r>
      <w:ins w:id="3" w:author="Michael Mandiberg" w:date="2025-01-01T11:44:00Z" w16du:dateUtc="2025-01-01T16:44:00Z">
        <w:r w:rsidR="00060AD0">
          <w:rPr>
            <w:rFonts w:ascii="Times" w:hAnsi="Times"/>
            <w:u w:val="single"/>
          </w:rPr>
          <w:t>5</w:t>
        </w:r>
      </w:ins>
      <w:del w:id="4" w:author="Michael Mandiberg" w:date="2024-12-21T14:39:00Z" w16du:dateUtc="2024-12-21T19:39:00Z">
        <w:r w:rsidR="001B76F2" w:rsidDel="000B3658">
          <w:rPr>
            <w:rFonts w:ascii="Times" w:hAnsi="Times"/>
            <w:u w:val="single"/>
          </w:rPr>
          <w:delText>3</w:delText>
        </w:r>
      </w:del>
      <w:r w:rsidR="00AB6B46" w:rsidRPr="00DD2132">
        <w:rPr>
          <w:rFonts w:ascii="Times" w:hAnsi="Times"/>
          <w:u w:val="single"/>
        </w:rPr>
        <w:t xml:space="preserve">   </w:t>
      </w:r>
    </w:p>
    <w:p w14:paraId="2FBEC781" w14:textId="77777777" w:rsidR="00F76468" w:rsidRPr="00DD2132" w:rsidRDefault="005A5BC1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noProof/>
        </w:rPr>
        <w:drawing>
          <wp:anchor distT="0" distB="0" distL="114300" distR="114300" simplePos="0" relativeHeight="251657728" behindDoc="0" locked="0" layoutInCell="1" allowOverlap="1" wp14:anchorId="0423EA40" wp14:editId="70DE4887">
            <wp:simplePos x="0" y="0"/>
            <wp:positionH relativeFrom="column">
              <wp:posOffset>3611880</wp:posOffset>
            </wp:positionH>
            <wp:positionV relativeFrom="paragraph">
              <wp:posOffset>31115</wp:posOffset>
            </wp:positionV>
            <wp:extent cx="1458595" cy="497840"/>
            <wp:effectExtent l="0" t="0" r="0" b="0"/>
            <wp:wrapNone/>
            <wp:docPr id="2" name="Picture 1" descr="mandiberg 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diberg signature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8653F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proofErr w:type="gramStart"/>
      <w:r w:rsidRPr="00DD2132">
        <w:rPr>
          <w:rFonts w:ascii="Times" w:hAnsi="Times"/>
        </w:rPr>
        <w:t xml:space="preserve">Signature </w:t>
      </w:r>
      <w:r w:rsidR="009C6703" w:rsidRPr="00DD2132">
        <w:rPr>
          <w:rFonts w:ascii="Times" w:hAnsi="Times"/>
        </w:rPr>
        <w:t xml:space="preserve"> _</w:t>
      </w:r>
      <w:proofErr w:type="gramEnd"/>
      <w:r w:rsidR="009C6703" w:rsidRPr="00DD2132">
        <w:rPr>
          <w:rFonts w:ascii="Times" w:hAnsi="Times"/>
        </w:rPr>
        <w:t>__________________</w:t>
      </w:r>
    </w:p>
    <w:p w14:paraId="0851035F" w14:textId="77777777" w:rsidR="00F76468" w:rsidRPr="00DD2132" w:rsidRDefault="00F76468" w:rsidP="0031329B">
      <w:pPr>
        <w:pStyle w:val="Default"/>
        <w:numPr>
          <w:ilvl w:val="0"/>
          <w:numId w:val="1"/>
        </w:numPr>
        <w:tabs>
          <w:tab w:val="clear" w:pos="560"/>
          <w:tab w:val="num" w:pos="450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 w:hanging="560"/>
        <w:rPr>
          <w:rFonts w:ascii="Times" w:hAnsi="Times"/>
        </w:rPr>
      </w:pPr>
      <w:r w:rsidRPr="00DD2132">
        <w:rPr>
          <w:rFonts w:ascii="Times" w:hAnsi="Times"/>
          <w:b/>
        </w:rPr>
        <w:t xml:space="preserve">NAME </w:t>
      </w:r>
      <w:r w:rsidRPr="00DD2132">
        <w:rPr>
          <w:rFonts w:ascii="Times" w:hAnsi="Times"/>
        </w:rPr>
        <w:t xml:space="preserve">Michael </w:t>
      </w:r>
      <w:proofErr w:type="spellStart"/>
      <w:r w:rsidRPr="00DD2132">
        <w:rPr>
          <w:rFonts w:ascii="Times" w:hAnsi="Times"/>
        </w:rPr>
        <w:t>Mandiberg</w:t>
      </w:r>
      <w:proofErr w:type="spellEnd"/>
    </w:p>
    <w:p w14:paraId="26FB130E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b/>
        </w:rPr>
      </w:pPr>
    </w:p>
    <w:p w14:paraId="0916B4C4" w14:textId="77777777" w:rsidR="00A65457" w:rsidRPr="00DD2132" w:rsidRDefault="003933F0" w:rsidP="00A65457">
      <w:pPr>
        <w:pStyle w:val="Default"/>
        <w:tabs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b/>
        </w:rPr>
      </w:pPr>
      <w:r w:rsidRPr="00DD2132">
        <w:rPr>
          <w:rFonts w:ascii="Times" w:hAnsi="Times"/>
          <w:b/>
          <w:szCs w:val="24"/>
        </w:rPr>
        <w:tab/>
      </w:r>
      <w:r w:rsidR="0065523E" w:rsidRPr="00DD2132">
        <w:rPr>
          <w:rFonts w:ascii="Times" w:hAnsi="Times"/>
          <w:b/>
        </w:rPr>
        <w:t xml:space="preserve">CURRENT TITLE: </w:t>
      </w:r>
      <w:r w:rsidR="0065523E" w:rsidRPr="00DD2132">
        <w:rPr>
          <w:rFonts w:ascii="Times" w:hAnsi="Times"/>
        </w:rPr>
        <w:t>Professor</w:t>
      </w:r>
      <w:r w:rsidR="0065523E" w:rsidRPr="00DD2132">
        <w:rPr>
          <w:rFonts w:ascii="Times" w:hAnsi="Times"/>
          <w:b/>
        </w:rPr>
        <w:t xml:space="preserve">   </w:t>
      </w:r>
      <w:r w:rsidR="00CB4314" w:rsidRPr="00DD2132">
        <w:rPr>
          <w:rFonts w:ascii="Times" w:hAnsi="Times"/>
          <w:b/>
        </w:rPr>
        <w:tab/>
      </w:r>
      <w:r w:rsidR="00CB4314" w:rsidRPr="00DD2132">
        <w:rPr>
          <w:rFonts w:ascii="Times" w:hAnsi="Times"/>
          <w:b/>
        </w:rPr>
        <w:tab/>
      </w:r>
      <w:r w:rsidR="0065523E" w:rsidRPr="00DD2132">
        <w:rPr>
          <w:rFonts w:ascii="Times" w:hAnsi="Times"/>
          <w:b/>
        </w:rPr>
        <w:t>CURRENT SALARY:</w:t>
      </w:r>
      <w:r w:rsidR="00A65457" w:rsidRPr="00DD2132">
        <w:rPr>
          <w:rFonts w:ascii="Times" w:hAnsi="Times"/>
          <w:b/>
        </w:rPr>
        <w:t xml:space="preserve"> </w:t>
      </w:r>
    </w:p>
    <w:p w14:paraId="47216AEA" w14:textId="77777777" w:rsidR="0065523E" w:rsidRPr="00DD2132" w:rsidRDefault="0065523E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680F772F" w14:textId="77777777" w:rsidR="0065523E" w:rsidRPr="00DD2132" w:rsidRDefault="0065523E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>2.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b/>
        </w:rPr>
        <w:t xml:space="preserve">RECOMMENDATION FOR </w:t>
      </w:r>
      <w:r w:rsidRPr="00DD2132">
        <w:rPr>
          <w:rFonts w:ascii="Times" w:hAnsi="Times"/>
        </w:rPr>
        <w:t>(check one)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b/>
        </w:rPr>
        <w:t>EFFECTIVE DATE</w:t>
      </w:r>
      <w:r w:rsidRPr="00DD2132">
        <w:rPr>
          <w:rFonts w:ascii="Times" w:hAnsi="Times"/>
        </w:rPr>
        <w:t xml:space="preserve"> ________________</w:t>
      </w:r>
    </w:p>
    <w:p w14:paraId="345C40A8" w14:textId="77777777" w:rsidR="0065523E" w:rsidRPr="00DD2132" w:rsidRDefault="0065523E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b/>
        </w:rPr>
      </w:pPr>
    </w:p>
    <w:p w14:paraId="52294D2A" w14:textId="77777777" w:rsidR="0065523E" w:rsidRPr="00DD2132" w:rsidRDefault="0065523E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ab/>
        <w:t>_____ Initial appointment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_____ Fourth Reappointment</w:t>
      </w:r>
      <w:r w:rsidRPr="00DD2132">
        <w:rPr>
          <w:rFonts w:ascii="Times" w:hAnsi="Times"/>
        </w:rPr>
        <w:tab/>
        <w:t>_____ Tenure</w:t>
      </w:r>
    </w:p>
    <w:p w14:paraId="15821FD3" w14:textId="77777777" w:rsidR="0065523E" w:rsidRPr="00DD2132" w:rsidRDefault="0065523E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3C0B93C8" w14:textId="77777777" w:rsidR="0065523E" w:rsidRPr="00DD2132" w:rsidRDefault="0065523E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ab/>
        <w:t>_____ First Reappointment</w:t>
      </w:r>
      <w:r w:rsidRPr="00DD2132">
        <w:rPr>
          <w:rFonts w:ascii="Times" w:hAnsi="Times"/>
        </w:rPr>
        <w:tab/>
        <w:t>_____ Fifth Reappointment</w:t>
      </w:r>
      <w:r w:rsidRPr="00DD2132">
        <w:rPr>
          <w:rFonts w:ascii="Times" w:hAnsi="Times"/>
        </w:rPr>
        <w:tab/>
        <w:t>_____ CCE for Lecturer</w:t>
      </w:r>
    </w:p>
    <w:p w14:paraId="233126FD" w14:textId="77777777" w:rsidR="0065523E" w:rsidRPr="00DD2132" w:rsidRDefault="0065523E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</w:p>
    <w:p w14:paraId="2FB18EC1" w14:textId="77777777" w:rsidR="0065523E" w:rsidRPr="00DD2132" w:rsidRDefault="0065523E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ab/>
        <w:t>_____ Second Reappointment</w:t>
      </w:r>
      <w:r w:rsidRPr="00DD2132">
        <w:rPr>
          <w:rFonts w:ascii="Times" w:hAnsi="Times"/>
        </w:rPr>
        <w:tab/>
        <w:t>_____ Sixth Reappointment</w:t>
      </w:r>
      <w:r w:rsidRPr="00DD2132">
        <w:rPr>
          <w:rFonts w:ascii="Times" w:hAnsi="Times"/>
        </w:rPr>
        <w:tab/>
        <w:t>_____ Promotion to Assoc Prof</w:t>
      </w:r>
    </w:p>
    <w:p w14:paraId="49BE4998" w14:textId="77777777" w:rsidR="0065523E" w:rsidRPr="00DD2132" w:rsidRDefault="0065523E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</w:p>
    <w:p w14:paraId="241A3100" w14:textId="77777777" w:rsidR="0065523E" w:rsidRPr="00DD2132" w:rsidRDefault="0065523E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ab/>
        <w:t>_____ Third Reappointment</w:t>
      </w:r>
      <w:r w:rsidR="005E02BE" w:rsidRPr="00DD2132">
        <w:rPr>
          <w:rFonts w:ascii="Times" w:hAnsi="Times"/>
        </w:rPr>
        <w:tab/>
        <w:t>_____ Seventh Reappointment</w:t>
      </w:r>
      <w:r w:rsidR="005E02BE" w:rsidRPr="00DD2132">
        <w:rPr>
          <w:rFonts w:ascii="Times" w:hAnsi="Times"/>
        </w:rPr>
        <w:tab/>
        <w:t>___</w:t>
      </w:r>
      <w:r w:rsidRPr="00DD2132">
        <w:rPr>
          <w:rFonts w:ascii="Times" w:hAnsi="Times"/>
        </w:rPr>
        <w:t>__ Promotion to Professor</w:t>
      </w:r>
    </w:p>
    <w:p w14:paraId="1BD68C3E" w14:textId="77777777" w:rsidR="0065523E" w:rsidRPr="00DD2132" w:rsidRDefault="0065523E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10CEE5B1" w14:textId="77777777" w:rsidR="0065523E" w:rsidRPr="00DD2132" w:rsidRDefault="0065523E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_____ Promotion to Senior CLT</w:t>
      </w:r>
    </w:p>
    <w:p w14:paraId="6C4E6F7F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b/>
        </w:rPr>
      </w:pPr>
      <w:r w:rsidRPr="00DD2132">
        <w:rPr>
          <w:rFonts w:ascii="Times" w:hAnsi="Times"/>
        </w:rPr>
        <w:t>3.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b/>
        </w:rPr>
        <w:t>HIGHER EDUCATION</w:t>
      </w:r>
    </w:p>
    <w:p w14:paraId="18183DD2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75085D4E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ab/>
        <w:t xml:space="preserve">DEGREES </w:t>
      </w:r>
    </w:p>
    <w:p w14:paraId="5CF06621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720" w:right="216" w:hanging="288"/>
        <w:rPr>
          <w:rFonts w:ascii="Times" w:hAnsi="Times"/>
        </w:rPr>
      </w:pPr>
      <w:r w:rsidRPr="00DD2132">
        <w:rPr>
          <w:rFonts w:ascii="Times" w:hAnsi="Times"/>
        </w:rPr>
        <w:t>California Institute of the Arts, 2001-2003, MFA Photography and Media, May 2003</w:t>
      </w:r>
    </w:p>
    <w:p w14:paraId="0D8AF64E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720" w:right="216" w:hanging="288"/>
        <w:rPr>
          <w:rFonts w:ascii="Times" w:hAnsi="Times"/>
        </w:rPr>
      </w:pPr>
      <w:r w:rsidRPr="00DD2132">
        <w:rPr>
          <w:rFonts w:ascii="Times" w:hAnsi="Times"/>
        </w:rPr>
        <w:t>Brown University, 1996-2000,</w:t>
      </w:r>
      <w:r w:rsidRPr="00DD2132">
        <w:rPr>
          <w:rFonts w:ascii="Times" w:hAnsi="Times"/>
        </w:rPr>
        <w:tab/>
        <w:t xml:space="preserve">BA English </w:t>
      </w:r>
      <w:r w:rsidR="004425CC" w:rsidRPr="00DD2132">
        <w:rPr>
          <w:rFonts w:ascii="Times" w:hAnsi="Times"/>
        </w:rPr>
        <w:t>with Honors</w:t>
      </w:r>
      <w:r w:rsidRPr="00DD2132">
        <w:rPr>
          <w:rFonts w:ascii="Times" w:hAnsi="Times"/>
        </w:rPr>
        <w:t>,</w:t>
      </w:r>
      <w:r w:rsidR="004425CC" w:rsidRPr="00DD2132">
        <w:rPr>
          <w:rFonts w:ascii="Times" w:hAnsi="Times"/>
        </w:rPr>
        <w:t xml:space="preserve"> and</w:t>
      </w:r>
      <w:r w:rsidRPr="00DD2132">
        <w:rPr>
          <w:rFonts w:ascii="Times" w:hAnsi="Times"/>
        </w:rPr>
        <w:t xml:space="preserve"> Visual Arts, Magna Cum Laude, May 2000</w:t>
      </w:r>
    </w:p>
    <w:p w14:paraId="2717BA8C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545C46C7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ab/>
        <w:t xml:space="preserve">ADDITIONAL HIGHER EDUCATION </w:t>
      </w:r>
    </w:p>
    <w:p w14:paraId="731429CA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 w:firstLine="432"/>
        <w:rPr>
          <w:rFonts w:ascii="Times" w:hAnsi="Times"/>
        </w:rPr>
      </w:pPr>
      <w:r w:rsidRPr="00DD2132">
        <w:rPr>
          <w:rFonts w:ascii="Times" w:hAnsi="Times"/>
        </w:rPr>
        <w:t>Rhode Island School of Design, 1998-2000, Degree Project Studies in Photography</w:t>
      </w:r>
    </w:p>
    <w:p w14:paraId="679420FE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 w:firstLine="432"/>
        <w:rPr>
          <w:rFonts w:ascii="Times" w:hAnsi="Times"/>
        </w:rPr>
      </w:pPr>
      <w:r w:rsidRPr="00DD2132">
        <w:rPr>
          <w:rFonts w:ascii="Times" w:hAnsi="Times"/>
        </w:rPr>
        <w:t xml:space="preserve">San Francisco Art Institute, Fall 1998, </w:t>
      </w:r>
      <w:r w:rsidR="005E0729" w:rsidRPr="00DD2132">
        <w:rPr>
          <w:rFonts w:ascii="Times" w:hAnsi="Times"/>
        </w:rPr>
        <w:t xml:space="preserve">Semester Exchange: </w:t>
      </w:r>
      <w:r w:rsidRPr="00DD2132">
        <w:rPr>
          <w:rFonts w:ascii="Times" w:hAnsi="Times"/>
        </w:rPr>
        <w:t>Fine Arts Studies</w:t>
      </w:r>
    </w:p>
    <w:p w14:paraId="38C29ECB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1D52A884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b/>
        </w:rPr>
      </w:pPr>
      <w:r w:rsidRPr="00DD2132">
        <w:rPr>
          <w:rFonts w:ascii="Times" w:hAnsi="Times"/>
        </w:rPr>
        <w:t>4.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b/>
        </w:rPr>
        <w:t>EXPERIENCE</w:t>
      </w:r>
    </w:p>
    <w:p w14:paraId="07179078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2E0E0E22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ab/>
        <w:t xml:space="preserve">TEACHING  </w:t>
      </w:r>
    </w:p>
    <w:p w14:paraId="6C40ED37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11D94008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  <w:u w:val="single"/>
        </w:rPr>
        <w:t>Institutions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u w:val="single"/>
        </w:rPr>
        <w:t>Dates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u w:val="single"/>
        </w:rPr>
        <w:t>Rank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u w:val="single"/>
        </w:rPr>
        <w:t>FT/PT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u w:val="single"/>
        </w:rPr>
        <w:t>Department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 xml:space="preserve">   </w:t>
      </w:r>
      <w:r w:rsidRPr="00DD2132">
        <w:rPr>
          <w:rFonts w:ascii="Times" w:hAnsi="Times"/>
          <w:u w:val="single"/>
        </w:rPr>
        <w:t>Tenure Status</w:t>
      </w:r>
      <w:r w:rsidRPr="00DD2132">
        <w:rPr>
          <w:rFonts w:ascii="Times" w:hAnsi="Times"/>
        </w:rPr>
        <w:t xml:space="preserve"> </w:t>
      </w:r>
    </w:p>
    <w:p w14:paraId="567A3FB5" w14:textId="77777777" w:rsidR="00C54D42" w:rsidRPr="00DD2132" w:rsidRDefault="00C54D42" w:rsidP="003311E5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2160" w:right="216" w:hanging="2160"/>
        <w:rPr>
          <w:rFonts w:ascii="Times" w:hAnsi="Times"/>
        </w:rPr>
      </w:pPr>
      <w:r w:rsidRPr="00DD2132">
        <w:rPr>
          <w:rFonts w:ascii="Times" w:hAnsi="Times"/>
        </w:rPr>
        <w:t>College of Staten Island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>
        <w:rPr>
          <w:rFonts w:ascii="Times" w:hAnsi="Times"/>
        </w:rPr>
        <w:t>Spring</w:t>
      </w:r>
      <w:r w:rsidRPr="00DD2132">
        <w:rPr>
          <w:rFonts w:ascii="Times" w:hAnsi="Times"/>
        </w:rPr>
        <w:t xml:space="preserve"> 20</w:t>
      </w:r>
      <w:r>
        <w:rPr>
          <w:rFonts w:ascii="Times" w:hAnsi="Times"/>
        </w:rPr>
        <w:t>20</w:t>
      </w:r>
      <w:r w:rsidRPr="00DD2132">
        <w:rPr>
          <w:rFonts w:ascii="Times" w:hAnsi="Times"/>
        </w:rPr>
        <w:t>-</w:t>
      </w:r>
      <w:r w:rsidRPr="00DD2132">
        <w:rPr>
          <w:rFonts w:ascii="Times" w:hAnsi="Times"/>
        </w:rPr>
        <w:tab/>
      </w:r>
      <w:r>
        <w:rPr>
          <w:rFonts w:ascii="Times" w:hAnsi="Times"/>
        </w:rPr>
        <w:t>Affiliated f</w:t>
      </w:r>
      <w:r w:rsidRPr="00DD2132">
        <w:rPr>
          <w:rFonts w:ascii="Times" w:hAnsi="Times"/>
        </w:rPr>
        <w:t>aculty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C54D42">
        <w:rPr>
          <w:rFonts w:ascii="Times" w:hAnsi="Times"/>
        </w:rPr>
        <w:t xml:space="preserve">Women's, Gender, and Sexuality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C54D42">
        <w:rPr>
          <w:rFonts w:ascii="Times" w:hAnsi="Times"/>
        </w:rPr>
        <w:t>Studies Program</w:t>
      </w:r>
    </w:p>
    <w:p w14:paraId="2AEAE390" w14:textId="77777777" w:rsidR="00365D25" w:rsidRPr="00DD2132" w:rsidRDefault="00365D25" w:rsidP="00365D25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>CUNY Graduate Center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Fall 2018-</w:t>
      </w:r>
      <w:r w:rsidRPr="00DD2132">
        <w:rPr>
          <w:rFonts w:ascii="Times" w:hAnsi="Times"/>
        </w:rPr>
        <w:tab/>
        <w:t>Faculty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="00CF4696">
        <w:rPr>
          <w:rFonts w:ascii="Times" w:hAnsi="Times"/>
        </w:rPr>
        <w:tab/>
      </w:r>
      <w:r w:rsidR="00CF4696">
        <w:rPr>
          <w:rFonts w:ascii="Times" w:hAnsi="Times"/>
        </w:rPr>
        <w:tab/>
      </w:r>
      <w:r w:rsidRPr="00DD2132">
        <w:rPr>
          <w:rFonts w:ascii="Times" w:hAnsi="Times"/>
        </w:rPr>
        <w:t>MA Digital Humanities</w:t>
      </w:r>
    </w:p>
    <w:p w14:paraId="1028D8DE" w14:textId="77777777" w:rsidR="00365D25" w:rsidRPr="00DD2132" w:rsidRDefault="00365D25" w:rsidP="00365D25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>CUNY Graduate Center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Fall 2018-</w:t>
      </w:r>
      <w:r w:rsidRPr="00DD2132">
        <w:rPr>
          <w:rFonts w:ascii="Times" w:hAnsi="Times"/>
        </w:rPr>
        <w:tab/>
        <w:t>Faculty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="00CF4696">
        <w:rPr>
          <w:rFonts w:ascii="Times" w:hAnsi="Times"/>
        </w:rPr>
        <w:tab/>
      </w:r>
      <w:r w:rsidR="00CF4696">
        <w:rPr>
          <w:rFonts w:ascii="Times" w:hAnsi="Times"/>
        </w:rPr>
        <w:tab/>
      </w:r>
      <w:r w:rsidRPr="00DD2132">
        <w:rPr>
          <w:rFonts w:ascii="Times" w:hAnsi="Times"/>
        </w:rPr>
        <w:t>MA Data Visualization</w:t>
      </w:r>
    </w:p>
    <w:p w14:paraId="0A14700E" w14:textId="77777777" w:rsidR="00AB3555" w:rsidRPr="00DD2132" w:rsidRDefault="00AB3555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>College of Staten Island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Fall 2016-</w:t>
      </w:r>
      <w:r w:rsidRPr="00DD2132">
        <w:rPr>
          <w:rFonts w:ascii="Times" w:hAnsi="Times"/>
        </w:rPr>
        <w:tab/>
        <w:t>Professor</w:t>
      </w:r>
      <w:r w:rsidRPr="00DD2132">
        <w:rPr>
          <w:rFonts w:ascii="Times" w:hAnsi="Times"/>
        </w:rPr>
        <w:tab/>
        <w:t>FT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Media Culture</w:t>
      </w:r>
      <w:r w:rsidRPr="00DD2132">
        <w:rPr>
          <w:rFonts w:ascii="Times" w:hAnsi="Times"/>
        </w:rPr>
        <w:tab/>
        <w:t xml:space="preserve">    Tenured</w:t>
      </w:r>
    </w:p>
    <w:p w14:paraId="4D1B6D6D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>College of Staten Island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2012-</w:t>
      </w:r>
      <w:r w:rsidR="00AB3555" w:rsidRPr="00DD2132">
        <w:rPr>
          <w:rFonts w:ascii="Times" w:hAnsi="Times"/>
        </w:rPr>
        <w:t>2016</w:t>
      </w:r>
      <w:r w:rsidR="004F0287" w:rsidRPr="00DD2132">
        <w:rPr>
          <w:rFonts w:ascii="Times" w:hAnsi="Times"/>
        </w:rPr>
        <w:tab/>
        <w:t>Assoc. Prof</w:t>
      </w:r>
      <w:r w:rsidR="004F0287" w:rsidRPr="00DD2132">
        <w:rPr>
          <w:rFonts w:ascii="Times" w:hAnsi="Times"/>
        </w:rPr>
        <w:tab/>
        <w:t>FT</w:t>
      </w:r>
      <w:r w:rsidR="004F0287" w:rsidRPr="00DD2132">
        <w:rPr>
          <w:rFonts w:ascii="Times" w:hAnsi="Times"/>
        </w:rPr>
        <w:tab/>
      </w:r>
      <w:r w:rsidR="004F0287" w:rsidRPr="00DD2132">
        <w:rPr>
          <w:rFonts w:ascii="Times" w:hAnsi="Times"/>
        </w:rPr>
        <w:tab/>
        <w:t>Media Culture</w:t>
      </w:r>
      <w:r w:rsidR="004F0287" w:rsidRPr="00DD2132">
        <w:rPr>
          <w:rFonts w:ascii="Times" w:hAnsi="Times"/>
        </w:rPr>
        <w:tab/>
        <w:t xml:space="preserve">    </w:t>
      </w:r>
      <w:r w:rsidRPr="00DD2132">
        <w:rPr>
          <w:rFonts w:ascii="Times" w:hAnsi="Times"/>
        </w:rPr>
        <w:t>Tenured</w:t>
      </w:r>
    </w:p>
    <w:p w14:paraId="3041CC1C" w14:textId="77777777" w:rsidR="00C54D42" w:rsidRPr="00DD2132" w:rsidRDefault="00C54D42" w:rsidP="00C54D42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>College of Staten Island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Fall 2011</w:t>
      </w:r>
      <w:r w:rsidRPr="00DD2132">
        <w:rPr>
          <w:rFonts w:ascii="Times" w:hAnsi="Times"/>
        </w:rPr>
        <w:tab/>
        <w:t xml:space="preserve">Asst. Prof   </w:t>
      </w:r>
      <w:r w:rsidRPr="00DD2132">
        <w:rPr>
          <w:rFonts w:ascii="Times" w:hAnsi="Times"/>
        </w:rPr>
        <w:tab/>
        <w:t>FT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Media Culture</w:t>
      </w:r>
      <w:r w:rsidRPr="00DD2132">
        <w:rPr>
          <w:rFonts w:ascii="Times" w:hAnsi="Times"/>
        </w:rPr>
        <w:tab/>
        <w:t xml:space="preserve">    Tenured</w:t>
      </w:r>
    </w:p>
    <w:p w14:paraId="67401C05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>CUNY Graduate Center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Spring 2011-</w:t>
      </w:r>
      <w:r w:rsidRPr="00DD2132">
        <w:rPr>
          <w:rFonts w:ascii="Times" w:hAnsi="Times"/>
        </w:rPr>
        <w:tab/>
        <w:t>Doctoral Faculty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Interactive Technology &amp;</w:t>
      </w:r>
    </w:p>
    <w:p w14:paraId="217FE175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Pedagogy Certificate Program</w:t>
      </w:r>
    </w:p>
    <w:p w14:paraId="41F8FFB9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lastRenderedPageBreak/>
        <w:t>College of Staten Island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2004-2011</w:t>
      </w:r>
      <w:r w:rsidRPr="00DD2132">
        <w:rPr>
          <w:rFonts w:ascii="Times" w:hAnsi="Times"/>
        </w:rPr>
        <w:tab/>
        <w:t>Asst. Pr</w:t>
      </w:r>
      <w:r w:rsidR="004F0287" w:rsidRPr="00DD2132">
        <w:rPr>
          <w:rFonts w:ascii="Times" w:hAnsi="Times"/>
        </w:rPr>
        <w:t xml:space="preserve">of   </w:t>
      </w:r>
      <w:r w:rsidR="004F0287" w:rsidRPr="00DD2132">
        <w:rPr>
          <w:rFonts w:ascii="Times" w:hAnsi="Times"/>
        </w:rPr>
        <w:tab/>
        <w:t>FT</w:t>
      </w:r>
      <w:r w:rsidR="004F0287" w:rsidRPr="00DD2132">
        <w:rPr>
          <w:rFonts w:ascii="Times" w:hAnsi="Times"/>
        </w:rPr>
        <w:tab/>
      </w:r>
      <w:r w:rsidR="004F0287" w:rsidRPr="00DD2132">
        <w:rPr>
          <w:rFonts w:ascii="Times" w:hAnsi="Times"/>
        </w:rPr>
        <w:tab/>
        <w:t>Media Culture</w:t>
      </w:r>
      <w:r w:rsidR="004F0287" w:rsidRPr="00DD2132">
        <w:rPr>
          <w:rFonts w:ascii="Times" w:hAnsi="Times"/>
        </w:rPr>
        <w:tab/>
        <w:t xml:space="preserve">    Tenure-</w:t>
      </w:r>
      <w:r w:rsidRPr="00DD2132">
        <w:rPr>
          <w:rFonts w:ascii="Times" w:hAnsi="Times"/>
        </w:rPr>
        <w:t>track</w:t>
      </w:r>
    </w:p>
    <w:p w14:paraId="08773B38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>Art Institute of Orange County</w:t>
      </w:r>
      <w:r w:rsidRPr="00DD2132">
        <w:rPr>
          <w:rFonts w:ascii="Times" w:hAnsi="Times"/>
        </w:rPr>
        <w:tab/>
        <w:t>2004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 xml:space="preserve">Instructor    </w:t>
      </w:r>
      <w:r w:rsidRPr="00DD2132">
        <w:rPr>
          <w:rFonts w:ascii="Times" w:hAnsi="Times"/>
        </w:rPr>
        <w:tab/>
        <w:t>FT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Multimedia Design</w:t>
      </w:r>
      <w:r w:rsidRPr="00DD2132">
        <w:rPr>
          <w:rFonts w:ascii="Times" w:hAnsi="Times"/>
        </w:rPr>
        <w:tab/>
        <w:t>n/a</w:t>
      </w:r>
    </w:p>
    <w:p w14:paraId="6127931B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>Art Institute of Orange County</w:t>
      </w:r>
      <w:r w:rsidRPr="00DD2132">
        <w:rPr>
          <w:rFonts w:ascii="Times" w:hAnsi="Times"/>
        </w:rPr>
        <w:tab/>
        <w:t>2003-2004</w:t>
      </w:r>
      <w:r w:rsidRPr="00DD2132">
        <w:rPr>
          <w:rFonts w:ascii="Times" w:hAnsi="Times"/>
        </w:rPr>
        <w:tab/>
        <w:t xml:space="preserve">Instructor    </w:t>
      </w:r>
      <w:r w:rsidRPr="00DD2132">
        <w:rPr>
          <w:rFonts w:ascii="Times" w:hAnsi="Times"/>
        </w:rPr>
        <w:tab/>
        <w:t>PT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Multimedia Design</w:t>
      </w:r>
      <w:r w:rsidRPr="00DD2132">
        <w:rPr>
          <w:rFonts w:ascii="Times" w:hAnsi="Times"/>
        </w:rPr>
        <w:tab/>
        <w:t>n/a</w:t>
      </w:r>
    </w:p>
    <w:p w14:paraId="464362C0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>Brooks College, Long Beach</w:t>
      </w:r>
      <w:r w:rsidRPr="00DD2132">
        <w:rPr>
          <w:rFonts w:ascii="Times" w:hAnsi="Times"/>
        </w:rPr>
        <w:tab/>
        <w:t>2003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 xml:space="preserve">Instructor    </w:t>
      </w:r>
      <w:r w:rsidRPr="00DD2132">
        <w:rPr>
          <w:rFonts w:ascii="Times" w:hAnsi="Times"/>
        </w:rPr>
        <w:tab/>
        <w:t>FT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Graphic Design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n/a</w:t>
      </w:r>
    </w:p>
    <w:p w14:paraId="223047D4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>Brooks College, Long Beach</w:t>
      </w:r>
      <w:r w:rsidRPr="00DD2132">
        <w:rPr>
          <w:rFonts w:ascii="Times" w:hAnsi="Times"/>
        </w:rPr>
        <w:tab/>
        <w:t>2002-2003</w:t>
      </w:r>
      <w:r w:rsidRPr="00DD2132">
        <w:rPr>
          <w:rFonts w:ascii="Times" w:hAnsi="Times"/>
        </w:rPr>
        <w:tab/>
        <w:t xml:space="preserve">Instructor    </w:t>
      </w:r>
      <w:r w:rsidRPr="00DD2132">
        <w:rPr>
          <w:rFonts w:ascii="Times" w:hAnsi="Times"/>
        </w:rPr>
        <w:tab/>
        <w:t>PT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Graphic Design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n/a</w:t>
      </w:r>
    </w:p>
    <w:p w14:paraId="31404EF5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>CalArts/C.A.P.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2002-2003</w:t>
      </w:r>
      <w:r w:rsidRPr="00DD2132">
        <w:rPr>
          <w:rFonts w:ascii="Times" w:hAnsi="Times"/>
        </w:rPr>
        <w:tab/>
        <w:t xml:space="preserve">Tech. Instr. </w:t>
      </w:r>
      <w:r w:rsidRPr="00DD2132">
        <w:rPr>
          <w:rFonts w:ascii="Times" w:hAnsi="Times"/>
        </w:rPr>
        <w:tab/>
        <w:t>PT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 xml:space="preserve">Community Arts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n/a</w:t>
      </w:r>
    </w:p>
    <w:p w14:paraId="0B21D6A9" w14:textId="77777777" w:rsidR="00FB2F94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Partnership</w:t>
      </w:r>
    </w:p>
    <w:p w14:paraId="2C34DA14" w14:textId="77777777" w:rsidR="00F76468" w:rsidRPr="00DD2132" w:rsidRDefault="003C320E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ab/>
        <w:t>OTHER</w:t>
      </w:r>
    </w:p>
    <w:p w14:paraId="029EEC17" w14:textId="77777777" w:rsidR="003C320E" w:rsidRPr="00DD2132" w:rsidRDefault="003C320E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25D3D206" w14:textId="77777777" w:rsidR="003C320E" w:rsidRPr="00DD2132" w:rsidRDefault="003C320E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>IBM, Senior Web Developer, 2000-2001, FT</w:t>
      </w:r>
    </w:p>
    <w:p w14:paraId="4A2CF557" w14:textId="77777777" w:rsidR="003C320E" w:rsidRPr="00DD2132" w:rsidRDefault="003C320E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900" w:right="216" w:hanging="900"/>
        <w:rPr>
          <w:rFonts w:ascii="Times" w:hAnsi="Times"/>
        </w:rPr>
      </w:pPr>
      <w:r w:rsidRPr="00DD2132">
        <w:rPr>
          <w:rFonts w:ascii="Times" w:hAnsi="Times"/>
        </w:rPr>
        <w:t xml:space="preserve">Freelance Web Design and Development, 2001-2008, PT; Select clients included New Museum, </w:t>
      </w:r>
      <w:proofErr w:type="spellStart"/>
      <w:r w:rsidRPr="00DD2132">
        <w:rPr>
          <w:rFonts w:ascii="Times" w:hAnsi="Times"/>
        </w:rPr>
        <w:t>ArtByte</w:t>
      </w:r>
      <w:proofErr w:type="spellEnd"/>
      <w:r w:rsidRPr="00DD2132">
        <w:rPr>
          <w:rFonts w:ascii="Times" w:hAnsi="Times"/>
        </w:rPr>
        <w:t xml:space="preserve">/Art on Paper, </w:t>
      </w:r>
      <w:proofErr w:type="spellStart"/>
      <w:r w:rsidRPr="00DD2132">
        <w:rPr>
          <w:rFonts w:ascii="Times" w:hAnsi="Times"/>
        </w:rPr>
        <w:t>ArtCat</w:t>
      </w:r>
      <w:proofErr w:type="spellEnd"/>
      <w:r w:rsidRPr="00DD2132">
        <w:rPr>
          <w:rFonts w:ascii="Times" w:hAnsi="Times"/>
        </w:rPr>
        <w:t xml:space="preserve">, </w:t>
      </w:r>
      <w:r w:rsidR="00166FA1" w:rsidRPr="00DD2132">
        <w:rPr>
          <w:rFonts w:ascii="Times" w:hAnsi="Times"/>
        </w:rPr>
        <w:t xml:space="preserve">and </w:t>
      </w:r>
      <w:r w:rsidRPr="00DD2132">
        <w:rPr>
          <w:rFonts w:ascii="Times" w:hAnsi="Times"/>
        </w:rPr>
        <w:t>Social Text Journal, as well as agency work.</w:t>
      </w:r>
    </w:p>
    <w:p w14:paraId="39CCEE30" w14:textId="77777777" w:rsidR="003C320E" w:rsidRPr="00DD2132" w:rsidRDefault="003C320E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05DA6A47" w14:textId="77777777" w:rsidR="0065523E" w:rsidRPr="00DD2132" w:rsidRDefault="0065523E" w:rsidP="0031329B">
      <w:pPr>
        <w:rPr>
          <w:b/>
        </w:rPr>
      </w:pPr>
      <w:r w:rsidRPr="00DD2132">
        <w:rPr>
          <w:b/>
        </w:rPr>
        <w:t>5. SCHOLARSHIP</w:t>
      </w:r>
    </w:p>
    <w:p w14:paraId="272BDA2B" w14:textId="77777777" w:rsidR="0065523E" w:rsidRPr="00DD2132" w:rsidRDefault="0065523E" w:rsidP="0031329B"/>
    <w:p w14:paraId="585D7C2F" w14:textId="77777777" w:rsidR="0065523E" w:rsidRPr="00DD2132" w:rsidRDefault="0065523E" w:rsidP="0031329B">
      <w:pPr>
        <w:rPr>
          <w:b/>
        </w:rPr>
      </w:pPr>
      <w:r w:rsidRPr="00DD2132">
        <w:t>I.</w:t>
      </w:r>
      <w:r w:rsidRPr="00DD2132">
        <w:tab/>
      </w:r>
      <w:r w:rsidRPr="00DD2132">
        <w:rPr>
          <w:b/>
        </w:rPr>
        <w:t xml:space="preserve">ACADEMIC AND PROFESSIONAL HONORS </w:t>
      </w:r>
    </w:p>
    <w:p w14:paraId="15720BBE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53392461" w14:textId="77777777" w:rsidR="003A34FF" w:rsidRPr="00DD2132" w:rsidRDefault="003A34FF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>EXTERNAL</w:t>
      </w:r>
    </w:p>
    <w:p w14:paraId="52358B75" w14:textId="77777777" w:rsidR="009E07ED" w:rsidRPr="00DD2132" w:rsidRDefault="009E07ED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6B33E8C2" w14:textId="77777777" w:rsidR="00C54D42" w:rsidRDefault="00C54D42" w:rsidP="00CF4696">
      <w:pPr>
        <w:pStyle w:val="Default"/>
        <w:tabs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900" w:right="216" w:hanging="900"/>
        <w:rPr>
          <w:bCs/>
        </w:rPr>
      </w:pPr>
      <w:r>
        <w:rPr>
          <w:bCs/>
        </w:rPr>
        <w:t>2022</w:t>
      </w:r>
      <w:r>
        <w:rPr>
          <w:bCs/>
        </w:rPr>
        <w:tab/>
        <w:t>Wikimedia Affiliate of the Year, Wikimedia Foundation, for Art+Feminism</w:t>
      </w:r>
    </w:p>
    <w:p w14:paraId="417551D6" w14:textId="77777777" w:rsidR="00C54D42" w:rsidRDefault="00C54D42" w:rsidP="00CF4696">
      <w:pPr>
        <w:pStyle w:val="Default"/>
        <w:tabs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900" w:right="216" w:hanging="900"/>
        <w:rPr>
          <w:bCs/>
        </w:rPr>
      </w:pPr>
    </w:p>
    <w:p w14:paraId="4CD16638" w14:textId="570E2E6A" w:rsidR="00CF4696" w:rsidRPr="00CF4696" w:rsidDel="00C67828" w:rsidRDefault="00CF4696" w:rsidP="00CF4696">
      <w:pPr>
        <w:pStyle w:val="Default"/>
        <w:tabs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900" w:right="216" w:hanging="900"/>
        <w:rPr>
          <w:del w:id="5" w:author="Michael Mandiberg" w:date="2024-12-22T10:51:00Z" w16du:dateUtc="2024-12-22T15:51:00Z"/>
          <w:bCs/>
        </w:rPr>
      </w:pPr>
      <w:del w:id="6" w:author="Michael Mandiberg" w:date="2024-12-22T10:51:00Z" w16du:dateUtc="2024-12-22T15:51:00Z">
        <w:r w:rsidRPr="00CF4696" w:rsidDel="00C67828">
          <w:rPr>
            <w:bCs/>
          </w:rPr>
          <w:delText>2021</w:delText>
        </w:r>
        <w:r w:rsidDel="00C67828">
          <w:rPr>
            <w:bCs/>
          </w:rPr>
          <w:tab/>
        </w:r>
        <w:r w:rsidRPr="00CF4696" w:rsidDel="00C67828">
          <w:rPr>
            <w:bCs/>
          </w:rPr>
          <w:delText>Studio Membership</w:delText>
        </w:r>
        <w:r w:rsidDel="00C67828">
          <w:rPr>
            <w:bCs/>
          </w:rPr>
          <w:delText xml:space="preserve">, </w:delText>
        </w:r>
        <w:r w:rsidRPr="00CF4696" w:rsidDel="00C67828">
          <w:rPr>
            <w:bCs/>
          </w:rPr>
          <w:delText>Elizabeth Foundation for the Arts</w:delText>
        </w:r>
        <w:r w:rsidR="00157CCD" w:rsidDel="00C67828">
          <w:rPr>
            <w:bCs/>
          </w:rPr>
          <w:delText>, New York City</w:delText>
        </w:r>
        <w:r w:rsidR="00391544" w:rsidDel="00C67828">
          <w:rPr>
            <w:bCs/>
          </w:rPr>
          <w:delText>, subsidized studio</w:delText>
        </w:r>
      </w:del>
    </w:p>
    <w:p w14:paraId="184B4644" w14:textId="56176A7A" w:rsidR="00CF4696" w:rsidRPr="00CF4696" w:rsidDel="00C67828" w:rsidRDefault="00CF4696" w:rsidP="00CF4696">
      <w:pPr>
        <w:pStyle w:val="Default"/>
        <w:tabs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900" w:right="216" w:hanging="900"/>
        <w:rPr>
          <w:del w:id="7" w:author="Michael Mandiberg" w:date="2024-12-22T10:51:00Z" w16du:dateUtc="2024-12-22T15:51:00Z"/>
          <w:bCs/>
        </w:rPr>
      </w:pPr>
    </w:p>
    <w:p w14:paraId="1AD362F7" w14:textId="77777777" w:rsidR="00CF4696" w:rsidRPr="00CF4696" w:rsidRDefault="00CF4696" w:rsidP="00CF4696">
      <w:pPr>
        <w:pStyle w:val="Default"/>
        <w:tabs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900" w:right="216" w:hanging="900"/>
        <w:rPr>
          <w:bCs/>
        </w:rPr>
      </w:pPr>
      <w:r w:rsidRPr="00CF4696">
        <w:rPr>
          <w:bCs/>
        </w:rPr>
        <w:t>2020</w:t>
      </w:r>
      <w:r>
        <w:rPr>
          <w:bCs/>
        </w:rPr>
        <w:tab/>
      </w:r>
      <w:r w:rsidRPr="00CF4696">
        <w:rPr>
          <w:bCs/>
        </w:rPr>
        <w:t>NYFA Fellowship, Digital/Electronic Arts</w:t>
      </w:r>
      <w:r w:rsidR="00391544">
        <w:rPr>
          <w:bCs/>
        </w:rPr>
        <w:t>, $7000</w:t>
      </w:r>
    </w:p>
    <w:p w14:paraId="3A88636A" w14:textId="77777777" w:rsidR="00CF4696" w:rsidRPr="00CF4696" w:rsidRDefault="00CF4696" w:rsidP="00CF4696">
      <w:pPr>
        <w:pStyle w:val="Default"/>
        <w:tabs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900" w:right="216" w:hanging="900"/>
        <w:rPr>
          <w:bCs/>
        </w:rPr>
      </w:pPr>
    </w:p>
    <w:p w14:paraId="1D5AB081" w14:textId="07124F95" w:rsidR="00CF4696" w:rsidRPr="00CF4696" w:rsidDel="00C67828" w:rsidRDefault="00CF4696" w:rsidP="00CF4696">
      <w:pPr>
        <w:pStyle w:val="Default"/>
        <w:tabs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900" w:right="216" w:hanging="900"/>
        <w:rPr>
          <w:del w:id="8" w:author="Michael Mandiberg" w:date="2024-12-22T10:51:00Z" w16du:dateUtc="2024-12-22T15:51:00Z"/>
          <w:bCs/>
        </w:rPr>
      </w:pPr>
      <w:del w:id="9" w:author="Michael Mandiberg" w:date="2024-12-22T10:51:00Z" w16du:dateUtc="2024-12-22T15:51:00Z">
        <w:r w:rsidRPr="00CF4696" w:rsidDel="00C67828">
          <w:rPr>
            <w:bCs/>
          </w:rPr>
          <w:delText>2020</w:delText>
        </w:r>
        <w:r w:rsidDel="00C67828">
          <w:rPr>
            <w:bCs/>
          </w:rPr>
          <w:tab/>
        </w:r>
        <w:r w:rsidRPr="00CF4696" w:rsidDel="00C67828">
          <w:rPr>
            <w:bCs/>
          </w:rPr>
          <w:delText>Residency</w:delText>
        </w:r>
        <w:r w:rsidDel="00C67828">
          <w:rPr>
            <w:bCs/>
          </w:rPr>
          <w:delText xml:space="preserve">, </w:delText>
        </w:r>
        <w:r w:rsidRPr="00CF4696" w:rsidDel="00C67828">
          <w:rPr>
            <w:bCs/>
          </w:rPr>
          <w:delText>Silver Art Projects, World Trade Center</w:delText>
        </w:r>
        <w:r w:rsidR="00157CCD" w:rsidDel="00C67828">
          <w:rPr>
            <w:bCs/>
          </w:rPr>
          <w:delText>, New York City</w:delText>
        </w:r>
        <w:r w:rsidR="00391544" w:rsidDel="00C67828">
          <w:rPr>
            <w:bCs/>
          </w:rPr>
          <w:delText>, studio</w:delText>
        </w:r>
      </w:del>
    </w:p>
    <w:p w14:paraId="3B31F3EB" w14:textId="6483C10C" w:rsidR="00CF4696" w:rsidRPr="00CF4696" w:rsidDel="00C67828" w:rsidRDefault="00CF4696" w:rsidP="00CF4696">
      <w:pPr>
        <w:pStyle w:val="Default"/>
        <w:tabs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900" w:right="216" w:hanging="900"/>
        <w:rPr>
          <w:del w:id="10" w:author="Michael Mandiberg" w:date="2024-12-22T10:51:00Z" w16du:dateUtc="2024-12-22T15:51:00Z"/>
          <w:bCs/>
        </w:rPr>
      </w:pPr>
    </w:p>
    <w:p w14:paraId="06675AE9" w14:textId="7B7BB9B5" w:rsidR="00CF4696" w:rsidRPr="00CF4696" w:rsidRDefault="00CF4696" w:rsidP="00CF4696">
      <w:pPr>
        <w:pStyle w:val="Default"/>
        <w:tabs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900" w:right="216" w:hanging="900"/>
        <w:rPr>
          <w:bCs/>
        </w:rPr>
      </w:pPr>
      <w:r w:rsidRPr="00CF4696">
        <w:rPr>
          <w:bCs/>
        </w:rPr>
        <w:t>2020</w:t>
      </w:r>
      <w:r>
        <w:rPr>
          <w:bCs/>
        </w:rPr>
        <w:tab/>
      </w:r>
      <w:r w:rsidRPr="00CF4696">
        <w:rPr>
          <w:bCs/>
        </w:rPr>
        <w:t>Residency</w:t>
      </w:r>
      <w:ins w:id="11" w:author="Michael Mandiberg" w:date="2024-12-22T10:57:00Z" w16du:dateUtc="2024-12-22T15:57:00Z">
        <w:r w:rsidR="000270B6">
          <w:rPr>
            <w:rFonts w:ascii="Times" w:hAnsi="Times"/>
          </w:rPr>
          <w:t xml:space="preserve"> (by invitation)</w:t>
        </w:r>
      </w:ins>
      <w:r>
        <w:rPr>
          <w:bCs/>
        </w:rPr>
        <w:t xml:space="preserve">, </w:t>
      </w:r>
      <w:r w:rsidRPr="00CF4696">
        <w:rPr>
          <w:bCs/>
        </w:rPr>
        <w:t>Bakehouse</w:t>
      </w:r>
      <w:r w:rsidR="00157CCD">
        <w:rPr>
          <w:bCs/>
        </w:rPr>
        <w:t>, Miami, FL</w:t>
      </w:r>
      <w:r w:rsidR="00391544">
        <w:rPr>
          <w:bCs/>
        </w:rPr>
        <w:t>, studio</w:t>
      </w:r>
    </w:p>
    <w:p w14:paraId="46175CA2" w14:textId="77777777" w:rsidR="00CF4696" w:rsidRDefault="00CF4696" w:rsidP="00662207">
      <w:pPr>
        <w:pStyle w:val="Default"/>
        <w:tabs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900" w:right="216" w:hanging="900"/>
        <w:rPr>
          <w:rFonts w:ascii="Times" w:hAnsi="Times"/>
        </w:rPr>
      </w:pPr>
    </w:p>
    <w:p w14:paraId="09499157" w14:textId="77777777" w:rsidR="0060228B" w:rsidRPr="0060228B" w:rsidRDefault="0060228B" w:rsidP="00662207">
      <w:pPr>
        <w:pStyle w:val="Default"/>
        <w:tabs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900" w:right="216" w:hanging="900"/>
        <w:rPr>
          <w:rFonts w:ascii="Times" w:hAnsi="Times"/>
        </w:rPr>
      </w:pPr>
      <w:r>
        <w:rPr>
          <w:rFonts w:ascii="Times" w:hAnsi="Times"/>
        </w:rPr>
        <w:t>2019</w:t>
      </w:r>
      <w:r>
        <w:rPr>
          <w:rFonts w:ascii="Times" w:hAnsi="Times"/>
        </w:rPr>
        <w:tab/>
      </w:r>
      <w:r w:rsidRPr="0060228B">
        <w:rPr>
          <w:rFonts w:ascii="Times" w:hAnsi="Times"/>
        </w:rPr>
        <w:t>Semifinalist, </w:t>
      </w:r>
      <w:proofErr w:type="spellStart"/>
      <w:r w:rsidRPr="0060228B">
        <w:rPr>
          <w:rFonts w:ascii="Times" w:hAnsi="Times"/>
        </w:rPr>
        <w:t>Outwin</w:t>
      </w:r>
      <w:proofErr w:type="spellEnd"/>
      <w:r w:rsidRPr="0060228B">
        <w:rPr>
          <w:rFonts w:ascii="Times" w:hAnsi="Times"/>
        </w:rPr>
        <w:t> </w:t>
      </w:r>
      <w:proofErr w:type="spellStart"/>
      <w:r w:rsidRPr="0060228B">
        <w:rPr>
          <w:rFonts w:ascii="Times" w:hAnsi="Times"/>
        </w:rPr>
        <w:t>Boochever</w:t>
      </w:r>
      <w:proofErr w:type="spellEnd"/>
      <w:r w:rsidRPr="0060228B">
        <w:rPr>
          <w:rFonts w:ascii="Times" w:hAnsi="Times"/>
        </w:rPr>
        <w:t xml:space="preserve"> Portrait Competition 2019, National Portrait Gallery, Smithsonian Institution</w:t>
      </w:r>
    </w:p>
    <w:p w14:paraId="66596BF4" w14:textId="77777777" w:rsidR="0060228B" w:rsidRDefault="0060228B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0F8F5612" w14:textId="4807DD02" w:rsidR="00365D25" w:rsidRPr="00DD2132" w:rsidRDefault="00365D25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>2018</w:t>
      </w:r>
      <w:r w:rsidRPr="00DD2132">
        <w:rPr>
          <w:rFonts w:ascii="Times" w:hAnsi="Times"/>
        </w:rPr>
        <w:tab/>
        <w:t>Residency</w:t>
      </w:r>
      <w:ins w:id="12" w:author="Michael Mandiberg" w:date="2024-12-22T10:57:00Z" w16du:dateUtc="2024-12-22T15:57:00Z">
        <w:r w:rsidR="000270B6">
          <w:rPr>
            <w:rFonts w:ascii="Times" w:hAnsi="Times"/>
          </w:rPr>
          <w:t xml:space="preserve"> (by invitation)</w:t>
        </w:r>
      </w:ins>
      <w:r w:rsidRPr="00DD2132">
        <w:rPr>
          <w:rFonts w:ascii="Times" w:hAnsi="Times"/>
        </w:rPr>
        <w:t xml:space="preserve">, Darling Foundry, Montreal, Canada, Studio </w:t>
      </w:r>
      <w:r w:rsidR="00976AC4">
        <w:t>and apartment</w:t>
      </w:r>
    </w:p>
    <w:p w14:paraId="08E5AFA2" w14:textId="77777777" w:rsidR="00365D25" w:rsidRPr="00DD2132" w:rsidRDefault="00365D25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6E8F8B14" w14:textId="77777777" w:rsidR="00365D25" w:rsidRPr="00DD2132" w:rsidRDefault="00365D25" w:rsidP="00B04EB1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b/>
          <w:bCs/>
        </w:rPr>
      </w:pPr>
      <w:r w:rsidRPr="00DD2132">
        <w:rPr>
          <w:rFonts w:ascii="Times" w:hAnsi="Times"/>
        </w:rPr>
        <w:t>2018</w:t>
      </w:r>
      <w:r w:rsidRPr="00DD2132">
        <w:rPr>
          <w:rFonts w:ascii="Times" w:hAnsi="Times"/>
        </w:rPr>
        <w:tab/>
        <w:t>EQUALS in Tech Awards, finalist, Equals Global Partnership</w:t>
      </w:r>
    </w:p>
    <w:p w14:paraId="13D76512" w14:textId="77777777" w:rsidR="00365D25" w:rsidRPr="00DD2132" w:rsidRDefault="00365D25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494D1F1B" w14:textId="77777777" w:rsidR="007B150B" w:rsidRPr="00DD2132" w:rsidRDefault="007B150B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>2017</w:t>
      </w:r>
      <w:r w:rsidRPr="00DD2132">
        <w:rPr>
          <w:rFonts w:ascii="Times" w:hAnsi="Times"/>
        </w:rPr>
        <w:tab/>
        <w:t xml:space="preserve">Net Based Award, shortlisted finalist, Haus der </w:t>
      </w:r>
      <w:proofErr w:type="spellStart"/>
      <w:r w:rsidR="003311E5">
        <w:rPr>
          <w:rFonts w:ascii="Times" w:hAnsi="Times"/>
        </w:rPr>
        <w:t>E</w:t>
      </w:r>
      <w:r w:rsidRPr="00DD2132">
        <w:rPr>
          <w:rFonts w:ascii="Times" w:hAnsi="Times"/>
        </w:rPr>
        <w:t>lektronischen</w:t>
      </w:r>
      <w:proofErr w:type="spellEnd"/>
      <w:r w:rsidRPr="00DD2132">
        <w:rPr>
          <w:rFonts w:ascii="Times" w:hAnsi="Times"/>
        </w:rPr>
        <w:t xml:space="preserve"> Künste Basel, Basel CH</w:t>
      </w:r>
    </w:p>
    <w:p w14:paraId="2EAF3829" w14:textId="77777777" w:rsidR="007B150B" w:rsidRDefault="007B150B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130A3F36" w14:textId="2D98F1BC" w:rsidR="00976AC4" w:rsidRPr="00662207" w:rsidRDefault="00976AC4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</w:pPr>
      <w:r w:rsidRPr="00DD2132">
        <w:rPr>
          <w:rFonts w:ascii="Times" w:hAnsi="Times"/>
        </w:rPr>
        <w:t>2017</w:t>
      </w:r>
      <w:r w:rsidRPr="00DD2132">
        <w:rPr>
          <w:rFonts w:ascii="Times" w:hAnsi="Times"/>
        </w:rPr>
        <w:tab/>
      </w:r>
      <w:r w:rsidRPr="00976AC4">
        <w:t>18</w:t>
      </w:r>
      <w:r w:rsidRPr="00976AC4">
        <w:rPr>
          <w:vertAlign w:val="superscript"/>
        </w:rPr>
        <w:t>th</w:t>
      </w:r>
      <w:r w:rsidRPr="00976AC4">
        <w:t xml:space="preserve"> Street Arts Center Residency</w:t>
      </w:r>
      <w:ins w:id="13" w:author="Michael Mandiberg" w:date="2024-12-22T10:57:00Z" w16du:dateUtc="2024-12-22T15:57:00Z">
        <w:r w:rsidR="000270B6">
          <w:rPr>
            <w:rFonts w:ascii="Times" w:hAnsi="Times"/>
          </w:rPr>
          <w:t xml:space="preserve"> (by invitation)</w:t>
        </w:r>
      </w:ins>
      <w:r>
        <w:t>, Santa Monica, CA, Studio and apartment</w:t>
      </w:r>
    </w:p>
    <w:p w14:paraId="0B27A495" w14:textId="77777777" w:rsidR="00976AC4" w:rsidRPr="00DD2132" w:rsidRDefault="00976AC4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0AE190D2" w14:textId="77777777" w:rsidR="00422615" w:rsidRPr="00DD2132" w:rsidRDefault="00422615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>2014</w:t>
      </w:r>
      <w:r w:rsidRPr="00DD2132">
        <w:rPr>
          <w:rFonts w:ascii="Times" w:hAnsi="Times"/>
        </w:rPr>
        <w:tab/>
        <w:t xml:space="preserve">100 Leading Global Thinkers 2014, </w:t>
      </w:r>
      <w:r w:rsidRPr="00DD2132">
        <w:rPr>
          <w:rFonts w:ascii="Times" w:hAnsi="Times"/>
          <w:i/>
        </w:rPr>
        <w:t>Foreign Policy</w:t>
      </w:r>
      <w:r w:rsidR="00B11667" w:rsidRPr="00DD2132">
        <w:rPr>
          <w:rFonts w:ascii="Times" w:hAnsi="Times"/>
        </w:rPr>
        <w:t>, for Art+Feminism</w:t>
      </w:r>
    </w:p>
    <w:p w14:paraId="0A7D6D9B" w14:textId="77777777" w:rsidR="00FD191B" w:rsidRPr="00DD2132" w:rsidRDefault="00FD191B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08E29852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DD2132">
        <w:rPr>
          <w:rFonts w:ascii="Times" w:hAnsi="Times"/>
        </w:rPr>
        <w:t>2011</w:t>
      </w:r>
      <w:r w:rsidRPr="00DD2132">
        <w:rPr>
          <w:rFonts w:ascii="Times" w:hAnsi="Times"/>
        </w:rPr>
        <w:tab/>
        <w:t>Wikipedia Teaching Fellow, Wikimedia Foundation, (honorary)</w:t>
      </w:r>
    </w:p>
    <w:p w14:paraId="77FA406D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5686901B" w14:textId="1457AC74" w:rsidR="00F76468" w:rsidRPr="000270B6" w:rsidDel="00C67828" w:rsidRDefault="003A34FF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del w:id="14" w:author="Michael Mandiberg" w:date="2024-12-22T10:45:00Z" w16du:dateUtc="2024-12-22T15:45:00Z"/>
          <w:rFonts w:ascii="Times" w:hAnsi="Times"/>
        </w:rPr>
      </w:pPr>
      <w:del w:id="15" w:author="Michael Mandiberg" w:date="2024-12-22T10:45:00Z" w16du:dateUtc="2024-12-22T15:45:00Z">
        <w:r w:rsidRPr="000270B6" w:rsidDel="00C67828">
          <w:rPr>
            <w:rFonts w:ascii="Times" w:hAnsi="Times"/>
          </w:rPr>
          <w:delText>2009</w:delText>
        </w:r>
        <w:r w:rsidRPr="000270B6" w:rsidDel="00C67828">
          <w:rPr>
            <w:rFonts w:ascii="Times" w:hAnsi="Times"/>
          </w:rPr>
          <w:tab/>
        </w:r>
        <w:r w:rsidR="00F76468" w:rsidRPr="000270B6" w:rsidDel="00C67828">
          <w:rPr>
            <w:rFonts w:ascii="Times" w:hAnsi="Times"/>
          </w:rPr>
          <w:delText xml:space="preserve">Senior Fellowship, </w:delText>
        </w:r>
        <w:r w:rsidR="0065523E" w:rsidRPr="000270B6" w:rsidDel="00C67828">
          <w:rPr>
            <w:rFonts w:ascii="Times" w:hAnsi="Times"/>
          </w:rPr>
          <w:delText>Eyebeam Art + Technology Center</w:delText>
        </w:r>
        <w:r w:rsidR="00F76468" w:rsidRPr="000270B6" w:rsidDel="00C67828">
          <w:rPr>
            <w:rFonts w:ascii="Times" w:hAnsi="Times"/>
          </w:rPr>
          <w:delText>, NYC, studio access, $14,000</w:delText>
        </w:r>
      </w:del>
    </w:p>
    <w:p w14:paraId="0353350D" w14:textId="027F8E06" w:rsidR="00F76468" w:rsidRPr="000270B6" w:rsidDel="00C67828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del w:id="16" w:author="Michael Mandiberg" w:date="2024-12-22T10:45:00Z" w16du:dateUtc="2024-12-22T15:45:00Z"/>
          <w:rFonts w:ascii="Times" w:hAnsi="Times"/>
        </w:rPr>
      </w:pPr>
    </w:p>
    <w:p w14:paraId="2A26F403" w14:textId="5B5990F4" w:rsidR="00F76468" w:rsidRPr="000270B6" w:rsidDel="00C67828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del w:id="17" w:author="Michael Mandiberg" w:date="2024-12-22T10:45:00Z" w16du:dateUtc="2024-12-22T15:45:00Z"/>
          <w:rFonts w:ascii="Times" w:hAnsi="Times"/>
        </w:rPr>
      </w:pPr>
      <w:del w:id="18" w:author="Michael Mandiberg" w:date="2024-12-22T10:45:00Z" w16du:dateUtc="2024-12-22T15:45:00Z">
        <w:r w:rsidRPr="000270B6" w:rsidDel="00C67828">
          <w:rPr>
            <w:rFonts w:ascii="Times" w:hAnsi="Times"/>
          </w:rPr>
          <w:delText>2008</w:delText>
        </w:r>
        <w:r w:rsidRPr="000270B6" w:rsidDel="00C67828">
          <w:rPr>
            <w:rFonts w:ascii="Times" w:hAnsi="Times"/>
          </w:rPr>
          <w:tab/>
          <w:delText xml:space="preserve">Senior Fellowship, </w:delText>
        </w:r>
        <w:r w:rsidR="0065523E" w:rsidRPr="000270B6" w:rsidDel="00C67828">
          <w:rPr>
            <w:rFonts w:ascii="Times" w:hAnsi="Times"/>
          </w:rPr>
          <w:delText>Eyebeam Art + Technology Center</w:delText>
        </w:r>
        <w:r w:rsidRPr="000270B6" w:rsidDel="00C67828">
          <w:rPr>
            <w:rFonts w:ascii="Times" w:hAnsi="Times"/>
          </w:rPr>
          <w:delText>, NYC, studio access, $32,000</w:delText>
        </w:r>
      </w:del>
    </w:p>
    <w:p w14:paraId="336BEB17" w14:textId="161AD947" w:rsidR="00F76468" w:rsidRPr="000270B6" w:rsidDel="00C67828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del w:id="19" w:author="Michael Mandiberg" w:date="2024-12-22T10:45:00Z" w16du:dateUtc="2024-12-22T15:45:00Z"/>
          <w:rFonts w:ascii="Times" w:hAnsi="Times"/>
        </w:rPr>
      </w:pPr>
    </w:p>
    <w:p w14:paraId="4E268D39" w14:textId="19A53B09" w:rsidR="00F76468" w:rsidRPr="000270B6" w:rsidRDefault="00CF4696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r w:rsidRPr="000270B6">
        <w:rPr>
          <w:rFonts w:ascii="Times" w:hAnsi="Times"/>
        </w:rPr>
        <w:t>2008</w:t>
      </w:r>
      <w:r w:rsidRPr="000270B6">
        <w:rPr>
          <w:rFonts w:ascii="Times" w:hAnsi="Times"/>
        </w:rPr>
        <w:tab/>
      </w:r>
      <w:r w:rsidR="00F76468" w:rsidRPr="000270B6">
        <w:rPr>
          <w:rFonts w:ascii="Times" w:hAnsi="Times"/>
        </w:rPr>
        <w:t>Senior Artist Residency</w:t>
      </w:r>
      <w:ins w:id="20" w:author="Michael Mandiberg" w:date="2024-12-22T10:57:00Z" w16du:dateUtc="2024-12-22T15:57:00Z">
        <w:r w:rsidR="000270B6">
          <w:rPr>
            <w:rFonts w:ascii="Times" w:hAnsi="Times"/>
          </w:rPr>
          <w:t xml:space="preserve"> (by invitation)</w:t>
        </w:r>
      </w:ins>
      <w:r w:rsidR="00F76468" w:rsidRPr="000270B6">
        <w:rPr>
          <w:rFonts w:ascii="Times" w:hAnsi="Times"/>
        </w:rPr>
        <w:t>, Banff Centre for the Arts, $2</w:t>
      </w:r>
      <w:r w:rsidR="005E0729" w:rsidRPr="000270B6">
        <w:rPr>
          <w:rFonts w:ascii="Times" w:hAnsi="Times"/>
        </w:rPr>
        <w:t>,</w:t>
      </w:r>
      <w:r w:rsidR="00F76468" w:rsidRPr="000270B6">
        <w:rPr>
          <w:rFonts w:ascii="Times" w:hAnsi="Times"/>
        </w:rPr>
        <w:t>000</w:t>
      </w:r>
    </w:p>
    <w:p w14:paraId="3804A291" w14:textId="77777777" w:rsidR="00F76468" w:rsidRPr="000270B6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24DD6CDE" w14:textId="1F31209F" w:rsidR="00F76468" w:rsidRPr="000270B6" w:rsidDel="00C67828" w:rsidRDefault="003A34FF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del w:id="21" w:author="Michael Mandiberg" w:date="2024-12-22T10:45:00Z" w16du:dateUtc="2024-12-22T15:45:00Z"/>
          <w:rFonts w:ascii="Times" w:hAnsi="Times"/>
        </w:rPr>
      </w:pPr>
      <w:r w:rsidRPr="000270B6">
        <w:rPr>
          <w:rFonts w:ascii="Times" w:hAnsi="Times"/>
        </w:rPr>
        <w:t>2007</w:t>
      </w:r>
      <w:r w:rsidRPr="000270B6">
        <w:rPr>
          <w:rFonts w:ascii="Times" w:hAnsi="Times"/>
        </w:rPr>
        <w:tab/>
      </w:r>
      <w:del w:id="22" w:author="Michael Mandiberg" w:date="2024-12-22T10:45:00Z" w16du:dateUtc="2024-12-22T15:45:00Z">
        <w:r w:rsidR="00F76468" w:rsidRPr="000270B6" w:rsidDel="00C67828">
          <w:rPr>
            <w:rFonts w:ascii="Times" w:hAnsi="Times"/>
          </w:rPr>
          <w:delText xml:space="preserve">R&amp;D Fellowship, </w:delText>
        </w:r>
        <w:r w:rsidR="0065523E" w:rsidRPr="000270B6" w:rsidDel="00C67828">
          <w:rPr>
            <w:rFonts w:ascii="Times" w:hAnsi="Times"/>
          </w:rPr>
          <w:delText>Eyebeam Art + Technology Center</w:delText>
        </w:r>
        <w:r w:rsidR="00F76468" w:rsidRPr="000270B6" w:rsidDel="00C67828">
          <w:rPr>
            <w:rFonts w:ascii="Times" w:hAnsi="Times"/>
          </w:rPr>
          <w:delText>, NYC, studio access, $30,000</w:delText>
        </w:r>
      </w:del>
    </w:p>
    <w:p w14:paraId="5DA65278" w14:textId="3ABD28D0" w:rsidR="00F76468" w:rsidRPr="000270B6" w:rsidDel="00C67828" w:rsidRDefault="00F76468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del w:id="23" w:author="Michael Mandiberg" w:date="2024-12-22T10:45:00Z" w16du:dateUtc="2024-12-22T15:45:00Z"/>
          <w:rFonts w:ascii="Times" w:hAnsi="Times"/>
        </w:rPr>
      </w:pPr>
    </w:p>
    <w:p w14:paraId="50B6ACEB" w14:textId="05D37E1F" w:rsidR="00F76468" w:rsidRPr="00DD2132" w:rsidRDefault="00F76468" w:rsidP="00C67828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  <w:del w:id="24" w:author="Michael Mandiberg" w:date="2024-12-22T10:45:00Z" w16du:dateUtc="2024-12-22T15:45:00Z">
        <w:r w:rsidRPr="000270B6" w:rsidDel="00C67828">
          <w:rPr>
            <w:rFonts w:ascii="Times" w:hAnsi="Times"/>
          </w:rPr>
          <w:tab/>
        </w:r>
        <w:r w:rsidRPr="000270B6" w:rsidDel="00C67828">
          <w:rPr>
            <w:rFonts w:ascii="Times" w:hAnsi="Times"/>
          </w:rPr>
          <w:tab/>
        </w:r>
      </w:del>
      <w:r w:rsidRPr="000270B6">
        <w:rPr>
          <w:rFonts w:ascii="Times" w:hAnsi="Times"/>
        </w:rPr>
        <w:t>Honorable Mention, NetArts.org prize, Machida City Museum of Graphic Arts</w:t>
      </w:r>
      <w:r w:rsidR="00157CCD" w:rsidRPr="000270B6">
        <w:rPr>
          <w:rFonts w:ascii="Times" w:hAnsi="Times"/>
        </w:rPr>
        <w:t>, Japan</w:t>
      </w:r>
    </w:p>
    <w:p w14:paraId="0B149FB9" w14:textId="77777777" w:rsidR="00F76468" w:rsidRPr="00DD2132" w:rsidDel="00C67828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del w:id="25" w:author="Michael Mandiberg" w:date="2024-12-22T10:45:00Z" w16du:dateUtc="2024-12-22T15:45:00Z"/>
          <w:rFonts w:ascii="Times" w:hAnsi="Times"/>
        </w:rPr>
      </w:pPr>
    </w:p>
    <w:p w14:paraId="31402259" w14:textId="43AC9A6F" w:rsidR="00F76468" w:rsidRPr="00DD2132" w:rsidDel="00C67828" w:rsidRDefault="003A34FF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del w:id="26" w:author="Michael Mandiberg" w:date="2024-12-22T10:45:00Z" w16du:dateUtc="2024-12-22T15:45:00Z"/>
          <w:rFonts w:ascii="Times" w:hAnsi="Times"/>
        </w:rPr>
      </w:pPr>
      <w:del w:id="27" w:author="Michael Mandiberg" w:date="2024-12-22T10:45:00Z" w16du:dateUtc="2024-12-22T15:45:00Z">
        <w:r w:rsidRPr="00DD2132" w:rsidDel="00C67828">
          <w:rPr>
            <w:rFonts w:ascii="Times" w:hAnsi="Times"/>
          </w:rPr>
          <w:delText>2006</w:delText>
        </w:r>
        <w:r w:rsidRPr="00DD2132" w:rsidDel="00C67828">
          <w:rPr>
            <w:rFonts w:ascii="Times" w:hAnsi="Times"/>
          </w:rPr>
          <w:tab/>
        </w:r>
        <w:r w:rsidR="00F76468" w:rsidRPr="00DD2132" w:rsidDel="00C67828">
          <w:rPr>
            <w:rFonts w:ascii="Times" w:hAnsi="Times"/>
          </w:rPr>
          <w:delText xml:space="preserve">Production Residency, </w:delText>
        </w:r>
        <w:r w:rsidR="0065523E" w:rsidRPr="00DD2132" w:rsidDel="00C67828">
          <w:rPr>
            <w:rFonts w:ascii="Times" w:hAnsi="Times"/>
          </w:rPr>
          <w:delText>Eyebeam Art + Technology Center</w:delText>
        </w:r>
        <w:r w:rsidR="00F76468" w:rsidRPr="00DD2132" w:rsidDel="00C67828">
          <w:rPr>
            <w:rFonts w:ascii="Times" w:hAnsi="Times"/>
          </w:rPr>
          <w:delText>, NYC, studio access, $5,000</w:delText>
        </w:r>
      </w:del>
    </w:p>
    <w:p w14:paraId="04727545" w14:textId="77777777" w:rsidR="00385B7C" w:rsidRPr="00DD2132" w:rsidRDefault="00385B7C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36098FBD" w14:textId="25D20994" w:rsidR="00385B7C" w:rsidRPr="00DD2132" w:rsidDel="0010334B" w:rsidRDefault="00385B7C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del w:id="28" w:author="Michael Mandiberg" w:date="2024-12-21T14:46:00Z" w16du:dateUtc="2024-12-21T19:46:00Z"/>
          <w:rFonts w:ascii="Times" w:hAnsi="Times"/>
        </w:rPr>
      </w:pPr>
      <w:del w:id="29" w:author="Michael Mandiberg" w:date="2024-12-21T14:46:00Z" w16du:dateUtc="2024-12-21T19:46:00Z">
        <w:r w:rsidRPr="00DD2132" w:rsidDel="0010334B">
          <w:rPr>
            <w:rFonts w:ascii="Times" w:hAnsi="Times"/>
          </w:rPr>
          <w:delText>200</w:delText>
        </w:r>
        <w:r w:rsidR="00C54D42" w:rsidDel="0010334B">
          <w:rPr>
            <w:rFonts w:ascii="Times" w:hAnsi="Times"/>
          </w:rPr>
          <w:delText>1-</w:delText>
        </w:r>
        <w:r w:rsidRPr="00DD2132" w:rsidDel="0010334B">
          <w:rPr>
            <w:rFonts w:ascii="Times" w:hAnsi="Times"/>
          </w:rPr>
          <w:delText>3</w:delText>
        </w:r>
        <w:r w:rsidRPr="00DD2132" w:rsidDel="0010334B">
          <w:rPr>
            <w:rFonts w:ascii="Times" w:hAnsi="Times"/>
          </w:rPr>
          <w:tab/>
          <w:delText xml:space="preserve">Ahmanson Fellowship, California </w:delText>
        </w:r>
        <w:r w:rsidR="003933F0" w:rsidRPr="00DD2132" w:rsidDel="0010334B">
          <w:rPr>
            <w:rFonts w:ascii="Times" w:hAnsi="Times"/>
          </w:rPr>
          <w:delText>Institute</w:delText>
        </w:r>
        <w:r w:rsidRPr="00DD2132" w:rsidDel="0010334B">
          <w:rPr>
            <w:rFonts w:ascii="Times" w:hAnsi="Times"/>
          </w:rPr>
          <w:delText xml:space="preserve"> of the Arts</w:delText>
        </w:r>
        <w:r w:rsidR="00C4321B" w:rsidRPr="00DD2132" w:rsidDel="0010334B">
          <w:rPr>
            <w:rFonts w:ascii="Times" w:hAnsi="Times"/>
          </w:rPr>
          <w:delText>, $10,000</w:delText>
        </w:r>
      </w:del>
    </w:p>
    <w:p w14:paraId="27DC1DED" w14:textId="05C62F76" w:rsidR="00F76468" w:rsidRPr="00DD2132" w:rsidDel="0010334B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del w:id="30" w:author="Michael Mandiberg" w:date="2024-12-21T14:46:00Z" w16du:dateUtc="2024-12-21T19:46:00Z"/>
          <w:rFonts w:ascii="Times" w:hAnsi="Times"/>
        </w:rPr>
      </w:pPr>
    </w:p>
    <w:p w14:paraId="4274E5E3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32" w:right="216" w:hanging="432"/>
        <w:rPr>
          <w:rFonts w:ascii="Times" w:hAnsi="Times"/>
        </w:rPr>
      </w:pPr>
      <w:r w:rsidRPr="00DD2132">
        <w:rPr>
          <w:rFonts w:ascii="Times" w:hAnsi="Times"/>
        </w:rPr>
        <w:t>2002</w:t>
      </w:r>
      <w:r w:rsidRPr="00DD2132">
        <w:rPr>
          <w:rFonts w:ascii="Times" w:hAnsi="Times"/>
        </w:rPr>
        <w:tab/>
        <w:t>Edith Russ Site for Media Art, Oldenburg, Germany, Project Commission, $500</w:t>
      </w:r>
    </w:p>
    <w:p w14:paraId="19A418AC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32" w:right="216" w:hanging="432"/>
        <w:rPr>
          <w:rFonts w:ascii="Times" w:hAnsi="Times"/>
        </w:rPr>
      </w:pPr>
    </w:p>
    <w:p w14:paraId="6D45E8B8" w14:textId="77777777" w:rsidR="0010334B" w:rsidRPr="00DD2132" w:rsidRDefault="0010334B" w:rsidP="0010334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ins w:id="31" w:author="Michael Mandiberg" w:date="2024-12-21T14:46:00Z" w16du:dateUtc="2024-12-21T19:46:00Z"/>
          <w:rFonts w:ascii="Times" w:hAnsi="Times"/>
        </w:rPr>
      </w:pPr>
      <w:ins w:id="32" w:author="Michael Mandiberg" w:date="2024-12-21T14:46:00Z" w16du:dateUtc="2024-12-21T19:46:00Z">
        <w:r w:rsidRPr="00DD2132">
          <w:rPr>
            <w:rFonts w:ascii="Times" w:hAnsi="Times"/>
          </w:rPr>
          <w:t>200</w:t>
        </w:r>
        <w:r>
          <w:rPr>
            <w:rFonts w:ascii="Times" w:hAnsi="Times"/>
          </w:rPr>
          <w:t>1</w:t>
        </w:r>
        <w:r w:rsidRPr="00DD2132">
          <w:rPr>
            <w:rFonts w:ascii="Times" w:hAnsi="Times"/>
          </w:rPr>
          <w:tab/>
          <w:t>Ahmanson Fellowship, California Institute of the Arts, $</w:t>
        </w:r>
        <w:r>
          <w:rPr>
            <w:rFonts w:ascii="Times" w:hAnsi="Times"/>
          </w:rPr>
          <w:t>2</w:t>
        </w:r>
        <w:r w:rsidRPr="00DD2132">
          <w:rPr>
            <w:rFonts w:ascii="Times" w:hAnsi="Times"/>
          </w:rPr>
          <w:t>0,000</w:t>
        </w:r>
        <w:r>
          <w:rPr>
            <w:rFonts w:ascii="Times" w:hAnsi="Times"/>
          </w:rPr>
          <w:t xml:space="preserve"> over two years</w:t>
        </w:r>
      </w:ins>
    </w:p>
    <w:p w14:paraId="2DFDBD9A" w14:textId="77777777" w:rsidR="0010334B" w:rsidRPr="00DD2132" w:rsidRDefault="0010334B" w:rsidP="0010334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ins w:id="33" w:author="Michael Mandiberg" w:date="2024-12-21T14:46:00Z" w16du:dateUtc="2024-12-21T19:46:00Z"/>
          <w:rFonts w:ascii="Times" w:hAnsi="Times"/>
        </w:rPr>
      </w:pPr>
    </w:p>
    <w:p w14:paraId="475344D8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32" w:right="216" w:hanging="432"/>
        <w:rPr>
          <w:rFonts w:ascii="Times" w:hAnsi="Times"/>
        </w:rPr>
      </w:pPr>
      <w:r w:rsidRPr="00DD2132">
        <w:rPr>
          <w:rFonts w:ascii="Times" w:hAnsi="Times"/>
        </w:rPr>
        <w:lastRenderedPageBreak/>
        <w:t>2001</w:t>
      </w:r>
      <w:r w:rsidRPr="00DD2132">
        <w:rPr>
          <w:rFonts w:ascii="Times" w:hAnsi="Times"/>
        </w:rPr>
        <w:tab/>
        <w:t>ZKM \\international media\art award, Finalist, $1</w:t>
      </w:r>
      <w:r w:rsidR="005E0729" w:rsidRPr="00DD2132">
        <w:rPr>
          <w:rFonts w:ascii="Times" w:hAnsi="Times"/>
        </w:rPr>
        <w:t>,</w:t>
      </w:r>
      <w:r w:rsidRPr="00DD2132">
        <w:rPr>
          <w:rFonts w:ascii="Times" w:hAnsi="Times"/>
        </w:rPr>
        <w:t>000</w:t>
      </w:r>
    </w:p>
    <w:p w14:paraId="6084DB72" w14:textId="77777777" w:rsidR="00F76468" w:rsidRPr="00DD2132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63E3A178" w14:textId="77777777" w:rsidR="003A34FF" w:rsidRPr="00DD2132" w:rsidRDefault="003A34FF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INTERNAL</w:t>
      </w:r>
    </w:p>
    <w:p w14:paraId="2EB65881" w14:textId="77777777" w:rsidR="003A34FF" w:rsidRPr="00DD2132" w:rsidRDefault="003A34FF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color w:val="auto"/>
        </w:rPr>
      </w:pPr>
    </w:p>
    <w:p w14:paraId="246E1386" w14:textId="77777777" w:rsidR="000549B9" w:rsidRDefault="000549B9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color w:val="auto"/>
        </w:rPr>
      </w:pPr>
      <w:r>
        <w:rPr>
          <w:rFonts w:ascii="Times" w:hAnsi="Times"/>
          <w:color w:val="auto"/>
        </w:rPr>
        <w:t xml:space="preserve">2018 </w:t>
      </w:r>
      <w:r>
        <w:rPr>
          <w:rFonts w:ascii="Times" w:hAnsi="Times"/>
          <w:color w:val="auto"/>
        </w:rPr>
        <w:tab/>
        <w:t xml:space="preserve">Open Educational Resources (OER) </w:t>
      </w:r>
      <w:r w:rsidRPr="000549B9">
        <w:rPr>
          <w:rFonts w:ascii="Times" w:hAnsi="Times"/>
          <w:color w:val="auto"/>
        </w:rPr>
        <w:t>Initiative Grant</w:t>
      </w:r>
      <w:r w:rsidR="00157CCD" w:rsidRPr="00DD2132">
        <w:rPr>
          <w:rFonts w:ascii="Times" w:hAnsi="Times"/>
          <w:color w:val="auto"/>
        </w:rPr>
        <w:t>, CSI/CUNY</w:t>
      </w:r>
      <w:r>
        <w:rPr>
          <w:rFonts w:ascii="Times" w:hAnsi="Times"/>
          <w:color w:val="auto"/>
        </w:rPr>
        <w:t>, $12,195</w:t>
      </w:r>
    </w:p>
    <w:p w14:paraId="2DEFBA2C" w14:textId="77777777" w:rsidR="000549B9" w:rsidRDefault="000549B9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color w:val="auto"/>
        </w:rPr>
      </w:pPr>
    </w:p>
    <w:p w14:paraId="60C5F031" w14:textId="77777777" w:rsidR="003A34FF" w:rsidRPr="00DD2132" w:rsidRDefault="003A34FF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2015</w:t>
      </w:r>
      <w:r w:rsidRPr="00DD2132">
        <w:rPr>
          <w:rFonts w:ascii="Times" w:hAnsi="Times"/>
          <w:color w:val="auto"/>
        </w:rPr>
        <w:tab/>
        <w:t xml:space="preserve">Provost’s </w:t>
      </w:r>
      <w:r w:rsidR="003D4258" w:rsidRPr="00DD2132">
        <w:rPr>
          <w:rFonts w:ascii="Times" w:hAnsi="Times"/>
          <w:color w:val="auto"/>
        </w:rPr>
        <w:t xml:space="preserve">Scholarly </w:t>
      </w:r>
      <w:r w:rsidRPr="00DD2132">
        <w:rPr>
          <w:rFonts w:ascii="Times" w:hAnsi="Times"/>
          <w:color w:val="auto"/>
        </w:rPr>
        <w:t>Reassigned Time Award</w:t>
      </w:r>
      <w:r w:rsidR="00157CCD" w:rsidRPr="00DD2132">
        <w:rPr>
          <w:rFonts w:ascii="Times" w:hAnsi="Times"/>
          <w:color w:val="auto"/>
        </w:rPr>
        <w:t>, CSI/CUNY</w:t>
      </w:r>
      <w:r w:rsidRPr="00DD2132">
        <w:rPr>
          <w:rFonts w:ascii="Times" w:hAnsi="Times"/>
          <w:color w:val="auto"/>
        </w:rPr>
        <w:t xml:space="preserve"> (</w:t>
      </w:r>
      <w:r w:rsidR="000549B9">
        <w:rPr>
          <w:rFonts w:ascii="Times" w:hAnsi="Times"/>
          <w:color w:val="auto"/>
        </w:rPr>
        <w:t xml:space="preserve">one </w:t>
      </w:r>
      <w:r w:rsidRPr="00DD2132">
        <w:rPr>
          <w:rFonts w:ascii="Times" w:hAnsi="Times"/>
          <w:color w:val="auto"/>
        </w:rPr>
        <w:t>course release)</w:t>
      </w:r>
    </w:p>
    <w:p w14:paraId="249C6936" w14:textId="77777777" w:rsidR="003A34FF" w:rsidRPr="00DD2132" w:rsidRDefault="003A34FF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color w:val="auto"/>
        </w:rPr>
      </w:pPr>
    </w:p>
    <w:p w14:paraId="1F7CF531" w14:textId="77777777" w:rsidR="003A34FF" w:rsidRPr="00DD2132" w:rsidRDefault="003A34FF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2011</w:t>
      </w:r>
      <w:r w:rsidRPr="00DD2132">
        <w:rPr>
          <w:rFonts w:ascii="Times" w:hAnsi="Times"/>
          <w:color w:val="auto"/>
        </w:rPr>
        <w:tab/>
        <w:t>Mellon Fellowship, Mellon Seminar</w:t>
      </w:r>
      <w:r w:rsidR="005E0729" w:rsidRPr="00DD2132">
        <w:rPr>
          <w:rFonts w:ascii="Times" w:hAnsi="Times"/>
          <w:color w:val="auto"/>
        </w:rPr>
        <w:t xml:space="preserve"> (Theme: Freedom)</w:t>
      </w:r>
      <w:r w:rsidRPr="00DD2132">
        <w:rPr>
          <w:rFonts w:ascii="Times" w:hAnsi="Times"/>
          <w:color w:val="auto"/>
        </w:rPr>
        <w:t xml:space="preserve">, Center for the Humanities, </w:t>
      </w:r>
    </w:p>
    <w:p w14:paraId="17D71199" w14:textId="77777777" w:rsidR="003A34FF" w:rsidRPr="00DD2132" w:rsidRDefault="003A34FF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ab/>
      </w:r>
      <w:r w:rsidRPr="00DD2132">
        <w:rPr>
          <w:rFonts w:ascii="Times" w:hAnsi="Times"/>
          <w:color w:val="auto"/>
        </w:rPr>
        <w:tab/>
      </w:r>
      <w:r w:rsidRPr="00DD2132">
        <w:rPr>
          <w:rFonts w:ascii="Times" w:hAnsi="Times"/>
          <w:color w:val="auto"/>
        </w:rPr>
        <w:tab/>
        <w:t>CUNY Graduate Center, AY 2011-2012, two course releases</w:t>
      </w:r>
    </w:p>
    <w:p w14:paraId="30CAE849" w14:textId="77777777" w:rsidR="003A34FF" w:rsidRPr="00DD2132" w:rsidRDefault="003A34FF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color w:val="auto"/>
        </w:rPr>
      </w:pPr>
    </w:p>
    <w:p w14:paraId="733DF9DB" w14:textId="77777777" w:rsidR="003A34FF" w:rsidRPr="00DD2132" w:rsidRDefault="003A34FF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2009</w:t>
      </w:r>
      <w:r w:rsidRPr="00DD2132">
        <w:rPr>
          <w:rFonts w:ascii="Times" w:hAnsi="Times"/>
          <w:color w:val="auto"/>
        </w:rPr>
        <w:tab/>
        <w:t>Provost’s Research Grant, CSI/CUNY, for summers 2009 &amp; 2010, $12,000</w:t>
      </w:r>
    </w:p>
    <w:p w14:paraId="2BA72F63" w14:textId="77777777" w:rsidR="003A34FF" w:rsidRPr="00DD2132" w:rsidRDefault="003A34FF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color w:val="auto"/>
        </w:rPr>
      </w:pPr>
    </w:p>
    <w:p w14:paraId="47D1A0F0" w14:textId="77777777" w:rsidR="003A34FF" w:rsidRPr="00DD2132" w:rsidRDefault="003A34FF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ab/>
      </w:r>
      <w:r w:rsidRPr="00DD2132">
        <w:rPr>
          <w:rFonts w:ascii="Times" w:hAnsi="Times"/>
          <w:color w:val="auto"/>
        </w:rPr>
        <w:tab/>
        <w:t>Seminar on Undergraduate Teaching and Learning, CUNY, for AY 2009-2010, $5</w:t>
      </w:r>
      <w:r w:rsidR="005E0729" w:rsidRPr="00DD2132">
        <w:rPr>
          <w:rFonts w:ascii="Times" w:hAnsi="Times"/>
          <w:color w:val="auto"/>
        </w:rPr>
        <w:t>,</w:t>
      </w:r>
      <w:r w:rsidRPr="00DD2132">
        <w:rPr>
          <w:rFonts w:ascii="Times" w:hAnsi="Times"/>
          <w:color w:val="auto"/>
        </w:rPr>
        <w:t>000</w:t>
      </w:r>
    </w:p>
    <w:p w14:paraId="5017E4F6" w14:textId="77777777" w:rsidR="003A34FF" w:rsidRPr="00DD2132" w:rsidRDefault="003A34FF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color w:val="auto"/>
        </w:rPr>
      </w:pPr>
    </w:p>
    <w:p w14:paraId="3FB7A009" w14:textId="77777777" w:rsidR="003A34FF" w:rsidRPr="00DD2132" w:rsidRDefault="003A34FF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2006</w:t>
      </w:r>
      <w:r w:rsidRPr="00DD2132">
        <w:rPr>
          <w:rFonts w:ascii="Times" w:hAnsi="Times"/>
          <w:color w:val="auto"/>
        </w:rPr>
        <w:tab/>
        <w:t xml:space="preserve">Deans Summer Research Award, CSI/CUNY, for </w:t>
      </w:r>
      <w:r w:rsidRPr="00DD2132">
        <w:rPr>
          <w:rFonts w:ascii="Times" w:hAnsi="Times"/>
          <w:i/>
          <w:color w:val="auto"/>
        </w:rPr>
        <w:t>Outsourcing Art</w:t>
      </w:r>
      <w:r w:rsidRPr="00DD2132">
        <w:rPr>
          <w:rFonts w:ascii="Times" w:hAnsi="Times"/>
          <w:color w:val="auto"/>
        </w:rPr>
        <w:t xml:space="preserve"> for $2</w:t>
      </w:r>
      <w:r w:rsidR="005E0729" w:rsidRPr="00DD2132">
        <w:rPr>
          <w:rFonts w:ascii="Times" w:hAnsi="Times"/>
          <w:color w:val="auto"/>
        </w:rPr>
        <w:t>,</w:t>
      </w:r>
      <w:r w:rsidRPr="00DD2132">
        <w:rPr>
          <w:rFonts w:ascii="Times" w:hAnsi="Times"/>
          <w:color w:val="auto"/>
        </w:rPr>
        <w:t>000.</w:t>
      </w:r>
    </w:p>
    <w:p w14:paraId="02835DFA" w14:textId="77777777" w:rsidR="003A34FF" w:rsidRPr="00DD2132" w:rsidRDefault="003A34FF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04B8F818" w14:textId="77777777" w:rsidR="00AC1C56" w:rsidRPr="00DD2132" w:rsidRDefault="00AC1C56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47127402" w14:textId="77777777" w:rsidR="0065523E" w:rsidRPr="00DD2132" w:rsidRDefault="0065523E" w:rsidP="0031329B">
      <w:pPr>
        <w:rPr>
          <w:b/>
        </w:rPr>
      </w:pPr>
      <w:r w:rsidRPr="00DD2132">
        <w:t>II.</w:t>
      </w:r>
      <w:r w:rsidRPr="00DD2132">
        <w:rPr>
          <w:b/>
        </w:rPr>
        <w:t xml:space="preserve"> Peer</w:t>
      </w:r>
      <w:r w:rsidR="00047D59" w:rsidRPr="00DD2132">
        <w:rPr>
          <w:b/>
        </w:rPr>
        <w:t>-</w:t>
      </w:r>
      <w:proofErr w:type="gramStart"/>
      <w:r w:rsidRPr="00DD2132">
        <w:rPr>
          <w:b/>
        </w:rPr>
        <w:t>Reviewed  Grants</w:t>
      </w:r>
      <w:proofErr w:type="gramEnd"/>
      <w:r w:rsidRPr="00DD2132">
        <w:rPr>
          <w:b/>
        </w:rPr>
        <w:t xml:space="preserve"> Awarded</w:t>
      </w:r>
    </w:p>
    <w:p w14:paraId="29F93F8C" w14:textId="77777777" w:rsidR="0065523E" w:rsidRPr="00DD2132" w:rsidRDefault="0065523E" w:rsidP="0031329B">
      <w:pPr>
        <w:ind w:left="435"/>
        <w:rPr>
          <w:b/>
        </w:rPr>
      </w:pPr>
      <w:r w:rsidRPr="00DD2132">
        <w:rPr>
          <w:b/>
        </w:rPr>
        <w:t>External</w:t>
      </w:r>
    </w:p>
    <w:p w14:paraId="5A07B35A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  <w:u w:val="single"/>
        </w:rPr>
        <w:t>Funding Agency</w:t>
      </w:r>
      <w:r w:rsidRPr="00DD2132">
        <w:rPr>
          <w:rFonts w:ascii="Times" w:hAnsi="Times"/>
        </w:rPr>
        <w:t xml:space="preserve">      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u w:val="single"/>
        </w:rPr>
        <w:t>Title of Proposal</w:t>
      </w:r>
      <w:r w:rsidRPr="00DD2132">
        <w:rPr>
          <w:rFonts w:ascii="Times" w:hAnsi="Times"/>
        </w:rPr>
        <w:t xml:space="preserve">      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u w:val="single"/>
        </w:rPr>
        <w:t>Amount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u w:val="single"/>
        </w:rPr>
        <w:t>Date Submitted</w:t>
      </w:r>
      <w:r w:rsidRPr="00DD2132">
        <w:rPr>
          <w:rFonts w:ascii="Times" w:hAnsi="Times"/>
        </w:rPr>
        <w:t xml:space="preserve">     </w:t>
      </w:r>
      <w:r w:rsidRPr="00DD2132">
        <w:rPr>
          <w:rFonts w:ascii="Times" w:hAnsi="Times"/>
          <w:u w:val="single"/>
        </w:rPr>
        <w:t xml:space="preserve">PI/Co-PI </w:t>
      </w:r>
      <w:r w:rsidRPr="00DD2132">
        <w:rPr>
          <w:rFonts w:ascii="Times" w:hAnsi="Times"/>
        </w:rPr>
        <w:t xml:space="preserve">      </w:t>
      </w:r>
    </w:p>
    <w:p w14:paraId="74786732" w14:textId="77777777" w:rsidR="0065523E" w:rsidRDefault="0065523E" w:rsidP="0031329B">
      <w:pPr>
        <w:ind w:left="432" w:hanging="432"/>
        <w:rPr>
          <w:sz w:val="22"/>
        </w:rPr>
      </w:pPr>
      <w:r w:rsidRPr="00DD2132">
        <w:rPr>
          <w:sz w:val="22"/>
        </w:rPr>
        <w:tab/>
      </w:r>
    </w:p>
    <w:p w14:paraId="2A19BF91" w14:textId="1F22D3C6" w:rsidR="00C67828" w:rsidRDefault="00C67828" w:rsidP="00C67828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ins w:id="34" w:author="Michael Mandiberg" w:date="2024-12-22T10:53:00Z" w16du:dateUtc="2024-12-22T15:53:00Z"/>
          <w:rFonts w:ascii="Times" w:hAnsi="Times"/>
        </w:rPr>
      </w:pPr>
      <w:ins w:id="35" w:author="Michael Mandiberg" w:date="2024-12-22T10:53:00Z" w16du:dateUtc="2024-12-22T15:53:00Z">
        <w:r w:rsidRPr="00C67828">
          <w:rPr>
            <w:rFonts w:ascii="Times" w:hAnsi="Times"/>
          </w:rPr>
          <w:t>Elizabeth Foundation</w:t>
        </w:r>
        <w:r>
          <w:rPr>
            <w:rFonts w:ascii="Times" w:hAnsi="Times"/>
          </w:rPr>
          <w:tab/>
        </w:r>
        <w:r w:rsidRPr="00C67828">
          <w:rPr>
            <w:rFonts w:ascii="Times" w:hAnsi="Times"/>
          </w:rPr>
          <w:t>Studio Membership</w:t>
        </w:r>
        <w:r>
          <w:rPr>
            <w:rFonts w:ascii="Times" w:hAnsi="Times"/>
          </w:rPr>
          <w:t xml:space="preserve"> (2 years)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</w:ins>
      <w:ins w:id="36" w:author="Michael Mandiberg" w:date="2024-12-22T14:50:00Z" w16du:dateUtc="2024-12-22T19:50:00Z">
        <w:r w:rsidR="001E2AC7">
          <w:rPr>
            <w:rFonts w:ascii="Times" w:hAnsi="Times"/>
          </w:rPr>
          <w:t>S</w:t>
        </w:r>
      </w:ins>
      <w:ins w:id="37" w:author="Michael Mandiberg" w:date="2024-12-22T10:53:00Z" w16du:dateUtc="2024-12-22T15:53:00Z">
        <w:r w:rsidRPr="00C67828">
          <w:rPr>
            <w:rFonts w:ascii="Times" w:hAnsi="Times"/>
          </w:rPr>
          <w:t xml:space="preserve">ubsidized </w:t>
        </w:r>
        <w:r w:rsidRPr="00DD2132">
          <w:rPr>
            <w:rFonts w:ascii="Times" w:hAnsi="Times"/>
          </w:rPr>
          <w:t>Studio</w:t>
        </w:r>
        <w:r w:rsidRPr="00DD2132">
          <w:rPr>
            <w:rFonts w:ascii="Times" w:hAnsi="Times"/>
          </w:rPr>
          <w:tab/>
          <w:t>20</w:t>
        </w:r>
        <w:r>
          <w:rPr>
            <w:rFonts w:ascii="Times" w:hAnsi="Times"/>
          </w:rPr>
          <w:t>22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  <w:t>PI</w:t>
        </w:r>
      </w:ins>
    </w:p>
    <w:p w14:paraId="38D6F0EC" w14:textId="119ED296" w:rsidR="00C67828" w:rsidRPr="00DD2132" w:rsidRDefault="00C67828" w:rsidP="00C67828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ins w:id="38" w:author="Michael Mandiberg" w:date="2024-12-22T10:53:00Z" w16du:dateUtc="2024-12-22T15:53:00Z"/>
          <w:rFonts w:ascii="Times" w:hAnsi="Times"/>
        </w:rPr>
      </w:pPr>
      <w:ins w:id="39" w:author="Michael Mandiberg" w:date="2024-12-22T10:53:00Z" w16du:dateUtc="2024-12-22T15:53:00Z">
        <w:r w:rsidRPr="00C67828">
          <w:rPr>
            <w:rFonts w:ascii="Times" w:hAnsi="Times"/>
          </w:rPr>
          <w:t>for the Arts</w:t>
        </w:r>
        <w:r>
          <w:rPr>
            <w:rFonts w:ascii="Times" w:hAnsi="Times"/>
          </w:rPr>
          <w:tab/>
        </w:r>
        <w:r>
          <w:rPr>
            <w:rFonts w:ascii="Times" w:hAnsi="Times"/>
          </w:rPr>
          <w:tab/>
        </w:r>
        <w:r>
          <w:rPr>
            <w:rFonts w:ascii="Times" w:hAnsi="Times"/>
          </w:rPr>
          <w:tab/>
          <w:t>(Renewal by application)</w:t>
        </w:r>
      </w:ins>
    </w:p>
    <w:p w14:paraId="28E56002" w14:textId="77777777" w:rsidR="00C67828" w:rsidRDefault="00C67828" w:rsidP="00C67828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ins w:id="40" w:author="Michael Mandiberg" w:date="2024-12-22T10:53:00Z" w16du:dateUtc="2024-12-22T15:53:00Z"/>
          <w:rFonts w:ascii="Times" w:hAnsi="Times"/>
        </w:rPr>
      </w:pPr>
    </w:p>
    <w:p w14:paraId="52852E22" w14:textId="30C99C41" w:rsidR="00C67828" w:rsidRDefault="00C67828" w:rsidP="00C67828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ins w:id="41" w:author="Michael Mandiberg" w:date="2024-12-22T10:53:00Z" w16du:dateUtc="2024-12-22T15:53:00Z"/>
          <w:rFonts w:ascii="Times" w:hAnsi="Times"/>
        </w:rPr>
      </w:pPr>
      <w:ins w:id="42" w:author="Michael Mandiberg" w:date="2024-12-22T10:53:00Z" w16du:dateUtc="2024-12-22T15:53:00Z">
        <w:r w:rsidRPr="00C67828">
          <w:rPr>
            <w:rFonts w:ascii="Times" w:hAnsi="Times"/>
          </w:rPr>
          <w:t>Elizabeth Foundation</w:t>
        </w:r>
        <w:r>
          <w:rPr>
            <w:rFonts w:ascii="Times" w:hAnsi="Times"/>
          </w:rPr>
          <w:tab/>
        </w:r>
        <w:r w:rsidRPr="00C67828">
          <w:rPr>
            <w:rFonts w:ascii="Times" w:hAnsi="Times"/>
          </w:rPr>
          <w:t>Studio Membership</w:t>
        </w:r>
        <w:r>
          <w:rPr>
            <w:rFonts w:ascii="Times" w:hAnsi="Times"/>
          </w:rPr>
          <w:t xml:space="preserve"> (2 years)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</w:ins>
      <w:ins w:id="43" w:author="Michael Mandiberg" w:date="2024-12-22T14:50:00Z" w16du:dateUtc="2024-12-22T19:50:00Z">
        <w:r w:rsidR="001E2AC7">
          <w:rPr>
            <w:rFonts w:ascii="Times" w:hAnsi="Times"/>
          </w:rPr>
          <w:t>S</w:t>
        </w:r>
      </w:ins>
      <w:ins w:id="44" w:author="Michael Mandiberg" w:date="2024-12-22T10:53:00Z" w16du:dateUtc="2024-12-22T15:53:00Z">
        <w:r w:rsidRPr="00C67828">
          <w:rPr>
            <w:rFonts w:ascii="Times" w:hAnsi="Times"/>
          </w:rPr>
          <w:t xml:space="preserve">ubsidized </w:t>
        </w:r>
        <w:r w:rsidRPr="00DD2132">
          <w:rPr>
            <w:rFonts w:ascii="Times" w:hAnsi="Times"/>
          </w:rPr>
          <w:t>Studio</w:t>
        </w:r>
        <w:r w:rsidRPr="00DD2132">
          <w:rPr>
            <w:rFonts w:ascii="Times" w:hAnsi="Times"/>
          </w:rPr>
          <w:tab/>
          <w:t>20</w:t>
        </w:r>
        <w:r>
          <w:rPr>
            <w:rFonts w:ascii="Times" w:hAnsi="Times"/>
          </w:rPr>
          <w:t>20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  <w:t>PI</w:t>
        </w:r>
      </w:ins>
    </w:p>
    <w:p w14:paraId="5A47ACFC" w14:textId="77777777" w:rsidR="00C67828" w:rsidRPr="00DD2132" w:rsidRDefault="00C67828" w:rsidP="00C67828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ins w:id="45" w:author="Michael Mandiberg" w:date="2024-12-22T10:53:00Z" w16du:dateUtc="2024-12-22T15:53:00Z"/>
          <w:rFonts w:ascii="Times" w:hAnsi="Times"/>
        </w:rPr>
      </w:pPr>
      <w:ins w:id="46" w:author="Michael Mandiberg" w:date="2024-12-22T10:53:00Z" w16du:dateUtc="2024-12-22T15:53:00Z">
        <w:r w:rsidRPr="00C67828">
          <w:rPr>
            <w:rFonts w:ascii="Times" w:hAnsi="Times"/>
          </w:rPr>
          <w:t>for the Arts</w:t>
        </w:r>
      </w:ins>
    </w:p>
    <w:p w14:paraId="75AF029A" w14:textId="77777777" w:rsidR="00C67828" w:rsidRDefault="00C67828" w:rsidP="00C67828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ins w:id="47" w:author="Michael Mandiberg" w:date="2024-12-22T10:54:00Z" w16du:dateUtc="2024-12-22T15:54:00Z"/>
          <w:rFonts w:ascii="Times" w:hAnsi="Times"/>
        </w:rPr>
      </w:pPr>
    </w:p>
    <w:p w14:paraId="4A1BF1C2" w14:textId="16A5BF83" w:rsidR="002770E0" w:rsidRPr="00DD2132" w:rsidRDefault="002770E0" w:rsidP="002770E0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Wikimedia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Art+Feminism 20</w:t>
      </w:r>
      <w:r>
        <w:rPr>
          <w:rFonts w:ascii="Times" w:hAnsi="Times"/>
          <w:i/>
        </w:rPr>
        <w:t>21</w:t>
      </w:r>
      <w:r w:rsidRPr="00DD2132">
        <w:rPr>
          <w:rFonts w:ascii="Times" w:hAnsi="Times"/>
          <w:i/>
        </w:rPr>
        <w:t xml:space="preserve">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$</w:t>
      </w:r>
      <w:r w:rsidR="00D67383" w:rsidRPr="00D67383">
        <w:rPr>
          <w:rFonts w:ascii="Times" w:hAnsi="Times"/>
        </w:rPr>
        <w:t>401,982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</w:t>
      </w:r>
      <w:r>
        <w:rPr>
          <w:rFonts w:ascii="Times" w:hAnsi="Times"/>
        </w:rPr>
        <w:t>20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Co-PI</w:t>
      </w:r>
    </w:p>
    <w:p w14:paraId="2D167E6A" w14:textId="77777777" w:rsidR="002770E0" w:rsidRPr="00DD2132" w:rsidRDefault="002770E0" w:rsidP="002770E0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Foundation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</w:p>
    <w:p w14:paraId="52FC614D" w14:textId="77777777" w:rsidR="002770E0" w:rsidRDefault="002770E0" w:rsidP="0031329B">
      <w:pPr>
        <w:ind w:left="432" w:hanging="432"/>
        <w:rPr>
          <w:sz w:val="22"/>
        </w:rPr>
      </w:pPr>
    </w:p>
    <w:p w14:paraId="6D829DA7" w14:textId="77777777" w:rsidR="00F5550C" w:rsidRDefault="00F5550C" w:rsidP="00F5550C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ins w:id="48" w:author="Michael Mandiberg" w:date="2024-12-22T10:55:00Z" w16du:dateUtc="2024-12-22T15:55:00Z"/>
          <w:rFonts w:ascii="Times" w:hAnsi="Times"/>
        </w:rPr>
      </w:pPr>
      <w:ins w:id="49" w:author="Michael Mandiberg" w:date="2024-12-22T10:55:00Z" w16du:dateUtc="2024-12-22T15:55:00Z">
        <w:r w:rsidRPr="00C67828">
          <w:rPr>
            <w:rFonts w:ascii="Times" w:hAnsi="Times"/>
          </w:rPr>
          <w:t>Silver Art</w:t>
        </w:r>
        <w:r>
          <w:rPr>
            <w:rFonts w:ascii="Times" w:hAnsi="Times"/>
          </w:rPr>
          <w:t xml:space="preserve"> </w:t>
        </w:r>
        <w:r w:rsidRPr="00C67828">
          <w:rPr>
            <w:rFonts w:ascii="Times" w:hAnsi="Times"/>
          </w:rPr>
          <w:t>Projects</w:t>
        </w:r>
        <w:r>
          <w:rPr>
            <w:rFonts w:ascii="Times" w:hAnsi="Times"/>
          </w:rPr>
          <w:tab/>
        </w:r>
        <w:r w:rsidRPr="00C67828">
          <w:rPr>
            <w:rFonts w:ascii="Times" w:hAnsi="Times"/>
          </w:rPr>
          <w:t>World Trade Center Residency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  <w:t>Studio</w:t>
        </w:r>
        <w:r>
          <w:rPr>
            <w:rFonts w:ascii="Times" w:hAnsi="Times"/>
          </w:rPr>
          <w:tab/>
        </w:r>
        <w:r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  <w:r>
          <w:rPr>
            <w:rFonts w:ascii="Times" w:hAnsi="Times"/>
          </w:rPr>
          <w:t>2019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  <w:t>PI</w:t>
        </w:r>
      </w:ins>
    </w:p>
    <w:p w14:paraId="46E70083" w14:textId="77777777" w:rsidR="00F5550C" w:rsidRDefault="00F5550C" w:rsidP="00F5550C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ins w:id="50" w:author="Michael Mandiberg" w:date="2024-12-22T10:55:00Z" w16du:dateUtc="2024-12-22T15:55:00Z"/>
          <w:rFonts w:ascii="Times" w:hAnsi="Times"/>
        </w:rPr>
      </w:pPr>
    </w:p>
    <w:p w14:paraId="372DBB0A" w14:textId="77777777" w:rsidR="00230DE5" w:rsidRPr="00DD2132" w:rsidRDefault="00230DE5" w:rsidP="00230DE5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Wikimedia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Art+Feminism 20</w:t>
      </w:r>
      <w:r>
        <w:rPr>
          <w:rFonts w:ascii="Times" w:hAnsi="Times"/>
          <w:i/>
        </w:rPr>
        <w:t>20</w:t>
      </w:r>
      <w:r w:rsidRPr="00DD2132">
        <w:rPr>
          <w:rFonts w:ascii="Times" w:hAnsi="Times"/>
          <w:i/>
        </w:rPr>
        <w:t xml:space="preserve">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$</w:t>
      </w:r>
      <w:r>
        <w:rPr>
          <w:rFonts w:ascii="Times" w:hAnsi="Times"/>
        </w:rPr>
        <w:t>249</w:t>
      </w:r>
      <w:r w:rsidRPr="00DD2132">
        <w:rPr>
          <w:rFonts w:ascii="Times" w:hAnsi="Times"/>
        </w:rPr>
        <w:t>,000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201</w:t>
      </w:r>
      <w:r>
        <w:rPr>
          <w:rFonts w:ascii="Times" w:hAnsi="Times"/>
        </w:rPr>
        <w:t>9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Co-PI</w:t>
      </w:r>
    </w:p>
    <w:p w14:paraId="706D2FF8" w14:textId="77777777" w:rsidR="00230DE5" w:rsidRPr="00DD2132" w:rsidRDefault="00230DE5" w:rsidP="00230DE5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Foundation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</w:p>
    <w:p w14:paraId="27D625EC" w14:textId="77777777" w:rsidR="00230DE5" w:rsidRPr="00DD2132" w:rsidRDefault="00230DE5" w:rsidP="0031329B">
      <w:pPr>
        <w:ind w:left="432" w:hanging="432"/>
        <w:rPr>
          <w:sz w:val="22"/>
        </w:rPr>
      </w:pPr>
    </w:p>
    <w:p w14:paraId="5D7986B4" w14:textId="77777777" w:rsidR="00CA519D" w:rsidRDefault="00CA519D" w:rsidP="00CA519D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>
        <w:rPr>
          <w:rFonts w:ascii="Times" w:hAnsi="Times"/>
        </w:rPr>
        <w:t>Eyebeam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>
        <w:rPr>
          <w:rFonts w:ascii="Times" w:hAnsi="Times"/>
          <w:i/>
        </w:rPr>
        <w:t>Mapping Wikipedia</w:t>
      </w:r>
      <w:r w:rsidRPr="00DD2132">
        <w:rPr>
          <w:rFonts w:ascii="Times" w:hAnsi="Times"/>
          <w:i/>
        </w:rPr>
        <w:t xml:space="preserve">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$</w:t>
      </w:r>
      <w:r>
        <w:rPr>
          <w:rFonts w:ascii="Times" w:hAnsi="Times"/>
        </w:rPr>
        <w:t>5</w:t>
      </w:r>
      <w:r w:rsidRPr="00DD2132">
        <w:rPr>
          <w:rFonts w:ascii="Times" w:hAnsi="Times"/>
        </w:rPr>
        <w:t>,000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>
        <w:rPr>
          <w:rFonts w:ascii="Times" w:hAnsi="Times"/>
        </w:rPr>
        <w:tab/>
      </w:r>
      <w:r w:rsidRPr="00DD2132">
        <w:rPr>
          <w:rFonts w:ascii="Times" w:hAnsi="Times"/>
        </w:rPr>
        <w:t>201</w:t>
      </w:r>
      <w:r>
        <w:rPr>
          <w:rFonts w:ascii="Times" w:hAnsi="Times"/>
        </w:rPr>
        <w:t>9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Co-PI</w:t>
      </w:r>
    </w:p>
    <w:p w14:paraId="1A319B88" w14:textId="77777777" w:rsidR="00CA519D" w:rsidRPr="00DD2132" w:rsidRDefault="00CA519D" w:rsidP="00CA519D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>
        <w:rPr>
          <w:rFonts w:ascii="Times" w:hAnsi="Times"/>
        </w:rPr>
        <w:t>Center for the Future of Journalism</w:t>
      </w:r>
    </w:p>
    <w:p w14:paraId="7C2878B5" w14:textId="77777777" w:rsidR="00CA519D" w:rsidRPr="00DD2132" w:rsidRDefault="00CA519D" w:rsidP="00CA519D">
      <w:pPr>
        <w:ind w:left="432" w:hanging="432"/>
        <w:rPr>
          <w:sz w:val="22"/>
        </w:rPr>
      </w:pPr>
    </w:p>
    <w:p w14:paraId="37ABC2D2" w14:textId="77777777" w:rsidR="009430D4" w:rsidRPr="00DD2132" w:rsidRDefault="009430D4" w:rsidP="009430D4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Wikimedia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>
        <w:rPr>
          <w:rFonts w:ascii="Times" w:hAnsi="Times"/>
          <w:i/>
        </w:rPr>
        <w:t xml:space="preserve">Wikidata </w:t>
      </w:r>
      <w:proofErr w:type="spellStart"/>
      <w:r>
        <w:rPr>
          <w:rFonts w:ascii="Times" w:hAnsi="Times"/>
          <w:i/>
        </w:rPr>
        <w:t>Quicksheets</w:t>
      </w:r>
      <w:proofErr w:type="spellEnd"/>
      <w:r w:rsidRPr="00DD2132">
        <w:rPr>
          <w:rFonts w:ascii="Times" w:hAnsi="Times"/>
          <w:i/>
        </w:rPr>
        <w:t xml:space="preserve">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$</w:t>
      </w:r>
      <w:r>
        <w:rPr>
          <w:rFonts w:ascii="Times" w:hAnsi="Times"/>
        </w:rPr>
        <w:t>1</w:t>
      </w:r>
      <w:r w:rsidR="00AA02D1">
        <w:rPr>
          <w:rFonts w:ascii="Times" w:hAnsi="Times"/>
        </w:rPr>
        <w:t>,</w:t>
      </w:r>
      <w:r>
        <w:rPr>
          <w:rFonts w:ascii="Times" w:hAnsi="Times"/>
        </w:rPr>
        <w:t>995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>
        <w:rPr>
          <w:rFonts w:ascii="Times" w:hAnsi="Times"/>
        </w:rPr>
        <w:tab/>
      </w:r>
      <w:r w:rsidRPr="00DD2132">
        <w:rPr>
          <w:rFonts w:ascii="Times" w:hAnsi="Times"/>
        </w:rPr>
        <w:t>2018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PI</w:t>
      </w:r>
    </w:p>
    <w:p w14:paraId="535DD0EC" w14:textId="77777777" w:rsidR="009430D4" w:rsidRPr="00DD2132" w:rsidRDefault="009430D4" w:rsidP="009430D4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Foundation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</w:p>
    <w:p w14:paraId="5124D762" w14:textId="77777777" w:rsidR="009430D4" w:rsidRPr="00DD2132" w:rsidRDefault="009430D4" w:rsidP="009430D4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0D67A8CA" w14:textId="77777777" w:rsidR="00365D25" w:rsidRPr="00DD2132" w:rsidRDefault="00365D25" w:rsidP="00365D25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Wikimedia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 xml:space="preserve">Art+Feminism 2019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$150,000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2018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Co-PI</w:t>
      </w:r>
    </w:p>
    <w:p w14:paraId="5CC30D38" w14:textId="77777777" w:rsidR="00365D25" w:rsidRPr="00DD2132" w:rsidRDefault="00365D25" w:rsidP="00365D25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Foundation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</w:p>
    <w:p w14:paraId="41DF1441" w14:textId="77777777" w:rsidR="00365D25" w:rsidRPr="00DD2132" w:rsidRDefault="00365D25" w:rsidP="00365D25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2618E592" w14:textId="77777777" w:rsidR="00365D25" w:rsidRPr="00DD2132" w:rsidRDefault="00365D25" w:rsidP="00365D25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</w:pPr>
      <w:r w:rsidRPr="00DD2132">
        <w:rPr>
          <w:rFonts w:ascii="Times" w:hAnsi="Times"/>
        </w:rPr>
        <w:t>Wikimedia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 xml:space="preserve">Art+Feminism 2018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$</w:t>
      </w:r>
      <w:r w:rsidRPr="00DD2132">
        <w:t>119,794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2017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Co-PI</w:t>
      </w:r>
    </w:p>
    <w:p w14:paraId="242BD15B" w14:textId="77777777" w:rsidR="00365D25" w:rsidRPr="00DD2132" w:rsidRDefault="00365D25" w:rsidP="00365D25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Foundation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</w:p>
    <w:p w14:paraId="400B5631" w14:textId="77777777" w:rsidR="00365D25" w:rsidRPr="00DD2132" w:rsidRDefault="00365D25" w:rsidP="00365D25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0DF6703E" w14:textId="77777777" w:rsidR="00365D25" w:rsidRPr="00DD2132" w:rsidRDefault="00365D25" w:rsidP="00365D25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Wikimedia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 xml:space="preserve">Art+Feminism 2017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$99,820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2016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Co-PI</w:t>
      </w:r>
    </w:p>
    <w:p w14:paraId="423CB737" w14:textId="77777777" w:rsidR="00365D25" w:rsidRPr="00DD2132" w:rsidRDefault="00365D25" w:rsidP="00365D25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lastRenderedPageBreak/>
        <w:t>Foundation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</w:p>
    <w:p w14:paraId="2E4D97C4" w14:textId="77777777" w:rsidR="00365D25" w:rsidRPr="00DD2132" w:rsidRDefault="00365D25" w:rsidP="00365D25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71C40B6C" w14:textId="77777777" w:rsidR="0038397C" w:rsidRPr="00DD2132" w:rsidRDefault="0038397C" w:rsidP="0038397C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 xml:space="preserve">LACMA </w:t>
      </w:r>
      <w:proofErr w:type="spellStart"/>
      <w:r w:rsidRPr="00DD2132">
        <w:rPr>
          <w:rFonts w:ascii="Times" w:hAnsi="Times"/>
        </w:rPr>
        <w:t>Art+Tech</w:t>
      </w:r>
      <w:proofErr w:type="spellEnd"/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Mechanical Tramp</w:t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</w:rPr>
        <w:t>$39,060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2016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PI</w:t>
      </w:r>
    </w:p>
    <w:p w14:paraId="08F72A8B" w14:textId="77777777" w:rsidR="0038397C" w:rsidRPr="00DD2132" w:rsidRDefault="0038397C" w:rsidP="0038397C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0D27D72A" w14:textId="55765BDF" w:rsidR="0038397C" w:rsidRPr="00DD2132" w:rsidRDefault="0038397C" w:rsidP="0038397C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MacDowell</w:t>
      </w:r>
      <w:del w:id="51" w:author="Michael Mandiberg" w:date="2024-12-21T15:07:00Z" w16du:dateUtc="2024-12-21T20:07:00Z">
        <w:r w:rsidRPr="00DD2132" w:rsidDel="009C2C6B">
          <w:rPr>
            <w:rFonts w:ascii="Times" w:hAnsi="Times"/>
          </w:rPr>
          <w:delText xml:space="preserve"> </w:delText>
        </w:r>
      </w:del>
      <w:ins w:id="52" w:author="Michael Mandiberg" w:date="2024-12-21T15:07:00Z" w16du:dateUtc="2024-12-21T20:07:00Z">
        <w:r w:rsidR="009C2C6B">
          <w:rPr>
            <w:rFonts w:ascii="Times" w:hAnsi="Times"/>
          </w:rPr>
          <w:tab/>
        </w:r>
        <w:r w:rsidR="009C2C6B">
          <w:rPr>
            <w:rFonts w:ascii="Times" w:hAnsi="Times"/>
          </w:rPr>
          <w:tab/>
        </w:r>
      </w:ins>
      <w:del w:id="53" w:author="Michael Mandiberg" w:date="2024-12-21T15:07:00Z" w16du:dateUtc="2024-12-21T20:07:00Z">
        <w:r w:rsidRPr="00DD2132" w:rsidDel="009C2C6B">
          <w:rPr>
            <w:rFonts w:ascii="Times" w:hAnsi="Times"/>
          </w:rPr>
          <w:delText>Colony</w:delText>
        </w:r>
      </w:del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Mechanical Tramp</w:t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</w:rPr>
        <w:t>Studio &amp; Board</w:t>
      </w:r>
      <w:r w:rsidRPr="00DD2132">
        <w:rPr>
          <w:rFonts w:ascii="Times" w:hAnsi="Times"/>
        </w:rPr>
        <w:tab/>
        <w:t>201</w:t>
      </w:r>
      <w:r w:rsidR="007B150B" w:rsidRPr="00DD2132">
        <w:rPr>
          <w:rFonts w:ascii="Times" w:hAnsi="Times"/>
        </w:rPr>
        <w:t>6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PI</w:t>
      </w:r>
    </w:p>
    <w:p w14:paraId="4C76105E" w14:textId="77777777" w:rsidR="0038397C" w:rsidRPr="00DD2132" w:rsidRDefault="0038397C" w:rsidP="0038397C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Residency</w:t>
      </w:r>
    </w:p>
    <w:p w14:paraId="685EC322" w14:textId="77777777" w:rsidR="0038397C" w:rsidRPr="00DD2132" w:rsidRDefault="0038397C" w:rsidP="0038397C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1670D927" w14:textId="77777777" w:rsidR="008629D6" w:rsidRPr="00DD2132" w:rsidRDefault="008629D6" w:rsidP="008629D6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LINK Art Center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FDIC Insured</w:t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</w:rPr>
        <w:t>$1,000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2015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PI</w:t>
      </w:r>
    </w:p>
    <w:p w14:paraId="024772EE" w14:textId="77777777" w:rsidR="008629D6" w:rsidRPr="00DD2132" w:rsidRDefault="008629D6" w:rsidP="00DE49BE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0A10CC10" w14:textId="77777777" w:rsidR="00DE49BE" w:rsidRPr="00DD2132" w:rsidRDefault="00DE49BE" w:rsidP="00DE49BE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Wikimedia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 xml:space="preserve">Art+Feminism 2016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$56,510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2015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Co-PI</w:t>
      </w:r>
    </w:p>
    <w:p w14:paraId="41712CC0" w14:textId="77777777" w:rsidR="00DE49BE" w:rsidRPr="00DD2132" w:rsidRDefault="00DE49BE" w:rsidP="00DE49BE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Foundation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</w:p>
    <w:p w14:paraId="2DCE8F4B" w14:textId="77777777" w:rsidR="00DE49BE" w:rsidRPr="00DD2132" w:rsidRDefault="00DE49BE" w:rsidP="0031329B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685BFAB9" w14:textId="77777777" w:rsidR="00523A1C" w:rsidRPr="00DD2132" w:rsidRDefault="00523A1C" w:rsidP="0031329B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Wikimedia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Art+Feminism</w:t>
      </w:r>
      <w:r w:rsidRPr="00DD2132">
        <w:rPr>
          <w:rFonts w:ascii="Times" w:hAnsi="Times"/>
        </w:rPr>
        <w:t xml:space="preserve"> </w:t>
      </w:r>
      <w:r w:rsidR="002D6965" w:rsidRPr="00DD2132">
        <w:rPr>
          <w:rFonts w:ascii="Times" w:hAnsi="Times"/>
          <w:i/>
        </w:rPr>
        <w:t>Training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="002D6965" w:rsidRPr="00DD2132">
        <w:rPr>
          <w:rFonts w:ascii="Times" w:hAnsi="Times"/>
        </w:rPr>
        <w:tab/>
      </w:r>
      <w:r w:rsidRPr="00DD2132">
        <w:rPr>
          <w:rFonts w:ascii="Times" w:hAnsi="Times"/>
        </w:rPr>
        <w:t>$12,226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2014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Co-PI</w:t>
      </w:r>
    </w:p>
    <w:p w14:paraId="2BAE7A2D" w14:textId="77777777" w:rsidR="00523A1C" w:rsidRPr="00DD2132" w:rsidRDefault="00523A1C" w:rsidP="0031329B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Foundation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And Network Expansion</w:t>
      </w:r>
      <w:r w:rsidR="002D6965" w:rsidRPr="00DD2132">
        <w:rPr>
          <w:rFonts w:ascii="Times" w:hAnsi="Times"/>
          <w:i/>
        </w:rPr>
        <w:t xml:space="preserve"> </w:t>
      </w:r>
      <w:r w:rsidR="002D6965" w:rsidRPr="00DD2132">
        <w:rPr>
          <w:rFonts w:ascii="Times" w:hAnsi="Times"/>
        </w:rPr>
        <w:t>(IEG)</w:t>
      </w:r>
    </w:p>
    <w:p w14:paraId="5F91EA8F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7BE06476" w14:textId="77777777" w:rsidR="00523A1C" w:rsidRPr="00DD2132" w:rsidRDefault="00523A1C" w:rsidP="0031329B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Wikimedia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 xml:space="preserve">Art+Feminism </w:t>
      </w:r>
      <w:proofErr w:type="spellStart"/>
      <w:r w:rsidRPr="00DD2132">
        <w:rPr>
          <w:rFonts w:ascii="Times" w:hAnsi="Times"/>
          <w:i/>
        </w:rPr>
        <w:t>Editathons</w:t>
      </w:r>
      <w:proofErr w:type="spellEnd"/>
      <w:r w:rsidRPr="00DD2132">
        <w:rPr>
          <w:rFonts w:ascii="Times" w:hAnsi="Times"/>
        </w:rPr>
        <w:tab/>
      </w:r>
      <w:r w:rsidR="002D6965" w:rsidRPr="00DD2132">
        <w:rPr>
          <w:rFonts w:ascii="Times" w:hAnsi="Times"/>
        </w:rPr>
        <w:t>(PEG)</w:t>
      </w:r>
      <w:r w:rsidRPr="00DD2132">
        <w:rPr>
          <w:rFonts w:ascii="Times" w:hAnsi="Times"/>
        </w:rPr>
        <w:tab/>
        <w:t>$14,175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2014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Co-PI</w:t>
      </w:r>
    </w:p>
    <w:p w14:paraId="6A7AEE03" w14:textId="77777777" w:rsidR="00523A1C" w:rsidRPr="00DD2132" w:rsidRDefault="00523A1C" w:rsidP="0031329B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Foundation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</w:p>
    <w:p w14:paraId="0909DF8E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5AD204BB" w14:textId="77777777" w:rsidR="00523A1C" w:rsidRPr="00DD2132" w:rsidRDefault="00523A1C" w:rsidP="0031329B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Banff Centre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Print Wikipedia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$4</w:t>
      </w:r>
      <w:r w:rsidR="005E0729" w:rsidRPr="00DD2132">
        <w:rPr>
          <w:rFonts w:ascii="Times" w:hAnsi="Times"/>
        </w:rPr>
        <w:t>,</w:t>
      </w:r>
      <w:r w:rsidRPr="00DD2132">
        <w:rPr>
          <w:rFonts w:ascii="Times" w:hAnsi="Times"/>
        </w:rPr>
        <w:t>500 +Studio</w:t>
      </w:r>
      <w:r w:rsidRPr="00DD2132">
        <w:rPr>
          <w:rFonts w:ascii="Times" w:hAnsi="Times"/>
        </w:rPr>
        <w:tab/>
        <w:t>2013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PI</w:t>
      </w:r>
    </w:p>
    <w:p w14:paraId="460C51F9" w14:textId="77777777" w:rsidR="00523A1C" w:rsidRDefault="00523A1C" w:rsidP="0031329B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ins w:id="54" w:author="Michael Mandiberg" w:date="2024-12-22T10:48:00Z" w16du:dateUtc="2024-12-22T15:48:00Z"/>
          <w:rFonts w:ascii="Times" w:hAnsi="Times"/>
        </w:rPr>
      </w:pPr>
    </w:p>
    <w:p w14:paraId="586FB2FC" w14:textId="77777777" w:rsidR="00C67828" w:rsidRPr="00DD2132" w:rsidRDefault="00C67828" w:rsidP="00C67828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ins w:id="55" w:author="Michael Mandiberg" w:date="2024-12-22T10:49:00Z" w16du:dateUtc="2024-12-22T15:49:00Z"/>
          <w:rFonts w:ascii="Times" w:hAnsi="Times"/>
        </w:rPr>
      </w:pPr>
      <w:ins w:id="56" w:author="Michael Mandiberg" w:date="2024-12-22T10:49:00Z" w16du:dateUtc="2024-12-22T15:49:00Z">
        <w:r w:rsidRPr="00C67828">
          <w:t>Eyebeam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  <w:r w:rsidRPr="00C67828">
          <w:t>Senior Fellowship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  <w:t>$</w:t>
        </w:r>
        <w:r w:rsidRPr="00C67828">
          <w:t>14,000</w:t>
        </w:r>
        <w:r w:rsidRPr="00DD2132">
          <w:rPr>
            <w:rFonts w:ascii="Times" w:hAnsi="Times"/>
          </w:rPr>
          <w:t>+Studio</w:t>
        </w:r>
        <w:r w:rsidRPr="00DD2132">
          <w:rPr>
            <w:rFonts w:ascii="Times" w:hAnsi="Times"/>
          </w:rPr>
          <w:tab/>
          <w:t>20</w:t>
        </w:r>
        <w:r>
          <w:rPr>
            <w:rFonts w:ascii="Times" w:hAnsi="Times"/>
          </w:rPr>
          <w:t>09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  <w:t>PI</w:t>
        </w:r>
      </w:ins>
    </w:p>
    <w:p w14:paraId="50324896" w14:textId="77777777" w:rsidR="00C67828" w:rsidRPr="00DD2132" w:rsidRDefault="00C67828" w:rsidP="00C67828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ins w:id="57" w:author="Michael Mandiberg" w:date="2024-12-22T10:49:00Z" w16du:dateUtc="2024-12-22T15:49:00Z"/>
          <w:rFonts w:ascii="Times" w:hAnsi="Times"/>
        </w:rPr>
      </w:pPr>
    </w:p>
    <w:p w14:paraId="7FA8A603" w14:textId="3E894004" w:rsidR="00C67828" w:rsidRPr="00DD2132" w:rsidRDefault="00C67828" w:rsidP="00C67828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ins w:id="58" w:author="Michael Mandiberg" w:date="2024-12-22T10:49:00Z" w16du:dateUtc="2024-12-22T15:49:00Z"/>
          <w:rFonts w:ascii="Times" w:hAnsi="Times"/>
        </w:rPr>
      </w:pPr>
      <w:ins w:id="59" w:author="Michael Mandiberg" w:date="2024-12-22T10:49:00Z" w16du:dateUtc="2024-12-22T15:49:00Z">
        <w:r w:rsidRPr="00C67828">
          <w:t>Eyebeam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  <w:r w:rsidRPr="00C67828">
          <w:t>Senior Fellowship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  <w:t>$</w:t>
        </w:r>
        <w:r>
          <w:t>32</w:t>
        </w:r>
        <w:r w:rsidRPr="00C67828">
          <w:t>,000</w:t>
        </w:r>
        <w:r w:rsidRPr="00DD2132">
          <w:rPr>
            <w:rFonts w:ascii="Times" w:hAnsi="Times"/>
          </w:rPr>
          <w:t>+Studio</w:t>
        </w:r>
        <w:r w:rsidRPr="00DD2132">
          <w:rPr>
            <w:rFonts w:ascii="Times" w:hAnsi="Times"/>
          </w:rPr>
          <w:tab/>
          <w:t>20</w:t>
        </w:r>
        <w:r>
          <w:rPr>
            <w:rFonts w:ascii="Times" w:hAnsi="Times"/>
          </w:rPr>
          <w:t>08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  <w:t>PI</w:t>
        </w:r>
      </w:ins>
    </w:p>
    <w:p w14:paraId="03F5B276" w14:textId="77777777" w:rsidR="00C67828" w:rsidRPr="00DD2132" w:rsidRDefault="00C67828" w:rsidP="00C67828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ins w:id="60" w:author="Michael Mandiberg" w:date="2024-12-22T10:49:00Z" w16du:dateUtc="2024-12-22T15:49:00Z"/>
          <w:rFonts w:ascii="Times" w:hAnsi="Times"/>
        </w:rPr>
      </w:pPr>
    </w:p>
    <w:p w14:paraId="758CCF3F" w14:textId="190E661A" w:rsidR="00C67828" w:rsidDel="00C67828" w:rsidRDefault="00C67828" w:rsidP="00C67828">
      <w:pPr>
        <w:pStyle w:val="Default"/>
        <w:ind w:left="450"/>
        <w:rPr>
          <w:del w:id="61" w:author="Michael Mandiberg" w:date="2024-12-22T10:49:00Z" w16du:dateUtc="2024-12-22T15:49:00Z"/>
          <w:rFonts w:ascii="Times" w:hAnsi="Times"/>
        </w:rPr>
      </w:pPr>
    </w:p>
    <w:p w14:paraId="5026E57A" w14:textId="1F828F97" w:rsidR="00C67828" w:rsidRDefault="00C67828" w:rsidP="00C67828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ins w:id="62" w:author="Michael Mandiberg" w:date="2024-12-22T10:49:00Z" w16du:dateUtc="2024-12-22T15:49:00Z"/>
          <w:rFonts w:ascii="Times" w:hAnsi="Times"/>
        </w:rPr>
      </w:pPr>
      <w:ins w:id="63" w:author="Michael Mandiberg" w:date="2024-12-22T10:49:00Z" w16du:dateUtc="2024-12-22T15:49:00Z">
        <w:r w:rsidRPr="00C67828">
          <w:t>Eyebeam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  <w:r w:rsidRPr="00C67828">
          <w:t>R&amp;D Fellowship</w:t>
        </w:r>
        <w:r>
          <w:tab/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  <w:t>$</w:t>
        </w:r>
        <w:r>
          <w:t>30</w:t>
        </w:r>
        <w:r w:rsidRPr="00C67828">
          <w:t>,000</w:t>
        </w:r>
        <w:r w:rsidRPr="00DD2132">
          <w:rPr>
            <w:rFonts w:ascii="Times" w:hAnsi="Times"/>
          </w:rPr>
          <w:t>+Studio</w:t>
        </w:r>
        <w:r w:rsidRPr="00DD2132">
          <w:rPr>
            <w:rFonts w:ascii="Times" w:hAnsi="Times"/>
          </w:rPr>
          <w:tab/>
          <w:t>20</w:t>
        </w:r>
        <w:r>
          <w:rPr>
            <w:rFonts w:ascii="Times" w:hAnsi="Times"/>
          </w:rPr>
          <w:t>07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  <w:t>PI</w:t>
        </w:r>
        <w:r>
          <w:rPr>
            <w:rFonts w:ascii="Times" w:hAnsi="Times"/>
          </w:rPr>
          <w:t xml:space="preserve"> </w:t>
        </w:r>
      </w:ins>
    </w:p>
    <w:p w14:paraId="4FD3DB82" w14:textId="77777777" w:rsidR="00C67828" w:rsidRDefault="00C67828" w:rsidP="00C67828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ins w:id="64" w:author="Michael Mandiberg" w:date="2024-12-22T10:49:00Z" w16du:dateUtc="2024-12-22T15:49:00Z"/>
          <w:rFonts w:ascii="Times" w:hAnsi="Times"/>
        </w:rPr>
      </w:pPr>
    </w:p>
    <w:p w14:paraId="6CA41400" w14:textId="1E260620" w:rsidR="00C67828" w:rsidRPr="00DD2132" w:rsidRDefault="00C67828" w:rsidP="00C67828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ins w:id="65" w:author="Michael Mandiberg" w:date="2024-12-22T10:49:00Z" w16du:dateUtc="2024-12-22T15:49:00Z"/>
          <w:rFonts w:ascii="Times" w:hAnsi="Times"/>
        </w:rPr>
      </w:pPr>
      <w:ins w:id="66" w:author="Michael Mandiberg" w:date="2024-12-22T10:49:00Z" w16du:dateUtc="2024-12-22T15:49:00Z">
        <w:r w:rsidRPr="00C67828">
          <w:t>Eyebeam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  <w:r w:rsidRPr="00C67828">
          <w:t>Production Residency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  <w:t>$</w:t>
        </w:r>
        <w:r>
          <w:t>5</w:t>
        </w:r>
        <w:r w:rsidRPr="00C67828">
          <w:t>,000</w:t>
        </w:r>
        <w:r w:rsidRPr="00DD2132">
          <w:rPr>
            <w:rFonts w:ascii="Times" w:hAnsi="Times"/>
          </w:rPr>
          <w:t>+Studio</w:t>
        </w:r>
        <w:r w:rsidRPr="00DD2132">
          <w:rPr>
            <w:rFonts w:ascii="Times" w:hAnsi="Times"/>
          </w:rPr>
          <w:tab/>
          <w:t>20</w:t>
        </w:r>
        <w:r>
          <w:rPr>
            <w:rFonts w:ascii="Times" w:hAnsi="Times"/>
          </w:rPr>
          <w:t>06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  <w:t>PI</w:t>
        </w:r>
      </w:ins>
    </w:p>
    <w:p w14:paraId="04A269A7" w14:textId="77777777" w:rsidR="00C67828" w:rsidRPr="00DD2132" w:rsidRDefault="00C67828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ins w:id="67" w:author="Michael Mandiberg" w:date="2024-12-22T10:49:00Z" w16du:dateUtc="2024-12-22T15:49:00Z"/>
          <w:rFonts w:ascii="Times" w:hAnsi="Times"/>
        </w:rPr>
        <w:pPrChange w:id="68" w:author="Michael Mandiberg" w:date="2024-12-22T10:49:00Z" w16du:dateUtc="2024-12-22T15:49:00Z">
          <w:pPr>
            <w:pStyle w:val="Header"/>
            <w:tabs>
              <w:tab w:val="left" w:pos="864"/>
              <w:tab w:val="left" w:pos="1296"/>
              <w:tab w:val="left" w:pos="1728"/>
              <w:tab w:val="left" w:pos="2160"/>
              <w:tab w:val="left" w:pos="2592"/>
              <w:tab w:val="left" w:pos="3024"/>
              <w:tab w:val="left" w:pos="3456"/>
              <w:tab w:val="left" w:pos="3888"/>
              <w:tab w:val="left" w:pos="4320"/>
              <w:tab w:val="left" w:pos="4752"/>
              <w:tab w:val="left" w:pos="5184"/>
              <w:tab w:val="left" w:pos="5616"/>
              <w:tab w:val="left" w:pos="6048"/>
              <w:tab w:val="left" w:pos="6480"/>
              <w:tab w:val="left" w:pos="6912"/>
              <w:tab w:val="left" w:pos="7344"/>
              <w:tab w:val="left" w:pos="7776"/>
              <w:tab w:val="left" w:pos="8208"/>
              <w:tab w:val="left" w:pos="8640"/>
              <w:tab w:val="left" w:pos="9072"/>
              <w:tab w:val="left" w:pos="9436"/>
            </w:tabs>
            <w:ind w:left="450" w:right="216"/>
          </w:pPr>
        </w:pPrChange>
      </w:pPr>
    </w:p>
    <w:p w14:paraId="61B1A7B4" w14:textId="2191CC4D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Rhizome.org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Real Costs</w:t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$2</w:t>
      </w:r>
      <w:r w:rsidR="005E0729" w:rsidRPr="00DD2132">
        <w:rPr>
          <w:rFonts w:ascii="Times" w:hAnsi="Times"/>
        </w:rPr>
        <w:t>,</w:t>
      </w:r>
      <w:r w:rsidRPr="00DD2132">
        <w:rPr>
          <w:rFonts w:ascii="Times" w:hAnsi="Times"/>
        </w:rPr>
        <w:t>500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2006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PI</w:t>
      </w:r>
    </w:p>
    <w:p w14:paraId="777B93F5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Juried Commission</w:t>
      </w:r>
    </w:p>
    <w:p w14:paraId="5AE8099A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12C52C7E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Turbulence.org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Oil Standard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$2</w:t>
      </w:r>
      <w:r w:rsidR="005E0729" w:rsidRPr="00DD2132">
        <w:rPr>
          <w:rFonts w:ascii="Times" w:hAnsi="Times"/>
        </w:rPr>
        <w:t>,</w:t>
      </w:r>
      <w:r w:rsidRPr="00DD2132">
        <w:rPr>
          <w:rFonts w:ascii="Times" w:hAnsi="Times"/>
        </w:rPr>
        <w:t>500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2006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PI</w:t>
      </w:r>
    </w:p>
    <w:p w14:paraId="3148A58E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990" w:right="216"/>
        <w:rPr>
          <w:rFonts w:ascii="Times" w:hAnsi="Times"/>
        </w:rPr>
      </w:pPr>
      <w:r w:rsidRPr="00DD2132">
        <w:rPr>
          <w:rFonts w:ascii="Times" w:hAnsi="Times"/>
        </w:rPr>
        <w:t>Juried Commission by Turbulence.org with funds from the Jerome Foundation</w:t>
      </w:r>
    </w:p>
    <w:p w14:paraId="4B0412E0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  <w:i/>
        </w:rPr>
      </w:pPr>
    </w:p>
    <w:p w14:paraId="7654F07E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Turbulence.org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IN Network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$2</w:t>
      </w:r>
      <w:r w:rsidR="005E0729" w:rsidRPr="00DD2132">
        <w:rPr>
          <w:rFonts w:ascii="Times" w:hAnsi="Times"/>
        </w:rPr>
        <w:t>,</w:t>
      </w:r>
      <w:r w:rsidRPr="00DD2132">
        <w:rPr>
          <w:rFonts w:ascii="Times" w:hAnsi="Times"/>
        </w:rPr>
        <w:t>500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2005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Co-PI</w:t>
      </w:r>
    </w:p>
    <w:p w14:paraId="339AF8CD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990" w:right="216"/>
        <w:rPr>
          <w:rFonts w:ascii="Times" w:hAnsi="Times"/>
        </w:rPr>
      </w:pPr>
      <w:r w:rsidRPr="00DD2132">
        <w:rPr>
          <w:rFonts w:ascii="Times" w:hAnsi="Times"/>
        </w:rPr>
        <w:t>Juried Commission by Turbulence.org with funds from the Jerome Foundation and New York City Department of Cultural Affairs</w:t>
      </w:r>
    </w:p>
    <w:p w14:paraId="5B47A105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65F920C5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Turbulence.org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The Essential Guide to Performing</w:t>
      </w:r>
      <w:r w:rsidRPr="00DD2132">
        <w:rPr>
          <w:rFonts w:ascii="Times" w:hAnsi="Times"/>
        </w:rPr>
        <w:tab/>
        <w:t>$3</w:t>
      </w:r>
      <w:r w:rsidR="005E0729" w:rsidRPr="00DD2132">
        <w:rPr>
          <w:rFonts w:ascii="Times" w:hAnsi="Times"/>
        </w:rPr>
        <w:t>,</w:t>
      </w:r>
      <w:r w:rsidRPr="00DD2132">
        <w:rPr>
          <w:rFonts w:ascii="Times" w:hAnsi="Times"/>
        </w:rPr>
        <w:t>500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2002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PI</w:t>
      </w:r>
    </w:p>
    <w:p w14:paraId="216B0B3F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  <w:i/>
        </w:rPr>
      </w:pP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 xml:space="preserve">Michael </w:t>
      </w:r>
      <w:proofErr w:type="spellStart"/>
      <w:r w:rsidRPr="00DD2132">
        <w:rPr>
          <w:rFonts w:ascii="Times" w:hAnsi="Times"/>
          <w:i/>
        </w:rPr>
        <w:t>Mandiberg</w:t>
      </w:r>
      <w:proofErr w:type="spellEnd"/>
    </w:p>
    <w:p w14:paraId="229B3606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990" w:right="216"/>
        <w:rPr>
          <w:rFonts w:ascii="Times" w:hAnsi="Times"/>
        </w:rPr>
      </w:pPr>
      <w:r w:rsidRPr="00DD2132">
        <w:rPr>
          <w:rFonts w:ascii="Times" w:hAnsi="Times"/>
        </w:rPr>
        <w:t>Juried Commission by Turbulence.org with funds from the Jerome Foundation</w:t>
      </w:r>
    </w:p>
    <w:p w14:paraId="37743841" w14:textId="77777777" w:rsidR="00523A1C" w:rsidRPr="00DD2132" w:rsidRDefault="00523A1C" w:rsidP="0031329B">
      <w:pPr>
        <w:ind w:left="432" w:hanging="432"/>
        <w:rPr>
          <w:sz w:val="22"/>
        </w:rPr>
      </w:pPr>
    </w:p>
    <w:p w14:paraId="009EF8AC" w14:textId="77777777" w:rsidR="0065523E" w:rsidRPr="00DD2132" w:rsidRDefault="0065523E" w:rsidP="0031329B">
      <w:pPr>
        <w:ind w:left="432"/>
        <w:rPr>
          <w:b/>
        </w:rPr>
      </w:pPr>
      <w:r w:rsidRPr="00DD2132">
        <w:rPr>
          <w:b/>
        </w:rPr>
        <w:t>Internal</w:t>
      </w:r>
    </w:p>
    <w:p w14:paraId="6DB696E7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  <w:u w:val="single"/>
        </w:rPr>
        <w:t>Funding Agency</w:t>
      </w:r>
      <w:r w:rsidRPr="00DD2132">
        <w:rPr>
          <w:rFonts w:ascii="Times" w:hAnsi="Times"/>
        </w:rPr>
        <w:t xml:space="preserve">      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u w:val="single"/>
        </w:rPr>
        <w:t>Title of Proposal</w:t>
      </w:r>
      <w:r w:rsidRPr="00DD2132">
        <w:rPr>
          <w:rFonts w:ascii="Times" w:hAnsi="Times"/>
        </w:rPr>
        <w:t xml:space="preserve">      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u w:val="single"/>
        </w:rPr>
        <w:t>Amount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u w:val="single"/>
        </w:rPr>
        <w:t>Date Submitted</w:t>
      </w:r>
      <w:r w:rsidRPr="00DD2132">
        <w:rPr>
          <w:rFonts w:ascii="Times" w:hAnsi="Times"/>
        </w:rPr>
        <w:t xml:space="preserve">     </w:t>
      </w:r>
      <w:r w:rsidRPr="00DD2132">
        <w:rPr>
          <w:rFonts w:ascii="Times" w:hAnsi="Times"/>
          <w:u w:val="single"/>
        </w:rPr>
        <w:t xml:space="preserve">PI/Co-PI </w:t>
      </w:r>
      <w:r w:rsidRPr="00DD2132">
        <w:rPr>
          <w:rFonts w:ascii="Times" w:hAnsi="Times"/>
        </w:rPr>
        <w:t xml:space="preserve">      </w:t>
      </w:r>
    </w:p>
    <w:p w14:paraId="10C81382" w14:textId="77777777" w:rsidR="00F76468" w:rsidRDefault="00F76468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ins w:id="69" w:author="Michael Mandiberg" w:date="2024-12-20T21:16:00Z" w16du:dateUtc="2024-12-21T02:16:00Z"/>
          <w:rFonts w:ascii="Times" w:hAnsi="Times"/>
          <w:b/>
        </w:rPr>
      </w:pPr>
    </w:p>
    <w:p w14:paraId="52210FBE" w14:textId="55B5B483" w:rsidR="002140B5" w:rsidRDefault="002140B5" w:rsidP="002140B5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ins w:id="70" w:author="Michael Mandiberg" w:date="2024-12-20T21:16:00Z" w16du:dateUtc="2024-12-21T02:16:00Z"/>
          <w:rFonts w:ascii="Times" w:hAnsi="Times"/>
        </w:rPr>
      </w:pPr>
      <w:ins w:id="71" w:author="Michael Mandiberg" w:date="2024-12-20T21:16:00Z" w16du:dateUtc="2024-12-21T02:16:00Z">
        <w:r w:rsidRPr="00DD2132">
          <w:rPr>
            <w:rFonts w:ascii="Times" w:hAnsi="Times"/>
          </w:rPr>
          <w:t>PSC-CUNY 5</w:t>
        </w:r>
        <w:r>
          <w:rPr>
            <w:rFonts w:ascii="Times" w:hAnsi="Times"/>
          </w:rPr>
          <w:t>5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  <w:r>
          <w:t>Taking Stock</w:t>
        </w:r>
        <w:r>
          <w:tab/>
        </w:r>
        <w:r>
          <w:tab/>
        </w:r>
        <w:r w:rsidRPr="00DD2132">
          <w:rPr>
            <w:rFonts w:ascii="Times" w:hAnsi="Times"/>
            <w:i/>
          </w:rPr>
          <w:tab/>
        </w:r>
        <w:r w:rsidRPr="00DD2132">
          <w:rPr>
            <w:rFonts w:ascii="Times" w:hAnsi="Times"/>
            <w:i/>
          </w:rPr>
          <w:tab/>
        </w:r>
        <w:r w:rsidRPr="00DD2132">
          <w:rPr>
            <w:rFonts w:ascii="Times" w:hAnsi="Times"/>
            <w:i/>
          </w:rPr>
          <w:tab/>
        </w:r>
        <w:r w:rsidRPr="00DD2132">
          <w:rPr>
            <w:rFonts w:ascii="Times" w:hAnsi="Times"/>
            <w:i/>
          </w:rPr>
          <w:tab/>
        </w:r>
        <w:r w:rsidRPr="00DD2132">
          <w:rPr>
            <w:rFonts w:ascii="Times" w:hAnsi="Times"/>
          </w:rPr>
          <w:t>$6,000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  <w:t>20</w:t>
        </w:r>
        <w:r>
          <w:rPr>
            <w:rFonts w:ascii="Times" w:hAnsi="Times"/>
          </w:rPr>
          <w:t>2</w:t>
        </w:r>
      </w:ins>
      <w:ins w:id="72" w:author="Michael Mandiberg" w:date="2024-12-20T21:17:00Z" w16du:dateUtc="2024-12-21T02:17:00Z">
        <w:r>
          <w:rPr>
            <w:rFonts w:ascii="Times" w:hAnsi="Times"/>
          </w:rPr>
          <w:t>3</w:t>
        </w:r>
      </w:ins>
      <w:ins w:id="73" w:author="Michael Mandiberg" w:date="2024-12-20T21:16:00Z" w16du:dateUtc="2024-12-21T02:16:00Z"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  <w:t>PI</w:t>
        </w:r>
      </w:ins>
    </w:p>
    <w:p w14:paraId="417C74BB" w14:textId="77777777" w:rsidR="002140B5" w:rsidRPr="00DD2132" w:rsidRDefault="002140B5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b/>
        </w:rPr>
      </w:pPr>
    </w:p>
    <w:p w14:paraId="66A11D58" w14:textId="77777777" w:rsidR="00C54D42" w:rsidRDefault="00C54D42" w:rsidP="00C54D42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PSC-CUNY 5</w:t>
      </w:r>
      <w:r>
        <w:rPr>
          <w:rFonts w:ascii="Times" w:hAnsi="Times"/>
        </w:rPr>
        <w:t>3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>
        <w:t>Live Study, Phase 2</w:t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</w:rPr>
        <w:t>$6,000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</w:t>
      </w:r>
      <w:r>
        <w:rPr>
          <w:rFonts w:ascii="Times" w:hAnsi="Times"/>
        </w:rPr>
        <w:t>21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PI</w:t>
      </w:r>
    </w:p>
    <w:p w14:paraId="4DEF9EDF" w14:textId="77777777" w:rsidR="00C54D42" w:rsidRDefault="00C54D42" w:rsidP="00DF6A8E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7CAEAC0C" w14:textId="77777777" w:rsidR="00DF6A8E" w:rsidRPr="00DD2132" w:rsidRDefault="00DF6A8E" w:rsidP="00DF6A8E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PSC-CUNY 50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proofErr w:type="spellStart"/>
      <w:r w:rsidRPr="00DD2132">
        <w:rPr>
          <w:rFonts w:ascii="Times" w:hAnsi="Times"/>
          <w:i/>
        </w:rPr>
        <w:t>L’Shana</w:t>
      </w:r>
      <w:proofErr w:type="spellEnd"/>
      <w:r w:rsidRPr="00DD2132">
        <w:rPr>
          <w:rFonts w:ascii="Times" w:hAnsi="Times"/>
          <w:i/>
        </w:rPr>
        <w:t xml:space="preserve"> </w:t>
      </w:r>
      <w:proofErr w:type="spellStart"/>
      <w:r w:rsidRPr="00DD2132">
        <w:rPr>
          <w:rFonts w:ascii="Times" w:hAnsi="Times"/>
          <w:i/>
        </w:rPr>
        <w:t>Haba’ah</w:t>
      </w:r>
      <w:proofErr w:type="spellEnd"/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</w:rPr>
        <w:t>$6,000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2018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PI</w:t>
      </w:r>
    </w:p>
    <w:p w14:paraId="540B3CCC" w14:textId="77777777" w:rsidR="00DF6A8E" w:rsidRDefault="00DF6A8E" w:rsidP="00365D25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4E28424A" w14:textId="77777777" w:rsidR="00365D25" w:rsidRPr="00DD2132" w:rsidRDefault="00365D25" w:rsidP="00365D25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PSC-CUNY 49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Portrait of the Artist as 57 People</w:t>
      </w:r>
      <w:r w:rsidRPr="00DD2132">
        <w:rPr>
          <w:rFonts w:ascii="Times" w:hAnsi="Times"/>
        </w:rPr>
        <w:tab/>
        <w:t>$5,980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 xml:space="preserve">2017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PI</w:t>
      </w:r>
    </w:p>
    <w:p w14:paraId="7983E519" w14:textId="77777777" w:rsidR="00365D25" w:rsidRPr="00DD2132" w:rsidRDefault="00365D25" w:rsidP="0031329B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53F8F694" w14:textId="77777777" w:rsidR="00523A1C" w:rsidRPr="00DD2132" w:rsidRDefault="00523A1C" w:rsidP="0031329B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PSC-CUNY 46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French Mail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="005E0729" w:rsidRPr="00DD2132">
        <w:rPr>
          <w:rFonts w:ascii="Times" w:hAnsi="Times"/>
        </w:rPr>
        <w:t>$</w:t>
      </w:r>
      <w:r w:rsidRPr="00DD2132">
        <w:rPr>
          <w:rFonts w:ascii="Times" w:hAnsi="Times"/>
        </w:rPr>
        <w:t>6,000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="005E0729" w:rsidRPr="00DD2132">
        <w:rPr>
          <w:rFonts w:ascii="Times" w:hAnsi="Times"/>
        </w:rPr>
        <w:t>2014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PI</w:t>
      </w:r>
    </w:p>
    <w:p w14:paraId="11186768" w14:textId="77777777" w:rsidR="00523A1C" w:rsidRPr="00DD2132" w:rsidRDefault="00523A1C" w:rsidP="0031329B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7043B9E0" w14:textId="77777777" w:rsidR="00523A1C" w:rsidRPr="00DD2132" w:rsidRDefault="00523A1C" w:rsidP="0031329B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PSC-CUNY 44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Print Wikipedia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$6</w:t>
      </w:r>
      <w:r w:rsidR="005E0729" w:rsidRPr="00DD2132">
        <w:rPr>
          <w:rFonts w:ascii="Times" w:hAnsi="Times"/>
        </w:rPr>
        <w:t>,</w:t>
      </w:r>
      <w:r w:rsidRPr="00DD2132">
        <w:rPr>
          <w:rFonts w:ascii="Times" w:hAnsi="Times"/>
        </w:rPr>
        <w:t>000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="005E0729" w:rsidRPr="00DD2132">
        <w:rPr>
          <w:rFonts w:ascii="Times" w:hAnsi="Times"/>
        </w:rPr>
        <w:tab/>
        <w:t>2012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PI</w:t>
      </w:r>
    </w:p>
    <w:p w14:paraId="713EAFF2" w14:textId="77777777" w:rsidR="00523A1C" w:rsidRPr="00DD2132" w:rsidRDefault="00523A1C" w:rsidP="0031329B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0CF0D492" w14:textId="77777777" w:rsidR="00523A1C" w:rsidRPr="00DD2132" w:rsidRDefault="00523A1C" w:rsidP="0031329B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PSC-CUNY 43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FDIC Insured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$3</w:t>
      </w:r>
      <w:r w:rsidR="005E0729" w:rsidRPr="00DD2132">
        <w:rPr>
          <w:rFonts w:ascii="Times" w:hAnsi="Times"/>
        </w:rPr>
        <w:t>,</w:t>
      </w:r>
      <w:r w:rsidRPr="00DD2132">
        <w:rPr>
          <w:rFonts w:ascii="Times" w:hAnsi="Times"/>
        </w:rPr>
        <w:t>499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="005E0729" w:rsidRPr="00DD2132">
        <w:rPr>
          <w:rFonts w:ascii="Times" w:hAnsi="Times"/>
        </w:rPr>
        <w:tab/>
        <w:t>2011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PI</w:t>
      </w:r>
    </w:p>
    <w:p w14:paraId="0E17B00C" w14:textId="77777777" w:rsidR="00523A1C" w:rsidRPr="00DD2132" w:rsidRDefault="00523A1C" w:rsidP="0031329B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3DC96904" w14:textId="77777777" w:rsidR="00523A1C" w:rsidRPr="00DD2132" w:rsidRDefault="00523A1C" w:rsidP="0031329B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PSC-CUNY 40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HowMuchitCosts.us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$5</w:t>
      </w:r>
      <w:r w:rsidR="005E0729" w:rsidRPr="00DD2132">
        <w:rPr>
          <w:rFonts w:ascii="Times" w:hAnsi="Times"/>
        </w:rPr>
        <w:t>,</w:t>
      </w:r>
      <w:r w:rsidRPr="00DD2132">
        <w:rPr>
          <w:rFonts w:ascii="Times" w:hAnsi="Times"/>
        </w:rPr>
        <w:t>970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2008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PI</w:t>
      </w:r>
    </w:p>
    <w:p w14:paraId="72CEA22E" w14:textId="77777777" w:rsidR="00523A1C" w:rsidRPr="00DD2132" w:rsidRDefault="00523A1C" w:rsidP="0031329B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7C30B5D8" w14:textId="77777777" w:rsidR="00523A1C" w:rsidRPr="00DD2132" w:rsidRDefault="00523A1C" w:rsidP="0031329B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PSC-CUNY 39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proofErr w:type="spellStart"/>
      <w:r w:rsidRPr="00DD2132">
        <w:rPr>
          <w:rFonts w:ascii="Times" w:hAnsi="Times"/>
          <w:i/>
        </w:rPr>
        <w:t>pingMiles</w:t>
      </w:r>
      <w:proofErr w:type="spellEnd"/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$3</w:t>
      </w:r>
      <w:r w:rsidR="005E0729" w:rsidRPr="00DD2132">
        <w:rPr>
          <w:rFonts w:ascii="Times" w:hAnsi="Times"/>
        </w:rPr>
        <w:t>,</w:t>
      </w:r>
      <w:r w:rsidRPr="00DD2132">
        <w:rPr>
          <w:rFonts w:ascii="Times" w:hAnsi="Times"/>
        </w:rPr>
        <w:t>990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2007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PI</w:t>
      </w:r>
    </w:p>
    <w:p w14:paraId="73BD1853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 w:hanging="810"/>
        <w:rPr>
          <w:rFonts w:ascii="Times" w:hAnsi="Times"/>
        </w:rPr>
      </w:pP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</w:p>
    <w:p w14:paraId="385B27E8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PSC-CUNY 38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Real Costs</w:t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$5</w:t>
      </w:r>
      <w:r w:rsidR="005E0729" w:rsidRPr="00DD2132">
        <w:rPr>
          <w:rFonts w:ascii="Times" w:hAnsi="Times"/>
        </w:rPr>
        <w:t>,</w:t>
      </w:r>
      <w:r w:rsidRPr="00DD2132">
        <w:rPr>
          <w:rFonts w:ascii="Times" w:hAnsi="Times"/>
        </w:rPr>
        <w:t>018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2006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PI</w:t>
      </w:r>
    </w:p>
    <w:p w14:paraId="1C16BD95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2F73CFDA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  <w:r w:rsidRPr="00DD2132">
        <w:rPr>
          <w:rFonts w:ascii="Times" w:hAnsi="Times"/>
        </w:rPr>
        <w:t>PSC-CUNY</w:t>
      </w:r>
      <w:r w:rsidRPr="00DD2132">
        <w:rPr>
          <w:rFonts w:ascii="Times" w:hAnsi="Times"/>
        </w:rPr>
        <w:tab/>
        <w:t>37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Outsourcing Art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$3</w:t>
      </w:r>
      <w:r w:rsidR="005E0729" w:rsidRPr="00DD2132">
        <w:rPr>
          <w:rFonts w:ascii="Times" w:hAnsi="Times"/>
        </w:rPr>
        <w:t>,</w:t>
      </w:r>
      <w:r w:rsidRPr="00DD2132">
        <w:rPr>
          <w:rFonts w:ascii="Times" w:hAnsi="Times"/>
        </w:rPr>
        <w:t>706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2005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PI</w:t>
      </w:r>
    </w:p>
    <w:p w14:paraId="08F9A60E" w14:textId="77777777" w:rsidR="00523A1C" w:rsidRPr="00DD2132" w:rsidRDefault="00523A1C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b/>
        </w:rPr>
      </w:pPr>
    </w:p>
    <w:p w14:paraId="6C6421FA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  <w:i/>
        </w:rPr>
      </w:pPr>
      <w:r w:rsidRPr="00DD2132">
        <w:rPr>
          <w:rFonts w:ascii="Times" w:hAnsi="Times"/>
        </w:rPr>
        <w:t>PSC-CUNY</w:t>
      </w:r>
      <w:r w:rsidRPr="00DD2132">
        <w:rPr>
          <w:rFonts w:ascii="Times" w:hAnsi="Times"/>
        </w:rPr>
        <w:tab/>
        <w:t>36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Compositions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i/>
        </w:rPr>
        <w:t xml:space="preserve">for Voice and </w:t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</w:rPr>
        <w:tab/>
        <w:t>$4</w:t>
      </w:r>
      <w:r w:rsidR="005E0729" w:rsidRPr="00DD2132">
        <w:rPr>
          <w:rFonts w:ascii="Times" w:hAnsi="Times"/>
        </w:rPr>
        <w:t>,</w:t>
      </w:r>
      <w:r w:rsidRPr="00DD2132">
        <w:rPr>
          <w:rFonts w:ascii="Times" w:hAnsi="Times"/>
        </w:rPr>
        <w:t>040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2004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  <w:t>PI</w:t>
      </w:r>
    </w:p>
    <w:p w14:paraId="58786B2E" w14:textId="77777777" w:rsidR="00523A1C" w:rsidRPr="00DD2132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  <w:i/>
        </w:rPr>
      </w:pP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</w:r>
      <w:r w:rsidRPr="00DD2132">
        <w:rPr>
          <w:rFonts w:ascii="Times" w:hAnsi="Times"/>
          <w:i/>
        </w:rPr>
        <w:tab/>
        <w:t>Ergonomic Equipment</w:t>
      </w:r>
    </w:p>
    <w:p w14:paraId="1EB4AB30" w14:textId="77777777" w:rsidR="00523A1C" w:rsidRPr="00DD2132" w:rsidRDefault="00523A1C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b/>
        </w:rPr>
      </w:pPr>
    </w:p>
    <w:p w14:paraId="1418245C" w14:textId="77777777" w:rsidR="0065523E" w:rsidRPr="00DD2132" w:rsidRDefault="0065523E" w:rsidP="0031329B">
      <w:pPr>
        <w:rPr>
          <w:b/>
        </w:rPr>
      </w:pPr>
      <w:proofErr w:type="spellStart"/>
      <w:r w:rsidRPr="00DD2132">
        <w:t>IIa</w:t>
      </w:r>
      <w:proofErr w:type="spellEnd"/>
      <w:r w:rsidRPr="00DD2132">
        <w:t>.</w:t>
      </w:r>
      <w:r w:rsidRPr="00DD2132">
        <w:rPr>
          <w:b/>
        </w:rPr>
        <w:t xml:space="preserve"> </w:t>
      </w:r>
      <w:r w:rsidR="001647AD" w:rsidRPr="00DD2132">
        <w:rPr>
          <w:b/>
        </w:rPr>
        <w:t>Peer</w:t>
      </w:r>
      <w:r w:rsidR="00047D59" w:rsidRPr="00DD2132">
        <w:rPr>
          <w:b/>
        </w:rPr>
        <w:t>-</w:t>
      </w:r>
      <w:r w:rsidR="001647AD" w:rsidRPr="00DD2132">
        <w:rPr>
          <w:b/>
        </w:rPr>
        <w:t xml:space="preserve">Reviewed </w:t>
      </w:r>
      <w:r w:rsidRPr="00DD2132">
        <w:rPr>
          <w:b/>
        </w:rPr>
        <w:t xml:space="preserve">Grants Submitted </w:t>
      </w:r>
    </w:p>
    <w:p w14:paraId="7D37A1AE" w14:textId="77777777" w:rsidR="0065523E" w:rsidRPr="00DD2132" w:rsidRDefault="0065523E" w:rsidP="0031329B">
      <w:pPr>
        <w:ind w:left="435"/>
        <w:rPr>
          <w:b/>
        </w:rPr>
      </w:pPr>
      <w:r w:rsidRPr="00DD2132">
        <w:rPr>
          <w:b/>
        </w:rPr>
        <w:t>External</w:t>
      </w:r>
    </w:p>
    <w:p w14:paraId="5A427C42" w14:textId="77777777" w:rsidR="00523A1C" w:rsidRPr="00DD2132" w:rsidDel="00C67828" w:rsidRDefault="00523A1C" w:rsidP="0031329B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del w:id="74" w:author="Michael Mandiberg" w:date="2024-12-22T10:53:00Z" w16du:dateUtc="2024-12-22T15:53:00Z"/>
          <w:rFonts w:ascii="Times" w:hAnsi="Times"/>
        </w:rPr>
      </w:pPr>
      <w:r w:rsidRPr="00DD2132">
        <w:rPr>
          <w:rFonts w:ascii="Times" w:hAnsi="Times"/>
          <w:u w:val="single"/>
        </w:rPr>
        <w:t>Funding Agency</w:t>
      </w:r>
      <w:r w:rsidRPr="00DD2132">
        <w:rPr>
          <w:rFonts w:ascii="Times" w:hAnsi="Times"/>
        </w:rPr>
        <w:t xml:space="preserve">      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u w:val="single"/>
        </w:rPr>
        <w:t>Title of Proposal</w:t>
      </w:r>
      <w:r w:rsidRPr="00DD2132">
        <w:rPr>
          <w:rFonts w:ascii="Times" w:hAnsi="Times"/>
        </w:rPr>
        <w:t xml:space="preserve">      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u w:val="single"/>
        </w:rPr>
        <w:t>Amount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u w:val="single"/>
        </w:rPr>
        <w:t>Date Submitted</w:t>
      </w:r>
      <w:r w:rsidRPr="00DD2132">
        <w:rPr>
          <w:rFonts w:ascii="Times" w:hAnsi="Times"/>
        </w:rPr>
        <w:t xml:space="preserve">     </w:t>
      </w:r>
      <w:r w:rsidRPr="00DD2132">
        <w:rPr>
          <w:rFonts w:ascii="Times" w:hAnsi="Times"/>
          <w:u w:val="single"/>
        </w:rPr>
        <w:t xml:space="preserve">PI/Co-PI </w:t>
      </w:r>
      <w:r w:rsidRPr="00DD2132">
        <w:rPr>
          <w:rFonts w:ascii="Times" w:hAnsi="Times"/>
        </w:rPr>
        <w:t xml:space="preserve">      </w:t>
      </w:r>
    </w:p>
    <w:p w14:paraId="43A5C6F8" w14:textId="77777777" w:rsidR="00230DE5" w:rsidRDefault="00230DE5">
      <w:pPr>
        <w:pStyle w:val="Default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pPrChange w:id="75" w:author="Michael Mandiberg" w:date="2024-12-22T10:53:00Z" w16du:dateUtc="2024-12-22T15:53:00Z">
          <w:pPr>
            <w:pStyle w:val="Header"/>
            <w:tabs>
              <w:tab w:val="left" w:pos="864"/>
              <w:tab w:val="left" w:pos="1296"/>
              <w:tab w:val="left" w:pos="1728"/>
              <w:tab w:val="left" w:pos="2160"/>
              <w:tab w:val="left" w:pos="2592"/>
              <w:tab w:val="left" w:pos="3024"/>
              <w:tab w:val="left" w:pos="3456"/>
              <w:tab w:val="left" w:pos="3888"/>
              <w:tab w:val="left" w:pos="4320"/>
              <w:tab w:val="left" w:pos="4752"/>
              <w:tab w:val="left" w:pos="5184"/>
              <w:tab w:val="left" w:pos="5616"/>
              <w:tab w:val="left" w:pos="6048"/>
              <w:tab w:val="left" w:pos="6480"/>
              <w:tab w:val="left" w:pos="6912"/>
              <w:tab w:val="left" w:pos="7344"/>
              <w:tab w:val="left" w:pos="7776"/>
              <w:tab w:val="left" w:pos="8208"/>
              <w:tab w:val="left" w:pos="8640"/>
              <w:tab w:val="left" w:pos="9072"/>
              <w:tab w:val="left" w:pos="9436"/>
            </w:tabs>
            <w:ind w:right="216"/>
          </w:pPr>
        </w:pPrChange>
      </w:pPr>
    </w:p>
    <w:p w14:paraId="49CEED83" w14:textId="77777777" w:rsidR="00230DE5" w:rsidRPr="00DD2132" w:rsidRDefault="00230DE5" w:rsidP="00230DE5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36A06C9F" w14:textId="5A7FC785" w:rsidR="00C67828" w:rsidRDefault="00C67828" w:rsidP="00C67828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ins w:id="76" w:author="Michael Mandiberg" w:date="2024-12-22T10:53:00Z" w16du:dateUtc="2024-12-22T15:53:00Z"/>
          <w:rFonts w:ascii="Times" w:hAnsi="Times"/>
        </w:rPr>
      </w:pPr>
      <w:ins w:id="77" w:author="Michael Mandiberg" w:date="2024-12-22T10:53:00Z" w16du:dateUtc="2024-12-22T15:53:00Z">
        <w:r w:rsidRPr="00C67828">
          <w:rPr>
            <w:rFonts w:ascii="Times" w:hAnsi="Times"/>
          </w:rPr>
          <w:t>Elizabeth Foundation</w:t>
        </w:r>
        <w:r>
          <w:rPr>
            <w:rFonts w:ascii="Times" w:hAnsi="Times"/>
          </w:rPr>
          <w:tab/>
        </w:r>
        <w:r w:rsidRPr="00C67828">
          <w:rPr>
            <w:rFonts w:ascii="Times" w:hAnsi="Times"/>
          </w:rPr>
          <w:t>Studio Membership</w:t>
        </w:r>
        <w:r>
          <w:rPr>
            <w:rFonts w:ascii="Times" w:hAnsi="Times"/>
          </w:rPr>
          <w:t xml:space="preserve"> (2 years)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</w:r>
      </w:ins>
      <w:ins w:id="78" w:author="Michael Mandiberg" w:date="2024-12-22T14:50:00Z" w16du:dateUtc="2024-12-22T19:50:00Z">
        <w:r w:rsidR="001E2AC7">
          <w:rPr>
            <w:rFonts w:ascii="Times" w:hAnsi="Times"/>
          </w:rPr>
          <w:t>S</w:t>
        </w:r>
      </w:ins>
      <w:ins w:id="79" w:author="Michael Mandiberg" w:date="2024-12-22T10:53:00Z" w16du:dateUtc="2024-12-22T15:53:00Z">
        <w:r w:rsidRPr="00C67828">
          <w:rPr>
            <w:rFonts w:ascii="Times" w:hAnsi="Times"/>
          </w:rPr>
          <w:t xml:space="preserve">ubsidized </w:t>
        </w:r>
        <w:r w:rsidRPr="00DD2132">
          <w:rPr>
            <w:rFonts w:ascii="Times" w:hAnsi="Times"/>
          </w:rPr>
          <w:t>Studio</w:t>
        </w:r>
        <w:r w:rsidRPr="00DD2132">
          <w:rPr>
            <w:rFonts w:ascii="Times" w:hAnsi="Times"/>
          </w:rPr>
          <w:tab/>
          <w:t>20</w:t>
        </w:r>
        <w:r>
          <w:rPr>
            <w:rFonts w:ascii="Times" w:hAnsi="Times"/>
          </w:rPr>
          <w:t>24</w:t>
        </w:r>
        <w:r w:rsidRPr="00DD2132">
          <w:rPr>
            <w:rFonts w:ascii="Times" w:hAnsi="Times"/>
          </w:rPr>
          <w:tab/>
        </w:r>
        <w:r w:rsidRPr="00DD2132">
          <w:rPr>
            <w:rFonts w:ascii="Times" w:hAnsi="Times"/>
          </w:rPr>
          <w:tab/>
          <w:t>PI</w:t>
        </w:r>
      </w:ins>
    </w:p>
    <w:p w14:paraId="4373E9E7" w14:textId="77777777" w:rsidR="00C67828" w:rsidRPr="00DD2132" w:rsidRDefault="00C67828" w:rsidP="00C67828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ins w:id="80" w:author="Michael Mandiberg" w:date="2024-12-22T10:53:00Z" w16du:dateUtc="2024-12-22T15:53:00Z"/>
          <w:rFonts w:ascii="Times" w:hAnsi="Times"/>
        </w:rPr>
      </w:pPr>
      <w:ins w:id="81" w:author="Michael Mandiberg" w:date="2024-12-22T10:53:00Z" w16du:dateUtc="2024-12-22T15:53:00Z">
        <w:r w:rsidRPr="00C67828">
          <w:rPr>
            <w:rFonts w:ascii="Times" w:hAnsi="Times"/>
          </w:rPr>
          <w:t>for the Arts</w:t>
        </w:r>
        <w:r>
          <w:rPr>
            <w:rFonts w:ascii="Times" w:hAnsi="Times"/>
          </w:rPr>
          <w:tab/>
        </w:r>
        <w:r>
          <w:rPr>
            <w:rFonts w:ascii="Times" w:hAnsi="Times"/>
          </w:rPr>
          <w:tab/>
        </w:r>
        <w:r>
          <w:rPr>
            <w:rFonts w:ascii="Times" w:hAnsi="Times"/>
          </w:rPr>
          <w:tab/>
          <w:t>(Renewal by application)</w:t>
        </w:r>
      </w:ins>
    </w:p>
    <w:p w14:paraId="227A9721" w14:textId="77777777" w:rsidR="0030325A" w:rsidRPr="00DD2132" w:rsidRDefault="0030325A" w:rsidP="00101E3B">
      <w:pPr>
        <w:pStyle w:val="Header"/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50" w:right="216"/>
        <w:rPr>
          <w:rFonts w:ascii="Times" w:hAnsi="Times"/>
        </w:rPr>
      </w:pPr>
    </w:p>
    <w:p w14:paraId="54048CFA" w14:textId="77777777" w:rsidR="00230DE5" w:rsidRPr="00DD2132" w:rsidRDefault="00230DE5" w:rsidP="00230DE5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</w:rPr>
      </w:pPr>
    </w:p>
    <w:p w14:paraId="4DA1314E" w14:textId="77777777" w:rsidR="0065523E" w:rsidRPr="00DD2132" w:rsidRDefault="0065523E" w:rsidP="0031329B">
      <w:pPr>
        <w:ind w:left="432" w:hanging="432"/>
        <w:rPr>
          <w:b/>
          <w:sz w:val="20"/>
        </w:rPr>
      </w:pPr>
      <w:r w:rsidRPr="00DD2132">
        <w:t>III.</w:t>
      </w:r>
      <w:r w:rsidRPr="00DD2132">
        <w:tab/>
      </w:r>
      <w:r w:rsidRPr="00DD2132">
        <w:rPr>
          <w:b/>
        </w:rPr>
        <w:t>REFEREED PUBLICATIONS</w:t>
      </w:r>
      <w:r w:rsidRPr="00DD2132">
        <w:rPr>
          <w:b/>
          <w:sz w:val="20"/>
        </w:rPr>
        <w:t xml:space="preserve"> </w:t>
      </w:r>
    </w:p>
    <w:p w14:paraId="3BED590C" w14:textId="77777777" w:rsidR="005E0729" w:rsidRPr="00DD2132" w:rsidRDefault="005E0729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right="216"/>
        <w:rPr>
          <w:rFonts w:ascii="Times" w:hAnsi="Times"/>
          <w:b/>
        </w:rPr>
      </w:pPr>
    </w:p>
    <w:p w14:paraId="1B7E07CA" w14:textId="77777777" w:rsidR="00F76468" w:rsidRPr="00DD2132" w:rsidRDefault="000E3BE3" w:rsidP="0031329B">
      <w:pPr>
        <w:ind w:left="432" w:hanging="432"/>
      </w:pPr>
      <w:r w:rsidRPr="00DD2132">
        <w:tab/>
        <w:t xml:space="preserve">BOOKS </w:t>
      </w:r>
      <w:r w:rsidR="00057051" w:rsidRPr="00DD2132">
        <w:t>+ DOSSIERS</w:t>
      </w:r>
    </w:p>
    <w:p w14:paraId="4CFD8F79" w14:textId="77777777" w:rsidR="00F76468" w:rsidRPr="00DD2132" w:rsidRDefault="00F76468" w:rsidP="0031329B">
      <w:pPr>
        <w:pStyle w:val="Default"/>
        <w:widowControl w:val="0"/>
        <w:ind w:left="720" w:right="216" w:hanging="720"/>
        <w:rPr>
          <w:rFonts w:ascii="Times" w:hAnsi="Times"/>
        </w:rPr>
      </w:pPr>
    </w:p>
    <w:p w14:paraId="3675EC8D" w14:textId="77777777" w:rsidR="00365D25" w:rsidRPr="00DD2132" w:rsidRDefault="00365D25" w:rsidP="0031329B">
      <w:pPr>
        <w:pStyle w:val="WW-Default"/>
        <w:spacing w:line="240" w:lineRule="auto"/>
        <w:ind w:left="720" w:right="216" w:hanging="720"/>
      </w:pPr>
      <w:r w:rsidRPr="00DD2132">
        <w:t>2018</w:t>
      </w:r>
      <w:r w:rsidRPr="00DD2132">
        <w:tab/>
      </w:r>
      <w:r w:rsidRPr="00DD2132">
        <w:rPr>
          <w:strike/>
        </w:rPr>
        <w:t>Here</w:t>
      </w:r>
      <w:r w:rsidRPr="00DD2132">
        <w:t xml:space="preserve"> and </w:t>
      </w:r>
      <w:r w:rsidRPr="00DD2132">
        <w:rPr>
          <w:strike/>
        </w:rPr>
        <w:t>Now</w:t>
      </w:r>
      <w:r w:rsidRPr="00DD2132">
        <w:t xml:space="preserve">, </w:t>
      </w:r>
      <w:r w:rsidR="00674320">
        <w:t xml:space="preserve">lead facilitator, and </w:t>
      </w:r>
      <w:r w:rsidRPr="00DD2132">
        <w:t xml:space="preserve">co-author with the After Globalism Writing Group, </w:t>
      </w:r>
      <w:r w:rsidR="00B848D6" w:rsidRPr="00DD2132">
        <w:t>special issue, Social Text 134.</w:t>
      </w:r>
    </w:p>
    <w:p w14:paraId="65009DA9" w14:textId="77777777" w:rsidR="00365D25" w:rsidRPr="00DD2132" w:rsidRDefault="00365D25" w:rsidP="0031329B">
      <w:pPr>
        <w:pStyle w:val="WW-Default"/>
        <w:spacing w:line="240" w:lineRule="auto"/>
        <w:ind w:left="720" w:right="216" w:hanging="720"/>
      </w:pPr>
    </w:p>
    <w:p w14:paraId="63AD3E53" w14:textId="77777777" w:rsidR="00B848D6" w:rsidRPr="00DD2132" w:rsidRDefault="00B848D6" w:rsidP="00B04EB1">
      <w:pPr>
        <w:pStyle w:val="WW-Default"/>
        <w:ind w:left="720" w:right="216" w:hanging="720"/>
        <w:rPr>
          <w:b/>
          <w:bCs/>
          <w:i/>
        </w:rPr>
      </w:pPr>
      <w:r w:rsidRPr="00DD2132">
        <w:t>2017</w:t>
      </w:r>
      <w:r w:rsidRPr="00DD2132">
        <w:tab/>
      </w:r>
      <w:r w:rsidRPr="00DD2132">
        <w:rPr>
          <w:bCs/>
          <w:i/>
        </w:rPr>
        <w:t>Reflections on Disruptive Film</w:t>
      </w:r>
      <w:r w:rsidRPr="00DD2132">
        <w:t xml:space="preserve">, editor, </w:t>
      </w:r>
      <w:r w:rsidRPr="00DD2132">
        <w:rPr>
          <w:i/>
        </w:rPr>
        <w:t>Social Text</w:t>
      </w:r>
      <w:r w:rsidRPr="00DD2132">
        <w:t>, online dossier.</w:t>
      </w:r>
    </w:p>
    <w:p w14:paraId="083CDF81" w14:textId="77777777" w:rsidR="00B848D6" w:rsidRPr="00DD2132" w:rsidRDefault="00B848D6" w:rsidP="0031329B">
      <w:pPr>
        <w:pStyle w:val="WW-Default"/>
        <w:spacing w:line="240" w:lineRule="auto"/>
        <w:ind w:left="720" w:right="216" w:hanging="720"/>
      </w:pPr>
    </w:p>
    <w:p w14:paraId="22571A2D" w14:textId="77777777" w:rsidR="003F26BD" w:rsidRPr="00DD2132" w:rsidRDefault="003F26BD" w:rsidP="0031329B">
      <w:pPr>
        <w:pStyle w:val="WW-Default"/>
        <w:spacing w:line="240" w:lineRule="auto"/>
        <w:ind w:left="720" w:right="216" w:hanging="720"/>
      </w:pPr>
      <w:r w:rsidRPr="00DD2132">
        <w:t>2013</w:t>
      </w:r>
      <w:r w:rsidRPr="00DD2132">
        <w:tab/>
      </w:r>
      <w:r w:rsidRPr="00DD2132">
        <w:rPr>
          <w:i/>
        </w:rPr>
        <w:t>Educational Outliers</w:t>
      </w:r>
      <w:r w:rsidRPr="00DD2132">
        <w:t xml:space="preserve">, editor, </w:t>
      </w:r>
      <w:r w:rsidRPr="00DD2132">
        <w:rPr>
          <w:i/>
        </w:rPr>
        <w:t>Social Text</w:t>
      </w:r>
      <w:r w:rsidRPr="00DD2132">
        <w:t xml:space="preserve">, </w:t>
      </w:r>
      <w:hyperlink r:id="rId9" w:history="1">
        <w:r w:rsidR="005D0608" w:rsidRPr="00DD2132">
          <w:rPr>
            <w:rStyle w:val="Hyperlink"/>
          </w:rPr>
          <w:t>http://bit.ly/EduOutliers</w:t>
        </w:r>
      </w:hyperlink>
      <w:r w:rsidR="005D0608" w:rsidRPr="00DD2132">
        <w:t xml:space="preserve"> </w:t>
      </w:r>
      <w:r w:rsidRPr="00DD2132">
        <w:t>online dossier</w:t>
      </w:r>
      <w:r w:rsidR="005D0608" w:rsidRPr="00DD2132">
        <w:t>.</w:t>
      </w:r>
    </w:p>
    <w:p w14:paraId="029400AD" w14:textId="77777777" w:rsidR="0031329B" w:rsidRPr="00DD2132" w:rsidRDefault="0031329B" w:rsidP="0031329B">
      <w:pPr>
        <w:pStyle w:val="WW-Default"/>
        <w:spacing w:line="240" w:lineRule="auto"/>
        <w:ind w:left="720" w:right="216" w:hanging="720"/>
      </w:pPr>
    </w:p>
    <w:p w14:paraId="02EA958A" w14:textId="77777777" w:rsidR="00F76468" w:rsidRPr="00DD2132" w:rsidRDefault="00F76468" w:rsidP="0031329B">
      <w:pPr>
        <w:pStyle w:val="WW-Default"/>
        <w:spacing w:line="240" w:lineRule="auto"/>
        <w:ind w:left="720" w:right="216" w:hanging="720"/>
      </w:pPr>
      <w:r w:rsidRPr="00DD2132">
        <w:t>2012</w:t>
      </w:r>
      <w:r w:rsidRPr="00DD2132">
        <w:tab/>
      </w:r>
      <w:r w:rsidRPr="00DD2132">
        <w:rPr>
          <w:i/>
        </w:rPr>
        <w:t xml:space="preserve">The </w:t>
      </w:r>
      <w:proofErr w:type="gramStart"/>
      <w:r w:rsidRPr="00DD2132">
        <w:rPr>
          <w:i/>
        </w:rPr>
        <w:t>Social Media Reader</w:t>
      </w:r>
      <w:proofErr w:type="gramEnd"/>
      <w:r w:rsidRPr="00DD2132">
        <w:rPr>
          <w:i/>
        </w:rPr>
        <w:t>,</w:t>
      </w:r>
      <w:r w:rsidRPr="00DD2132">
        <w:t xml:space="preserve"> editor, NYU Press, print.</w:t>
      </w:r>
      <w:r w:rsidR="002E0A1A" w:rsidRPr="00DD2132">
        <w:t xml:space="preserve"> 298 pages.</w:t>
      </w:r>
    </w:p>
    <w:p w14:paraId="7C777472" w14:textId="77777777" w:rsidR="0031329B" w:rsidRPr="00DD2132" w:rsidRDefault="0031329B" w:rsidP="0031329B">
      <w:pPr>
        <w:pStyle w:val="WW-Default"/>
        <w:spacing w:line="240" w:lineRule="auto"/>
        <w:ind w:left="720" w:right="216" w:hanging="720"/>
      </w:pPr>
    </w:p>
    <w:p w14:paraId="0DBB3BCA" w14:textId="77777777" w:rsidR="00157CCD" w:rsidRDefault="00F76468" w:rsidP="003311E5">
      <w:pPr>
        <w:pStyle w:val="WW-Default"/>
        <w:spacing w:line="240" w:lineRule="auto"/>
        <w:ind w:left="720" w:right="216" w:hanging="720"/>
      </w:pPr>
      <w:r w:rsidRPr="00DD2132">
        <w:t xml:space="preserve">2010 </w:t>
      </w:r>
      <w:r w:rsidRPr="00DD2132">
        <w:tab/>
      </w:r>
      <w:r w:rsidRPr="00DD2132">
        <w:rPr>
          <w:i/>
        </w:rPr>
        <w:t>Collaborative Futures</w:t>
      </w:r>
      <w:r w:rsidRPr="00DD2132">
        <w:t xml:space="preserve">, co-author with Adam Hyde, Mike </w:t>
      </w:r>
      <w:proofErr w:type="spellStart"/>
      <w:r w:rsidRPr="00DD2132">
        <w:t>Linksvayer</w:t>
      </w:r>
      <w:proofErr w:type="spellEnd"/>
      <w:r w:rsidRPr="00DD2132">
        <w:t xml:space="preserve">, Marta </w:t>
      </w:r>
      <w:proofErr w:type="spellStart"/>
      <w:r w:rsidRPr="00DD2132">
        <w:t>Peirano</w:t>
      </w:r>
      <w:proofErr w:type="spellEnd"/>
      <w:r w:rsidRPr="00DD2132">
        <w:t xml:space="preserve">, </w:t>
      </w:r>
      <w:proofErr w:type="spellStart"/>
      <w:r w:rsidRPr="00DD2132">
        <w:t>Mushon</w:t>
      </w:r>
      <w:proofErr w:type="spellEnd"/>
      <w:r w:rsidRPr="00DD2132">
        <w:t xml:space="preserve"> Zer-Aviv, Alan Toner, et al, </w:t>
      </w:r>
      <w:proofErr w:type="spellStart"/>
      <w:r w:rsidRPr="00DD2132">
        <w:t>FLOSSmanuals</w:t>
      </w:r>
      <w:proofErr w:type="spellEnd"/>
      <w:r w:rsidRPr="00DD2132">
        <w:t xml:space="preserve"> Press, print and online (</w:t>
      </w:r>
      <w:proofErr w:type="gramStart"/>
      <w:r w:rsidR="00157CCD" w:rsidRPr="00157CCD">
        <w:t>https://archive.flossmanuals.net/collaborative-futures/</w:t>
      </w:r>
      <w:r w:rsidR="00157CCD" w:rsidRPr="00157CCD" w:rsidDel="00157CCD">
        <w:t xml:space="preserve"> </w:t>
      </w:r>
      <w:r w:rsidRPr="00DD2132">
        <w:t>)</w:t>
      </w:r>
      <w:proofErr w:type="gramEnd"/>
      <w:r w:rsidRPr="00DD2132">
        <w:t>.</w:t>
      </w:r>
      <w:r w:rsidR="002E0A1A" w:rsidRPr="00DD2132">
        <w:t xml:space="preserve"> 188 pages</w:t>
      </w:r>
      <w:r w:rsidR="00157CCD">
        <w:t>.</w:t>
      </w:r>
    </w:p>
    <w:p w14:paraId="62F16250" w14:textId="77777777" w:rsidR="00DA0FB2" w:rsidRPr="00DD2132" w:rsidRDefault="00DA0FB2" w:rsidP="003311E5">
      <w:pPr>
        <w:pStyle w:val="WW-Default"/>
        <w:spacing w:line="240" w:lineRule="auto"/>
        <w:ind w:right="216"/>
        <w:rPr>
          <w:i/>
        </w:rPr>
      </w:pPr>
    </w:p>
    <w:p w14:paraId="61557E2A" w14:textId="77777777" w:rsidR="00F76468" w:rsidRDefault="00F76468" w:rsidP="0031329B">
      <w:pPr>
        <w:pStyle w:val="WW-Default"/>
        <w:spacing w:line="240" w:lineRule="auto"/>
        <w:ind w:left="1476" w:right="216"/>
      </w:pPr>
      <w:r w:rsidRPr="00DD2132">
        <w:rPr>
          <w:i/>
        </w:rPr>
        <w:t xml:space="preserve">Collaborative Futures </w:t>
      </w:r>
      <w:r w:rsidRPr="00DD2132">
        <w:t xml:space="preserve">Second Edition (revised), co-author with Adam Hyde, Mike </w:t>
      </w:r>
      <w:proofErr w:type="spellStart"/>
      <w:r w:rsidRPr="00DD2132">
        <w:lastRenderedPageBreak/>
        <w:t>Linksvayer</w:t>
      </w:r>
      <w:proofErr w:type="spellEnd"/>
      <w:r w:rsidRPr="00DD2132">
        <w:t xml:space="preserve">, </w:t>
      </w:r>
      <w:proofErr w:type="spellStart"/>
      <w:r w:rsidRPr="00DD2132">
        <w:t>kanarinka</w:t>
      </w:r>
      <w:proofErr w:type="spellEnd"/>
      <w:r w:rsidRPr="00DD2132">
        <w:t xml:space="preserve">, Marta </w:t>
      </w:r>
      <w:proofErr w:type="spellStart"/>
      <w:r w:rsidRPr="00DD2132">
        <w:t>Peirano</w:t>
      </w:r>
      <w:proofErr w:type="spellEnd"/>
      <w:r w:rsidRPr="00DD2132">
        <w:t xml:space="preserve">, </w:t>
      </w:r>
      <w:proofErr w:type="spellStart"/>
      <w:r w:rsidRPr="00DD2132">
        <w:t>Sissu</w:t>
      </w:r>
      <w:proofErr w:type="spellEnd"/>
      <w:r w:rsidRPr="00DD2132">
        <w:t xml:space="preserve"> Tarka, Astra Taylor, </w:t>
      </w:r>
      <w:proofErr w:type="spellStart"/>
      <w:r w:rsidRPr="00DD2132">
        <w:t>Mushon</w:t>
      </w:r>
      <w:proofErr w:type="spellEnd"/>
      <w:r w:rsidRPr="00DD2132">
        <w:t xml:space="preserve"> Zer-Aviv, Alan Toner, et al </w:t>
      </w:r>
      <w:proofErr w:type="spellStart"/>
      <w:r w:rsidRPr="00DD2132">
        <w:t>FLOSSmanuals</w:t>
      </w:r>
      <w:proofErr w:type="spellEnd"/>
      <w:r w:rsidRPr="00DD2132">
        <w:t xml:space="preserve"> Press, 2010, print and online </w:t>
      </w:r>
    </w:p>
    <w:p w14:paraId="27D5E8B3" w14:textId="77777777" w:rsidR="00157CCD" w:rsidRDefault="00157CCD" w:rsidP="0031329B">
      <w:pPr>
        <w:pStyle w:val="WW-Default"/>
        <w:spacing w:line="240" w:lineRule="auto"/>
        <w:ind w:left="1476" w:right="216"/>
      </w:pPr>
    </w:p>
    <w:p w14:paraId="544CF3E4" w14:textId="77777777" w:rsidR="00157CCD" w:rsidRPr="00DD2132" w:rsidRDefault="00157CCD" w:rsidP="00157CCD">
      <w:pPr>
        <w:pStyle w:val="WW-Default"/>
        <w:spacing w:line="240" w:lineRule="auto"/>
        <w:ind w:left="1476" w:right="216"/>
        <w:rPr>
          <w:i/>
        </w:rPr>
      </w:pPr>
      <w:r w:rsidRPr="00DD2132">
        <w:t>Translated to Spanish</w:t>
      </w:r>
    </w:p>
    <w:p w14:paraId="27355C01" w14:textId="77777777" w:rsidR="00157CCD" w:rsidRPr="00DD2132" w:rsidRDefault="00157CCD" w:rsidP="0031329B">
      <w:pPr>
        <w:pStyle w:val="WW-Default"/>
        <w:spacing w:line="240" w:lineRule="auto"/>
        <w:ind w:left="1476" w:right="216"/>
      </w:pPr>
    </w:p>
    <w:p w14:paraId="4517549A" w14:textId="77777777" w:rsidR="00F76468" w:rsidRPr="00DD2132" w:rsidRDefault="00F76468" w:rsidP="0031329B">
      <w:pPr>
        <w:pStyle w:val="WW-Default"/>
        <w:spacing w:line="240" w:lineRule="auto"/>
        <w:ind w:left="1476" w:right="216"/>
      </w:pPr>
    </w:p>
    <w:p w14:paraId="2B15614D" w14:textId="61296BFB" w:rsidR="00F76468" w:rsidRPr="00DD2132" w:rsidRDefault="00F76468" w:rsidP="0031329B">
      <w:pPr>
        <w:pStyle w:val="Default"/>
        <w:widowControl w:val="0"/>
        <w:ind w:left="720" w:right="216" w:hanging="720"/>
        <w:rPr>
          <w:rFonts w:ascii="Times" w:hAnsi="Times"/>
        </w:rPr>
      </w:pPr>
      <w:r w:rsidRPr="00DD2132">
        <w:rPr>
          <w:rFonts w:ascii="Times" w:hAnsi="Times"/>
        </w:rPr>
        <w:t xml:space="preserve">2008 </w:t>
      </w:r>
      <w:r w:rsidRPr="00DD2132">
        <w:rPr>
          <w:rFonts w:ascii="Times" w:hAnsi="Times"/>
        </w:rPr>
        <w:tab/>
      </w:r>
      <w:r w:rsidRPr="00DD2132">
        <w:rPr>
          <w:rFonts w:ascii="Times" w:hAnsi="Times"/>
          <w:i/>
        </w:rPr>
        <w:t>Digital Foundations: Introduction to Media Design with the Adobe Creative Suite</w:t>
      </w:r>
      <w:r w:rsidRPr="00DD2132">
        <w:rPr>
          <w:rFonts w:ascii="Times" w:hAnsi="Times"/>
        </w:rPr>
        <w:t xml:space="preserve">, with </w:t>
      </w:r>
      <w:proofErr w:type="spellStart"/>
      <w:r w:rsidRPr="00DD2132">
        <w:rPr>
          <w:rFonts w:ascii="Times" w:hAnsi="Times"/>
        </w:rPr>
        <w:t>xtine</w:t>
      </w:r>
      <w:proofErr w:type="spellEnd"/>
      <w:r w:rsidRPr="00DD2132">
        <w:rPr>
          <w:rFonts w:ascii="Times" w:hAnsi="Times"/>
        </w:rPr>
        <w:t xml:space="preserve"> </w:t>
      </w:r>
      <w:proofErr w:type="spellStart"/>
      <w:r w:rsidRPr="00DD2132">
        <w:rPr>
          <w:rFonts w:ascii="Times" w:hAnsi="Times"/>
        </w:rPr>
        <w:t>burrough</w:t>
      </w:r>
      <w:proofErr w:type="spellEnd"/>
      <w:r w:rsidRPr="00DD2132">
        <w:rPr>
          <w:rFonts w:ascii="Times" w:hAnsi="Times"/>
        </w:rPr>
        <w:t>, New Riders/AIGA Design Press, print and online book</w:t>
      </w:r>
      <w:del w:id="82" w:author="Michael Mandiberg" w:date="2025-01-01T12:09:00Z" w16du:dateUtc="2025-01-01T17:09:00Z">
        <w:r w:rsidR="00157CCD" w:rsidDel="001B0CAE">
          <w:rPr>
            <w:rFonts w:ascii="Times" w:hAnsi="Times"/>
          </w:rPr>
          <w:delText xml:space="preserve"> (</w:delText>
        </w:r>
        <w:r w:rsidR="00157CCD" w:rsidRPr="00157CCD" w:rsidDel="001B0CAE">
          <w:rPr>
            <w:rFonts w:ascii="Times" w:hAnsi="Times"/>
          </w:rPr>
          <w:delText>https://wiki.digital-foundations.net/index.php?title=Chapter_1_CC18</w:delText>
        </w:r>
        <w:r w:rsidRPr="00DD2132" w:rsidDel="001B0CAE">
          <w:rPr>
            <w:rFonts w:ascii="Times" w:hAnsi="Times"/>
          </w:rPr>
          <w:delText>)</w:delText>
        </w:r>
      </w:del>
      <w:r w:rsidRPr="00DD2132">
        <w:rPr>
          <w:rFonts w:ascii="Times" w:hAnsi="Times"/>
        </w:rPr>
        <w:t>.</w:t>
      </w:r>
      <w:r w:rsidR="002E0A1A" w:rsidRPr="00DD2132">
        <w:rPr>
          <w:rFonts w:ascii="Times" w:hAnsi="Times"/>
        </w:rPr>
        <w:t xml:space="preserve"> 344 Pages.</w:t>
      </w:r>
    </w:p>
    <w:p w14:paraId="6E429A24" w14:textId="77777777" w:rsidR="0031329B" w:rsidRPr="00DD2132" w:rsidRDefault="0031329B" w:rsidP="0031329B">
      <w:pPr>
        <w:pStyle w:val="Default"/>
        <w:widowControl w:val="0"/>
        <w:ind w:left="720" w:right="216" w:hanging="720"/>
        <w:rPr>
          <w:rFonts w:ascii="Times" w:hAnsi="Times"/>
        </w:rPr>
      </w:pPr>
    </w:p>
    <w:p w14:paraId="31127D48" w14:textId="3ED83357" w:rsidR="007D392F" w:rsidRPr="00DD2132" w:rsidRDefault="007D392F" w:rsidP="007D392F">
      <w:pPr>
        <w:pStyle w:val="WW-Default"/>
        <w:spacing w:line="240" w:lineRule="auto"/>
        <w:ind w:left="1476" w:right="216"/>
        <w:rPr>
          <w:ins w:id="83" w:author="Michael Mandiberg" w:date="2025-01-01T12:15:00Z" w16du:dateUtc="2025-01-01T17:15:00Z"/>
        </w:rPr>
      </w:pPr>
      <w:ins w:id="84" w:author="Michael Mandiberg" w:date="2025-01-01T12:15:00Z" w16du:dateUtc="2025-01-01T17:15:00Z">
        <w:r w:rsidRPr="00DD2132">
          <w:rPr>
            <w:i/>
          </w:rPr>
          <w:t xml:space="preserve">Digital Foundations: Introduction to Media Design with the Adobe Creative </w:t>
        </w:r>
        <w:r>
          <w:rPr>
            <w:i/>
          </w:rPr>
          <w:t>Cloud</w:t>
        </w:r>
        <w:r w:rsidRPr="00DD2132">
          <w:t>,</w:t>
        </w:r>
        <w:r>
          <w:t xml:space="preserve"> second OER edition</w:t>
        </w:r>
        <w:r w:rsidRPr="00DD2132">
          <w:t xml:space="preserve">, with </w:t>
        </w:r>
        <w:proofErr w:type="spellStart"/>
        <w:r w:rsidRPr="00DD2132">
          <w:t>xtine</w:t>
        </w:r>
        <w:proofErr w:type="spellEnd"/>
        <w:r w:rsidRPr="00DD2132">
          <w:t xml:space="preserve"> </w:t>
        </w:r>
        <w:proofErr w:type="spellStart"/>
        <w:r w:rsidRPr="00DD2132">
          <w:t>burrough</w:t>
        </w:r>
        <w:proofErr w:type="spellEnd"/>
        <w:r w:rsidRPr="00DD2132">
          <w:t xml:space="preserve">, </w:t>
        </w:r>
        <w:r>
          <w:t>202</w:t>
        </w:r>
      </w:ins>
      <w:ins w:id="85" w:author="Michael Mandiberg" w:date="2025-01-01T12:18:00Z" w16du:dateUtc="2025-01-01T17:18:00Z">
        <w:r>
          <w:t>4</w:t>
        </w:r>
      </w:ins>
      <w:ins w:id="86" w:author="Michael Mandiberg" w:date="2025-01-01T12:15:00Z" w16du:dateUtc="2025-01-01T17:15:00Z">
        <w:r w:rsidRPr="00DD2132">
          <w:t xml:space="preserve">, </w:t>
        </w:r>
      </w:ins>
      <w:ins w:id="87" w:author="Michael Mandiberg" w:date="2025-01-01T12:17:00Z" w16du:dateUtc="2025-01-01T17:17:00Z">
        <w:r>
          <w:t>Open Oregon Educational Resources</w:t>
        </w:r>
      </w:ins>
      <w:ins w:id="88" w:author="Michael Mandiberg" w:date="2025-01-01T12:15:00Z" w16du:dateUtc="2025-01-01T17:15:00Z">
        <w:r>
          <w:t xml:space="preserve">. OER revision by </w:t>
        </w:r>
        <w:r w:rsidRPr="007D392F">
          <w:t>Thomas Burton</w:t>
        </w:r>
      </w:ins>
      <w:ins w:id="89" w:author="Michael Mandiberg" w:date="2025-01-01T12:16:00Z" w16du:dateUtc="2025-01-01T17:16:00Z">
        <w:r>
          <w:t xml:space="preserve">, </w:t>
        </w:r>
      </w:ins>
      <w:ins w:id="90" w:author="Michael Mandiberg" w:date="2025-01-01T12:15:00Z" w16du:dateUtc="2025-01-01T17:15:00Z">
        <w:r w:rsidRPr="007D392F">
          <w:t>Meredith Keene</w:t>
        </w:r>
        <w:r w:rsidRPr="00DD2132">
          <w:t xml:space="preserve"> </w:t>
        </w:r>
      </w:ins>
      <w:ins w:id="91" w:author="Michael Mandiberg" w:date="2025-01-01T12:16:00Z" w16du:dateUtc="2025-01-01T17:16:00Z">
        <w:r>
          <w:t xml:space="preserve">and Teresa A. Meier </w:t>
        </w:r>
      </w:ins>
      <w:ins w:id="92" w:author="Michael Mandiberg" w:date="2025-01-01T12:15:00Z" w16du:dateUtc="2025-01-01T17:15:00Z">
        <w:r w:rsidRPr="00DD2132">
          <w:t>(</w:t>
        </w:r>
      </w:ins>
      <w:ins w:id="93" w:author="Michael Mandiberg" w:date="2025-01-01T12:16:00Z" w16du:dateUtc="2025-01-01T17:16:00Z">
        <w:r w:rsidRPr="007D392F">
          <w:t>https://openoregon.pressbooks.pub/digitalfoundations/</w:t>
        </w:r>
      </w:ins>
      <w:ins w:id="94" w:author="Michael Mandiberg" w:date="2025-01-01T12:15:00Z" w16du:dateUtc="2025-01-01T17:15:00Z">
        <w:r w:rsidRPr="00DD2132">
          <w:t>).</w:t>
        </w:r>
      </w:ins>
    </w:p>
    <w:p w14:paraId="45D7A9D9" w14:textId="77777777" w:rsidR="007D392F" w:rsidRDefault="007D392F" w:rsidP="001B0CAE">
      <w:pPr>
        <w:pStyle w:val="WW-Default"/>
        <w:spacing w:line="240" w:lineRule="auto"/>
        <w:ind w:left="1476" w:right="216"/>
        <w:rPr>
          <w:ins w:id="95" w:author="Michael Mandiberg" w:date="2025-01-01T12:15:00Z" w16du:dateUtc="2025-01-01T17:15:00Z"/>
          <w:i/>
        </w:rPr>
      </w:pPr>
    </w:p>
    <w:p w14:paraId="0C369482" w14:textId="366E5919" w:rsidR="001B0CAE" w:rsidRPr="00DD2132" w:rsidRDefault="001B0CAE" w:rsidP="001B0CAE">
      <w:pPr>
        <w:pStyle w:val="WW-Default"/>
        <w:spacing w:line="240" w:lineRule="auto"/>
        <w:ind w:left="1476" w:right="216"/>
        <w:rPr>
          <w:ins w:id="96" w:author="Michael Mandiberg" w:date="2025-01-01T12:10:00Z" w16du:dateUtc="2025-01-01T17:10:00Z"/>
        </w:rPr>
      </w:pPr>
      <w:ins w:id="97" w:author="Michael Mandiberg" w:date="2025-01-01T12:10:00Z" w16du:dateUtc="2025-01-01T17:10:00Z">
        <w:r w:rsidRPr="00DD2132">
          <w:rPr>
            <w:i/>
          </w:rPr>
          <w:t xml:space="preserve">Digital Foundations: Introduction to Media Design with the Adobe Creative </w:t>
        </w:r>
      </w:ins>
      <w:ins w:id="98" w:author="Michael Mandiberg" w:date="2025-01-01T12:11:00Z" w16du:dateUtc="2025-01-01T17:11:00Z">
        <w:r>
          <w:rPr>
            <w:i/>
          </w:rPr>
          <w:t>Cloud</w:t>
        </w:r>
      </w:ins>
      <w:ins w:id="99" w:author="Michael Mandiberg" w:date="2025-01-01T12:10:00Z" w16du:dateUtc="2025-01-01T17:10:00Z">
        <w:r w:rsidRPr="00DD2132">
          <w:t>,</w:t>
        </w:r>
      </w:ins>
      <w:ins w:id="100" w:author="Michael Mandiberg" w:date="2025-01-01T12:11:00Z" w16du:dateUtc="2025-01-01T17:11:00Z">
        <w:r>
          <w:t xml:space="preserve"> OER </w:t>
        </w:r>
      </w:ins>
      <w:ins w:id="101" w:author="Michael Mandiberg" w:date="2025-01-01T12:13:00Z" w16du:dateUtc="2025-01-01T17:13:00Z">
        <w:r>
          <w:t>edi</w:t>
        </w:r>
      </w:ins>
      <w:ins w:id="102" w:author="Michael Mandiberg" w:date="2025-01-01T12:14:00Z" w16du:dateUtc="2025-01-01T17:14:00Z">
        <w:r>
          <w:t>tion</w:t>
        </w:r>
      </w:ins>
      <w:ins w:id="103" w:author="Michael Mandiberg" w:date="2025-01-01T12:10:00Z" w16du:dateUtc="2025-01-01T17:10:00Z">
        <w:r w:rsidRPr="00DD2132">
          <w:t xml:space="preserve">, with </w:t>
        </w:r>
        <w:proofErr w:type="spellStart"/>
        <w:r w:rsidRPr="00DD2132">
          <w:t>xtine</w:t>
        </w:r>
        <w:proofErr w:type="spellEnd"/>
        <w:r w:rsidRPr="00DD2132">
          <w:t xml:space="preserve"> </w:t>
        </w:r>
        <w:proofErr w:type="spellStart"/>
        <w:r w:rsidRPr="00DD2132">
          <w:t>burrough</w:t>
        </w:r>
        <w:proofErr w:type="spellEnd"/>
        <w:r w:rsidRPr="00DD2132">
          <w:t xml:space="preserve">, </w:t>
        </w:r>
        <w:r>
          <w:t>20</w:t>
        </w:r>
      </w:ins>
      <w:ins w:id="104" w:author="Michael Mandiberg" w:date="2025-01-01T12:13:00Z" w16du:dateUtc="2025-01-01T17:13:00Z">
        <w:r>
          <w:t>21</w:t>
        </w:r>
      </w:ins>
      <w:ins w:id="105" w:author="Michael Mandiberg" w:date="2025-01-01T12:10:00Z" w16du:dateUtc="2025-01-01T17:10:00Z">
        <w:r w:rsidRPr="00DD2132">
          <w:t xml:space="preserve">, </w:t>
        </w:r>
      </w:ins>
      <w:ins w:id="106" w:author="Michael Mandiberg" w:date="2025-01-01T12:17:00Z" w16du:dateUtc="2025-01-01T17:17:00Z">
        <w:r w:rsidR="007D392F">
          <w:t>Open Oregon Educational Resource</w:t>
        </w:r>
      </w:ins>
      <w:ins w:id="107" w:author="Michael Mandiberg" w:date="2025-01-01T12:19:00Z" w16du:dateUtc="2025-01-01T17:19:00Z">
        <w:r w:rsidR="007D392F">
          <w:t>s.</w:t>
        </w:r>
      </w:ins>
      <w:ins w:id="108" w:author="Michael Mandiberg" w:date="2025-01-01T12:17:00Z" w16du:dateUtc="2025-01-01T17:17:00Z">
        <w:r w:rsidR="007D392F">
          <w:t xml:space="preserve"> OER revision by </w:t>
        </w:r>
        <w:r w:rsidR="007D392F" w:rsidRPr="007D392F">
          <w:t xml:space="preserve">Thomas Burton </w:t>
        </w:r>
      </w:ins>
      <w:ins w:id="109" w:author="Michael Mandiberg" w:date="2025-01-01T12:15:00Z" w16du:dateUtc="2025-01-01T17:15:00Z">
        <w:r w:rsidR="007D392F" w:rsidRPr="007D392F">
          <w:t>and Meredith Keene</w:t>
        </w:r>
      </w:ins>
      <w:ins w:id="110" w:author="Michael Mandiberg" w:date="2025-01-01T12:10:00Z" w16du:dateUtc="2025-01-01T17:10:00Z">
        <w:r w:rsidRPr="00DD2132">
          <w:t>.</w:t>
        </w:r>
      </w:ins>
    </w:p>
    <w:p w14:paraId="24EBFE51" w14:textId="77777777" w:rsidR="001B0CAE" w:rsidRDefault="001B0CAE" w:rsidP="001B0CAE">
      <w:pPr>
        <w:pStyle w:val="WW-Default"/>
        <w:spacing w:line="240" w:lineRule="auto"/>
        <w:ind w:left="1476" w:right="216"/>
        <w:rPr>
          <w:ins w:id="111" w:author="Michael Mandiberg" w:date="2025-01-01T12:10:00Z" w16du:dateUtc="2025-01-01T17:10:00Z"/>
          <w:i/>
        </w:rPr>
      </w:pPr>
    </w:p>
    <w:p w14:paraId="0C2048BF" w14:textId="77777777" w:rsidR="0008753B" w:rsidRPr="00DD2132" w:rsidRDefault="0008753B" w:rsidP="0008753B">
      <w:pPr>
        <w:pStyle w:val="WW-Default"/>
        <w:spacing w:line="240" w:lineRule="auto"/>
        <w:ind w:left="1476" w:right="216"/>
      </w:pPr>
      <w:r w:rsidRPr="00DD2132">
        <w:rPr>
          <w:i/>
        </w:rPr>
        <w:t>Digital Foundations: Introduction to Media Design with the Adobe Creative Suite</w:t>
      </w:r>
      <w:r w:rsidRPr="00DD2132">
        <w:t xml:space="preserve">, </w:t>
      </w:r>
      <w:r>
        <w:t>third</w:t>
      </w:r>
      <w:r w:rsidRPr="00DD2132">
        <w:t xml:space="preserve"> web edition, with </w:t>
      </w:r>
      <w:proofErr w:type="spellStart"/>
      <w:r w:rsidRPr="00DD2132">
        <w:t>xtine</w:t>
      </w:r>
      <w:proofErr w:type="spellEnd"/>
      <w:r w:rsidRPr="00DD2132">
        <w:t xml:space="preserve"> </w:t>
      </w:r>
      <w:proofErr w:type="spellStart"/>
      <w:r w:rsidRPr="00DD2132">
        <w:t>burrough</w:t>
      </w:r>
      <w:proofErr w:type="spellEnd"/>
      <w:r w:rsidRPr="00DD2132">
        <w:t xml:space="preserve">, </w:t>
      </w:r>
      <w:r>
        <w:t>2018</w:t>
      </w:r>
      <w:r w:rsidRPr="00DD2132">
        <w:t>, New Riders/AIGA Design Press, online book (</w:t>
      </w:r>
      <w:r w:rsidRPr="0008753B">
        <w:t>http://wiki.digital-foundations.net/index.php?title=Table_of_Contents_CC18</w:t>
      </w:r>
      <w:r w:rsidRPr="00DD2132">
        <w:t>).</w:t>
      </w:r>
    </w:p>
    <w:p w14:paraId="4D938FFE" w14:textId="77777777" w:rsidR="0008753B" w:rsidRDefault="0008753B" w:rsidP="0031329B">
      <w:pPr>
        <w:pStyle w:val="WW-Default"/>
        <w:spacing w:line="240" w:lineRule="auto"/>
        <w:ind w:left="1476" w:right="216"/>
        <w:rPr>
          <w:i/>
        </w:rPr>
      </w:pPr>
    </w:p>
    <w:p w14:paraId="3107DD7D" w14:textId="77777777" w:rsidR="00F559DF" w:rsidRPr="00DD2132" w:rsidRDefault="00A35743" w:rsidP="0031329B">
      <w:pPr>
        <w:pStyle w:val="WW-Default"/>
        <w:spacing w:line="240" w:lineRule="auto"/>
        <w:ind w:left="1476" w:right="216"/>
      </w:pPr>
      <w:r w:rsidRPr="00DD2132">
        <w:rPr>
          <w:i/>
        </w:rPr>
        <w:t>Digital Foundations: Introduction to Media Design with the Adobe Creative Suite</w:t>
      </w:r>
      <w:r w:rsidRPr="00DD2132">
        <w:t xml:space="preserve">, second </w:t>
      </w:r>
      <w:r w:rsidR="006A43DC" w:rsidRPr="00DD2132">
        <w:t xml:space="preserve">web </w:t>
      </w:r>
      <w:r w:rsidRPr="00DD2132">
        <w:t xml:space="preserve">edition, with </w:t>
      </w:r>
      <w:proofErr w:type="spellStart"/>
      <w:r w:rsidRPr="00DD2132">
        <w:t>xtine</w:t>
      </w:r>
      <w:proofErr w:type="spellEnd"/>
      <w:r w:rsidRPr="00DD2132">
        <w:t xml:space="preserve"> </w:t>
      </w:r>
      <w:proofErr w:type="spellStart"/>
      <w:r w:rsidRPr="00DD2132">
        <w:t>burrough</w:t>
      </w:r>
      <w:proofErr w:type="spellEnd"/>
      <w:r w:rsidRPr="00DD2132">
        <w:t xml:space="preserve">, </w:t>
      </w:r>
      <w:r w:rsidR="005C1A4D" w:rsidRPr="00DD2132">
        <w:t xml:space="preserve">2013, </w:t>
      </w:r>
      <w:r w:rsidRPr="00DD2132">
        <w:t xml:space="preserve">New Riders/AIGA Design Press, </w:t>
      </w:r>
      <w:r w:rsidR="00F559DF" w:rsidRPr="00DD2132">
        <w:t>online book (</w:t>
      </w:r>
      <w:hyperlink r:id="rId10" w:history="1">
        <w:r w:rsidRPr="00DD2132">
          <w:rPr>
            <w:rStyle w:val="Hyperlink"/>
          </w:rPr>
          <w:t>http://wiki.digital-foundations.net/index.php?title=Table_of_Contents_CS6</w:t>
        </w:r>
      </w:hyperlink>
      <w:r w:rsidR="00F559DF" w:rsidRPr="00DD2132">
        <w:t>)</w:t>
      </w:r>
      <w:r w:rsidR="005D0608" w:rsidRPr="00DD2132">
        <w:t>.</w:t>
      </w:r>
    </w:p>
    <w:p w14:paraId="15C8D290" w14:textId="77777777" w:rsidR="00DA0FB2" w:rsidRPr="00DD2132" w:rsidRDefault="00DA0FB2" w:rsidP="0031329B">
      <w:pPr>
        <w:pStyle w:val="WW-Default"/>
        <w:spacing w:line="240" w:lineRule="auto"/>
        <w:ind w:left="1476" w:right="216"/>
      </w:pPr>
    </w:p>
    <w:p w14:paraId="5442A319" w14:textId="77777777" w:rsidR="00F76468" w:rsidRPr="00DD2132" w:rsidRDefault="00F76468" w:rsidP="0031329B">
      <w:pPr>
        <w:pStyle w:val="WW-Default"/>
        <w:spacing w:line="240" w:lineRule="auto"/>
        <w:ind w:left="1476" w:right="216"/>
      </w:pPr>
      <w:r w:rsidRPr="00DD2132">
        <w:t xml:space="preserve">Ported to </w:t>
      </w:r>
      <w:proofErr w:type="gramStart"/>
      <w:r w:rsidRPr="00DD2132">
        <w:t>Open Source</w:t>
      </w:r>
      <w:proofErr w:type="gramEnd"/>
      <w:r w:rsidRPr="00DD2132">
        <w:t xml:space="preserve"> software: </w:t>
      </w:r>
      <w:r w:rsidRPr="00DD2132">
        <w:rPr>
          <w:i/>
        </w:rPr>
        <w:t>Digital Foundations: Introduction to Media Design with Open Source Software,</w:t>
      </w:r>
      <w:r w:rsidRPr="00DD2132">
        <w:t xml:space="preserve"> ported by FLOSSmanuals.net community, 2009, print and online book (</w:t>
      </w:r>
      <w:r w:rsidR="00157CCD" w:rsidRPr="00157CCD">
        <w:t>http://archive.flossmanuals.net/digital-foundations/</w:t>
      </w:r>
      <w:r w:rsidRPr="00DD2132">
        <w:t>).</w:t>
      </w:r>
    </w:p>
    <w:p w14:paraId="1B77C62F" w14:textId="77777777" w:rsidR="00DA0FB2" w:rsidRPr="00DD2132" w:rsidRDefault="00DA0FB2" w:rsidP="0031329B">
      <w:pPr>
        <w:pStyle w:val="WW-Default"/>
        <w:spacing w:line="240" w:lineRule="auto"/>
        <w:ind w:left="1476" w:right="216"/>
      </w:pPr>
    </w:p>
    <w:p w14:paraId="5CFAB338" w14:textId="77777777" w:rsidR="00157CCD" w:rsidRDefault="00F76468" w:rsidP="0031329B">
      <w:pPr>
        <w:pStyle w:val="WW-Default"/>
        <w:spacing w:line="240" w:lineRule="auto"/>
        <w:ind w:left="1476" w:right="216"/>
      </w:pPr>
      <w:r w:rsidRPr="00DD2132">
        <w:t>Translated to Spanish</w:t>
      </w:r>
      <w:r w:rsidR="00157CCD">
        <w:t xml:space="preserve">, Italian, and Russian. </w:t>
      </w:r>
    </w:p>
    <w:p w14:paraId="18BA4363" w14:textId="77777777" w:rsidR="00157CCD" w:rsidRPr="00DD2132" w:rsidRDefault="00157CCD" w:rsidP="0031329B">
      <w:pPr>
        <w:pStyle w:val="WW-Default"/>
        <w:spacing w:line="240" w:lineRule="auto"/>
        <w:ind w:left="1476" w:right="216"/>
        <w:rPr>
          <w:kern w:val="0"/>
        </w:rPr>
      </w:pPr>
    </w:p>
    <w:p w14:paraId="3CB7F0DA" w14:textId="77777777" w:rsidR="000E3BE3" w:rsidRPr="00DD2132" w:rsidRDefault="000E3BE3" w:rsidP="0031329B">
      <w:pPr>
        <w:ind w:left="432" w:hanging="432"/>
      </w:pPr>
      <w:r w:rsidRPr="00DD2132">
        <w:tab/>
        <w:t>REFEREED ARTICLES</w:t>
      </w:r>
    </w:p>
    <w:p w14:paraId="779FA466" w14:textId="77777777" w:rsidR="001E575E" w:rsidRPr="00DD2132" w:rsidDel="00597F22" w:rsidRDefault="001E575E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32" w:right="216" w:hanging="432"/>
        <w:rPr>
          <w:del w:id="112" w:author="Michael Mandiberg" w:date="2024-12-20T22:19:00Z" w16du:dateUtc="2024-12-21T03:19:00Z"/>
          <w:rFonts w:ascii="Times" w:hAnsi="Times"/>
        </w:rPr>
      </w:pPr>
    </w:p>
    <w:p w14:paraId="7C5AEB9E" w14:textId="77777777" w:rsidR="00597F22" w:rsidRDefault="00597F22">
      <w:pPr>
        <w:pStyle w:val="Entry-Date"/>
        <w:ind w:left="0" w:firstLine="0"/>
        <w:rPr>
          <w:ins w:id="113" w:author="Michael Mandiberg" w:date="2024-12-20T21:26:00Z" w16du:dateUtc="2024-12-21T02:26:00Z"/>
        </w:rPr>
        <w:pPrChange w:id="114" w:author="Michael Mandiberg" w:date="2024-12-20T22:19:00Z" w16du:dateUtc="2024-12-21T03:19:00Z">
          <w:pPr>
            <w:pStyle w:val="Entry-Date"/>
          </w:pPr>
        </w:pPrChange>
      </w:pPr>
    </w:p>
    <w:p w14:paraId="2B40844C" w14:textId="766CE95D" w:rsidR="00597F22" w:rsidRDefault="00597F22" w:rsidP="00597F22">
      <w:pPr>
        <w:pStyle w:val="Entry-Date"/>
        <w:rPr>
          <w:ins w:id="115" w:author="Michael Mandiberg" w:date="2024-12-20T21:27:00Z" w16du:dateUtc="2024-12-21T02:27:00Z"/>
          <w:i/>
          <w:iCs/>
        </w:rPr>
      </w:pPr>
      <w:ins w:id="116" w:author="Michael Mandiberg" w:date="2024-12-20T21:27:00Z" w16du:dateUtc="2024-12-21T02:27:00Z">
        <w:r w:rsidRPr="00674320">
          <w:t>202</w:t>
        </w:r>
        <w:r>
          <w:t>4</w:t>
        </w:r>
        <w:r w:rsidRPr="00674320">
          <w:tab/>
        </w:r>
        <w:r>
          <w:t xml:space="preserve">Michael </w:t>
        </w:r>
        <w:proofErr w:type="spellStart"/>
        <w:r>
          <w:t>Mandiberg</w:t>
        </w:r>
        <w:proofErr w:type="spellEnd"/>
        <w:r>
          <w:t xml:space="preserve">, </w:t>
        </w:r>
        <w:r w:rsidRPr="00674320">
          <w:t>“</w:t>
        </w:r>
        <w:r w:rsidRPr="00597F22">
          <w:t xml:space="preserve">Co-creating Authentic Learning Goals with Students as a Scaffold toward </w:t>
        </w:r>
        <w:proofErr w:type="spellStart"/>
        <w:r w:rsidRPr="00597F22">
          <w:t>Ungrading</w:t>
        </w:r>
        <w:proofErr w:type="spellEnd"/>
        <w:r w:rsidRPr="00674320">
          <w:t xml:space="preserve">,” </w:t>
        </w:r>
        <w:r w:rsidRPr="00CF4696">
          <w:rPr>
            <w:i/>
            <w:iCs/>
          </w:rPr>
          <w:t xml:space="preserve">Journal of Interactive Technology and Pedagogy, </w:t>
        </w:r>
        <w:r w:rsidRPr="00597F22">
          <w:rPr>
            <w:i/>
            <w:iCs/>
          </w:rPr>
          <w:t>https://cuny.manifoldapp.org/read/co-creating-authentic-learning-goals-with-students-as-a-scaffold-toward-ungrading/section/7fca52d7-be90-4445-a9bd-f69b55450313</w:t>
        </w:r>
      </w:ins>
    </w:p>
    <w:p w14:paraId="4272C8A7" w14:textId="3AD8433C" w:rsidR="00674320" w:rsidRDefault="00674320" w:rsidP="003311E5">
      <w:pPr>
        <w:pStyle w:val="Entry-Date"/>
        <w:rPr>
          <w:i/>
          <w:iCs/>
        </w:rPr>
      </w:pPr>
      <w:r w:rsidRPr="00674320">
        <w:t>2023</w:t>
      </w:r>
      <w:r w:rsidRPr="00674320">
        <w:tab/>
      </w:r>
      <w:r>
        <w:t xml:space="preserve">Michael </w:t>
      </w:r>
      <w:proofErr w:type="spellStart"/>
      <w:r>
        <w:t>Mandiberg</w:t>
      </w:r>
      <w:proofErr w:type="spellEnd"/>
      <w:r>
        <w:t xml:space="preserve">, </w:t>
      </w:r>
      <w:r w:rsidRPr="00674320">
        <w:t xml:space="preserve">“Wikipedia’s Race and Ethnicity Gap and the Unverifiability of Whiteness,” </w:t>
      </w:r>
      <w:r w:rsidRPr="00674320">
        <w:rPr>
          <w:i/>
          <w:iCs/>
        </w:rPr>
        <w:t>Social Text</w:t>
      </w:r>
      <w:r w:rsidRPr="00674320">
        <w:t>, Volume 41, Number 1 (154): 21-46.</w:t>
      </w:r>
      <w:del w:id="117" w:author="Michael Mandiberg" w:date="2024-12-20T21:27:00Z" w16du:dateUtc="2024-12-21T02:27:00Z">
        <w:r w:rsidRPr="00674320" w:rsidDel="00597F22">
          <w:delText xml:space="preserve"> </w:delText>
        </w:r>
        <w:r w:rsidRPr="00674320" w:rsidDel="00597F22">
          <w:rPr>
            <w:i/>
            <w:iCs/>
          </w:rPr>
          <w:delText>(In press)</w:delText>
        </w:r>
      </w:del>
    </w:p>
    <w:p w14:paraId="48888236" w14:textId="77777777" w:rsidR="00674320" w:rsidRPr="00674320" w:rsidRDefault="00674320" w:rsidP="003311E5">
      <w:pPr>
        <w:pStyle w:val="Entry-Date"/>
      </w:pPr>
      <w:r w:rsidRPr="00674320">
        <w:t>2022</w:t>
      </w:r>
      <w:r w:rsidRPr="00674320">
        <w:tab/>
        <w:t xml:space="preserve">Michael </w:t>
      </w:r>
      <w:proofErr w:type="spellStart"/>
      <w:r w:rsidRPr="00674320">
        <w:t>Mandiberg</w:t>
      </w:r>
      <w:proofErr w:type="spellEnd"/>
      <w:r w:rsidRPr="00674320">
        <w:t xml:space="preserve"> and Danara </w:t>
      </w:r>
      <w:proofErr w:type="spellStart"/>
      <w:r w:rsidRPr="00674320">
        <w:t>Sarıoğlu</w:t>
      </w:r>
      <w:proofErr w:type="spellEnd"/>
      <w:r w:rsidRPr="00674320">
        <w:t xml:space="preserve">, “Clowns in the Visual Artists: Topic Modeling Wikipedia and Wikidata,” </w:t>
      </w:r>
      <w:r w:rsidRPr="00674320">
        <w:rPr>
          <w:i/>
          <w:iCs/>
        </w:rPr>
        <w:t>Art Documentation: Journal of the Art Libraries Society of North America,</w:t>
      </w:r>
      <w:r w:rsidRPr="00674320">
        <w:t xml:space="preserve"> 41, no. 1 (March 2022): 19–37, https://doi.org/10.1086/719999.</w:t>
      </w:r>
    </w:p>
    <w:p w14:paraId="37F83FC3" w14:textId="77777777" w:rsidR="00CF4696" w:rsidRDefault="00CF4696" w:rsidP="003311E5">
      <w:pPr>
        <w:pStyle w:val="Entry-Date"/>
      </w:pPr>
      <w:r w:rsidRPr="00CF4696">
        <w:t>2021</w:t>
      </w:r>
      <w:r w:rsidRPr="00CF4696">
        <w:tab/>
      </w:r>
      <w:r w:rsidR="00674320">
        <w:t xml:space="preserve">Michael </w:t>
      </w:r>
      <w:proofErr w:type="spellStart"/>
      <w:r w:rsidR="00674320">
        <w:t>Mandiberg</w:t>
      </w:r>
      <w:proofErr w:type="spellEnd"/>
      <w:r w:rsidR="00674320">
        <w:t xml:space="preserve">, </w:t>
      </w:r>
      <w:r w:rsidRPr="00CF4696">
        <w:t xml:space="preserve">“The Zoom Paintings,” </w:t>
      </w:r>
      <w:r w:rsidRPr="00CF4696">
        <w:rPr>
          <w:i/>
          <w:iCs/>
        </w:rPr>
        <w:t>Social Text,</w:t>
      </w:r>
      <w:r w:rsidRPr="00CF4696">
        <w:t xml:space="preserve"> Volume 39, Number 4 (149).</w:t>
      </w:r>
    </w:p>
    <w:p w14:paraId="49B2F621" w14:textId="77777777" w:rsidR="00CF4696" w:rsidRDefault="00674320" w:rsidP="003311E5">
      <w:pPr>
        <w:pStyle w:val="Entry"/>
      </w:pPr>
      <w:r>
        <w:lastRenderedPageBreak/>
        <w:t xml:space="preserve">Michael </w:t>
      </w:r>
      <w:proofErr w:type="spellStart"/>
      <w:r>
        <w:t>Mandiberg</w:t>
      </w:r>
      <w:proofErr w:type="spellEnd"/>
      <w:r>
        <w:t xml:space="preserve">, </w:t>
      </w:r>
      <w:r w:rsidR="00CF4696" w:rsidRPr="00CF4696">
        <w:t xml:space="preserve">“Trauma-Informed Pedagogy in the Digital Media Pandemic Classroom,” </w:t>
      </w:r>
      <w:r w:rsidR="00CF4696" w:rsidRPr="00CF4696">
        <w:rPr>
          <w:i/>
          <w:iCs/>
        </w:rPr>
        <w:t xml:space="preserve">Journal of Interactive Technology and Pedagogy, </w:t>
      </w:r>
      <w:r w:rsidR="00CF4696" w:rsidRPr="00CF4696">
        <w:t xml:space="preserve">Issue 19, </w:t>
      </w:r>
      <w:hyperlink r:id="rId11" w:history="1">
        <w:r w:rsidR="00CF4696" w:rsidRPr="00CF4696">
          <w:rPr>
            <w:rStyle w:val="Hyperlink"/>
          </w:rPr>
          <w:t>https://jitp.commons.gc.cuny.edu/trauma-informed-pedagogy-in-the-digital-media-pandemic-classroom/</w:t>
        </w:r>
      </w:hyperlink>
      <w:r w:rsidR="00CF4696" w:rsidRPr="00CF4696">
        <w:t>.</w:t>
      </w:r>
    </w:p>
    <w:p w14:paraId="7199251B" w14:textId="77777777" w:rsidR="001E575E" w:rsidRPr="00DD2132" w:rsidRDefault="002F01BF" w:rsidP="003311E5">
      <w:pPr>
        <w:pStyle w:val="Entry-Date"/>
      </w:pPr>
      <w:r w:rsidRPr="00DD2132">
        <w:t>2015</w:t>
      </w:r>
      <w:r w:rsidRPr="00DD2132">
        <w:tab/>
      </w:r>
      <w:r w:rsidR="00674320" w:rsidRPr="00DD2132">
        <w:t xml:space="preserve">Siân Evans, Jacqueline Mabey, and Michael </w:t>
      </w:r>
      <w:proofErr w:type="spellStart"/>
      <w:r w:rsidR="00674320" w:rsidRPr="00DD2132">
        <w:t>Mandiberg</w:t>
      </w:r>
      <w:proofErr w:type="spellEnd"/>
      <w:r w:rsidR="00674320" w:rsidRPr="00DD2132">
        <w:t xml:space="preserve">, </w:t>
      </w:r>
      <w:r w:rsidRPr="00DD2132">
        <w:t>“Editing for Equality: The Outcomes of the Art</w:t>
      </w:r>
      <w:r w:rsidR="00A847BA">
        <w:t>+</w:t>
      </w:r>
      <w:r w:rsidRPr="00DD2132">
        <w:t xml:space="preserve">Feminism Wikipedia Edit-a-thons,” </w:t>
      </w:r>
      <w:r w:rsidRPr="00DD2132">
        <w:rPr>
          <w:i/>
        </w:rPr>
        <w:t>Art Documentation</w:t>
      </w:r>
      <w:r w:rsidRPr="00DD2132">
        <w:t>, Vol. 34, No. 2 (Fall 2015).</w:t>
      </w:r>
    </w:p>
    <w:p w14:paraId="1B3163D6" w14:textId="77777777" w:rsidR="001E575E" w:rsidRPr="00DD2132" w:rsidRDefault="001E575E" w:rsidP="0031329B">
      <w:pPr>
        <w:pStyle w:val="Defaul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436"/>
        </w:tabs>
        <w:ind w:left="432" w:right="216" w:hanging="432"/>
        <w:rPr>
          <w:rFonts w:ascii="Times" w:hAnsi="Times"/>
        </w:rPr>
      </w:pPr>
    </w:p>
    <w:p w14:paraId="50CFD94A" w14:textId="77777777" w:rsidR="000E3BE3" w:rsidRPr="00DD2132" w:rsidRDefault="000E3BE3" w:rsidP="0031329B">
      <w:pPr>
        <w:ind w:left="432"/>
      </w:pPr>
      <w:r w:rsidRPr="00DD2132">
        <w:t>CHAPTERS IN BOOKS</w:t>
      </w:r>
    </w:p>
    <w:p w14:paraId="50CFCFD6" w14:textId="77777777" w:rsidR="00F76468" w:rsidRPr="00DD2132" w:rsidRDefault="00F76468" w:rsidP="0031329B">
      <w:pPr>
        <w:pStyle w:val="Default"/>
        <w:widowControl w:val="0"/>
        <w:ind w:left="720" w:right="216" w:hanging="720"/>
        <w:rPr>
          <w:rFonts w:ascii="Times" w:hAnsi="Times"/>
        </w:rPr>
      </w:pPr>
    </w:p>
    <w:p w14:paraId="4F652A6B" w14:textId="02686F52" w:rsidR="00674320" w:rsidRDefault="00674320" w:rsidP="003311E5">
      <w:pPr>
        <w:pStyle w:val="Entry-Date"/>
      </w:pPr>
      <w:r w:rsidRPr="00CF4696">
        <w:t>202</w:t>
      </w:r>
      <w:ins w:id="118" w:author="Michael Mandiberg" w:date="2024-12-20T22:19:00Z" w16du:dateUtc="2024-12-21T03:19:00Z">
        <w:r w:rsidR="005468F8">
          <w:t>5</w:t>
        </w:r>
      </w:ins>
      <w:del w:id="119" w:author="Michael Mandiberg" w:date="2024-12-20T22:19:00Z" w16du:dateUtc="2024-12-21T03:19:00Z">
        <w:r w:rsidDel="005468F8">
          <w:delText>3</w:delText>
        </w:r>
      </w:del>
      <w:r w:rsidRPr="00CF4696">
        <w:tab/>
        <w:t xml:space="preserve">Michael </w:t>
      </w:r>
      <w:proofErr w:type="spellStart"/>
      <w:r w:rsidRPr="00CF4696">
        <w:t>Mandiberg</w:t>
      </w:r>
      <w:proofErr w:type="spellEnd"/>
      <w:r w:rsidRPr="00CF4696">
        <w:t>, “</w:t>
      </w:r>
      <w:r>
        <w:t>Making Print Wikipedia</w:t>
      </w:r>
      <w:r w:rsidRPr="00CF4696">
        <w:t>,”</w:t>
      </w:r>
      <w:r>
        <w:t xml:space="preserve"> in</w:t>
      </w:r>
      <w:r w:rsidRPr="00CF4696">
        <w:t xml:space="preserve"> </w:t>
      </w:r>
      <w:r w:rsidRPr="00674320">
        <w:rPr>
          <w:i/>
          <w:iCs/>
        </w:rPr>
        <w:t>Library of Artistic Print on Demand</w:t>
      </w:r>
      <w:r w:rsidRPr="00CF4696">
        <w:t xml:space="preserve">, edited by </w:t>
      </w:r>
      <w:r w:rsidRPr="00674320">
        <w:t>Annette Gilbert</w:t>
      </w:r>
      <w:r>
        <w:t xml:space="preserve"> and A</w:t>
      </w:r>
      <w:r w:rsidRPr="00674320">
        <w:t>ndreas</w:t>
      </w:r>
      <w:r>
        <w:t xml:space="preserve"> </w:t>
      </w:r>
      <w:proofErr w:type="spellStart"/>
      <w:r>
        <w:t>B</w:t>
      </w:r>
      <w:r w:rsidRPr="00674320">
        <w:t>uelhoff</w:t>
      </w:r>
      <w:proofErr w:type="spellEnd"/>
      <w:r w:rsidRPr="00CF4696">
        <w:t xml:space="preserve">, </w:t>
      </w:r>
      <w:r>
        <w:t>Berlin</w:t>
      </w:r>
      <w:r w:rsidRPr="00CF4696">
        <w:t xml:space="preserve">: </w:t>
      </w:r>
      <w:r w:rsidRPr="00674320">
        <w:t>Spector Books</w:t>
      </w:r>
      <w:r w:rsidRPr="00CF4696">
        <w:t>.</w:t>
      </w:r>
      <w:r>
        <w:t xml:space="preserve"> (In press)</w:t>
      </w:r>
    </w:p>
    <w:p w14:paraId="7719375D" w14:textId="77777777" w:rsidR="00CF4696" w:rsidRDefault="00CF4696" w:rsidP="003311E5">
      <w:pPr>
        <w:pStyle w:val="Entry-Date"/>
      </w:pPr>
      <w:r w:rsidRPr="00CF4696">
        <w:t>2020</w:t>
      </w:r>
      <w:r w:rsidRPr="00CF4696">
        <w:tab/>
      </w:r>
      <w:r w:rsidR="00674320" w:rsidRPr="00CF4696">
        <w:t xml:space="preserve">Siân Evans, Jacqueline Mabey, Michael </w:t>
      </w:r>
      <w:proofErr w:type="spellStart"/>
      <w:r w:rsidR="00674320" w:rsidRPr="00CF4696">
        <w:t>Mandiberg</w:t>
      </w:r>
      <w:proofErr w:type="spellEnd"/>
      <w:r w:rsidR="00674320" w:rsidRPr="00CF4696">
        <w:t xml:space="preserve"> &amp; Melissa </w:t>
      </w:r>
      <w:proofErr w:type="spellStart"/>
      <w:r w:rsidR="00674320" w:rsidRPr="00CF4696">
        <w:t>Tamani</w:t>
      </w:r>
      <w:proofErr w:type="spellEnd"/>
      <w:r w:rsidR="00674320" w:rsidRPr="00CF4696">
        <w:t xml:space="preserve">, </w:t>
      </w:r>
      <w:r w:rsidRPr="00CF4696">
        <w:t>“What We Talk About When We Talk About Community,”</w:t>
      </w:r>
      <w:r w:rsidR="00674320">
        <w:t xml:space="preserve"> in</w:t>
      </w:r>
      <w:r w:rsidRPr="00CF4696">
        <w:t xml:space="preserve"> </w:t>
      </w:r>
      <w:r w:rsidRPr="00CF4696">
        <w:rPr>
          <w:i/>
          <w:iCs/>
        </w:rPr>
        <w:t>Wikipedia@20 Stories of an Incomplete Revolution</w:t>
      </w:r>
      <w:r w:rsidRPr="00CF4696">
        <w:t xml:space="preserve">, edited by Joseph </w:t>
      </w:r>
      <w:proofErr w:type="spellStart"/>
      <w:r w:rsidRPr="00CF4696">
        <w:t>Reagle</w:t>
      </w:r>
      <w:proofErr w:type="spellEnd"/>
      <w:r w:rsidRPr="00CF4696">
        <w:t xml:space="preserve"> and Jackie Koerner, Cambridge: The MIT Press</w:t>
      </w:r>
      <w:r w:rsidR="00157CCD">
        <w:t>, 221-238</w:t>
      </w:r>
      <w:r w:rsidRPr="00CF4696">
        <w:t>.</w:t>
      </w:r>
    </w:p>
    <w:p w14:paraId="1D6DEB97" w14:textId="77777777" w:rsidR="00677F1A" w:rsidRPr="00DD2132" w:rsidRDefault="003311E5" w:rsidP="003311E5">
      <w:pPr>
        <w:pStyle w:val="Entry-Date"/>
        <w:rPr>
          <w:szCs w:val="24"/>
        </w:rPr>
      </w:pPr>
      <w:r w:rsidRPr="00DD2132">
        <w:t>2013</w:t>
      </w:r>
      <w:r>
        <w:tab/>
      </w:r>
      <w:r w:rsidR="00674320">
        <w:t xml:space="preserve">Michael </w:t>
      </w:r>
      <w:proofErr w:type="spellStart"/>
      <w:r w:rsidR="00674320">
        <w:t>Mandiberg</w:t>
      </w:r>
      <w:proofErr w:type="spellEnd"/>
      <w:r w:rsidR="00674320">
        <w:t xml:space="preserve">, </w:t>
      </w:r>
      <w:r w:rsidR="004B0AFC" w:rsidRPr="00DD2132">
        <w:t xml:space="preserve">“New York Arts Practicum,” in </w:t>
      </w:r>
      <w:r w:rsidR="004B0AFC" w:rsidRPr="00DD2132">
        <w:rPr>
          <w:i/>
        </w:rPr>
        <w:t>Educational Outliers</w:t>
      </w:r>
      <w:r w:rsidR="004B0AFC" w:rsidRPr="00DD2132">
        <w:t xml:space="preserve">, edited by Michael </w:t>
      </w:r>
      <w:proofErr w:type="spellStart"/>
      <w:r w:rsidR="004B0AFC" w:rsidRPr="00DD2132">
        <w:t>Mandiberg</w:t>
      </w:r>
      <w:proofErr w:type="spellEnd"/>
      <w:r w:rsidR="004B0AFC" w:rsidRPr="00DD2132">
        <w:t xml:space="preserve">, Social Text, </w:t>
      </w:r>
      <w:hyperlink r:id="rId12" w:history="1">
        <w:r w:rsidR="005D0608" w:rsidRPr="00DD2132">
          <w:rPr>
            <w:rStyle w:val="Hyperlink"/>
          </w:rPr>
          <w:t>http://bit.ly/EduOutliers</w:t>
        </w:r>
      </w:hyperlink>
      <w:r w:rsidR="005D0608" w:rsidRPr="00DD2132">
        <w:t xml:space="preserve"> </w:t>
      </w:r>
      <w:r w:rsidR="004B0AFC" w:rsidRPr="00DD2132">
        <w:t>online dossier</w:t>
      </w:r>
      <w:r w:rsidR="005D0608" w:rsidRPr="00DD2132">
        <w:t>.</w:t>
      </w:r>
    </w:p>
    <w:p w14:paraId="1CF3BCA0" w14:textId="77777777" w:rsidR="00F76468" w:rsidRPr="00DD2132" w:rsidRDefault="003311E5" w:rsidP="003311E5">
      <w:pPr>
        <w:pStyle w:val="Entry-Date"/>
        <w:rPr>
          <w:szCs w:val="24"/>
        </w:rPr>
      </w:pPr>
      <w:r w:rsidRPr="00DD2132">
        <w:t>2012</w:t>
      </w:r>
      <w:r>
        <w:tab/>
      </w:r>
      <w:r w:rsidR="00674320">
        <w:t xml:space="preserve">Michael </w:t>
      </w:r>
      <w:proofErr w:type="spellStart"/>
      <w:r w:rsidR="00674320">
        <w:t>Mandiberg</w:t>
      </w:r>
      <w:proofErr w:type="spellEnd"/>
      <w:r w:rsidR="00674320">
        <w:t xml:space="preserve">, </w:t>
      </w:r>
      <w:r w:rsidR="00F76468" w:rsidRPr="00DD2132">
        <w:t xml:space="preserve">“Giving it Away is Hard Work: Three Creative Commons Case Studies,” in </w:t>
      </w:r>
      <w:r w:rsidR="00F76468" w:rsidRPr="00DD2132">
        <w:rPr>
          <w:i/>
        </w:rPr>
        <w:t xml:space="preserve">The </w:t>
      </w:r>
      <w:proofErr w:type="gramStart"/>
      <w:r w:rsidR="00F76468" w:rsidRPr="00DD2132">
        <w:rPr>
          <w:i/>
        </w:rPr>
        <w:t>Social Media Reader</w:t>
      </w:r>
      <w:proofErr w:type="gramEnd"/>
      <w:r w:rsidR="00F76468" w:rsidRPr="00DD2132">
        <w:t xml:space="preserve">, edited by Michael </w:t>
      </w:r>
      <w:proofErr w:type="spellStart"/>
      <w:r w:rsidR="00F76468" w:rsidRPr="00DD2132">
        <w:t>Mandiberg</w:t>
      </w:r>
      <w:proofErr w:type="spellEnd"/>
      <w:r w:rsidR="00F76468" w:rsidRPr="00DD2132">
        <w:t>, NYU Press,</w:t>
      </w:r>
      <w:r w:rsidR="00C60CDC" w:rsidRPr="00DD2132">
        <w:t xml:space="preserve"> 187-199</w:t>
      </w:r>
      <w:r w:rsidR="00F76468" w:rsidRPr="00DD2132">
        <w:t>.</w:t>
      </w:r>
    </w:p>
    <w:p w14:paraId="4D980584" w14:textId="77777777" w:rsidR="00F76468" w:rsidRPr="00DD2132" w:rsidRDefault="003311E5" w:rsidP="003311E5">
      <w:pPr>
        <w:pStyle w:val="Entry-Date"/>
      </w:pPr>
      <w:r w:rsidRPr="00DD2132">
        <w:t>2011</w:t>
      </w:r>
      <w:r>
        <w:tab/>
      </w:r>
      <w:r w:rsidR="00674320">
        <w:t xml:space="preserve">Michael </w:t>
      </w:r>
      <w:proofErr w:type="spellStart"/>
      <w:r w:rsidR="00674320">
        <w:t>Mandiberg</w:t>
      </w:r>
      <w:proofErr w:type="spellEnd"/>
      <w:r w:rsidR="00674320">
        <w:t xml:space="preserve">, </w:t>
      </w:r>
      <w:r w:rsidR="00F76468" w:rsidRPr="00DD2132">
        <w:t>“The Real Costs</w:t>
      </w:r>
      <w:r w:rsidR="00F76468" w:rsidRPr="00DD2132">
        <w:rPr>
          <w:i/>
        </w:rPr>
        <w:t xml:space="preserve">,” </w:t>
      </w:r>
      <w:r w:rsidR="00F76468" w:rsidRPr="00DD2132">
        <w:t xml:space="preserve">in </w:t>
      </w:r>
      <w:r w:rsidR="00F76468" w:rsidRPr="00DD2132">
        <w:rPr>
          <w:i/>
        </w:rPr>
        <w:t>Net Works</w:t>
      </w:r>
      <w:r w:rsidR="00F76468" w:rsidRPr="00DD2132">
        <w:t xml:space="preserve">, edited by </w:t>
      </w:r>
      <w:proofErr w:type="spellStart"/>
      <w:r w:rsidR="00F76468" w:rsidRPr="00DD2132">
        <w:t>xtine</w:t>
      </w:r>
      <w:proofErr w:type="spellEnd"/>
      <w:r w:rsidR="00F76468" w:rsidRPr="00DD2132">
        <w:t xml:space="preserve"> </w:t>
      </w:r>
      <w:proofErr w:type="spellStart"/>
      <w:r w:rsidR="00F76468" w:rsidRPr="00DD2132">
        <w:t>burrough</w:t>
      </w:r>
      <w:proofErr w:type="spellEnd"/>
      <w:r w:rsidR="00F76468" w:rsidRPr="00DD2132">
        <w:t xml:space="preserve">, Routledge, </w:t>
      </w:r>
      <w:r w:rsidR="008D38F4" w:rsidRPr="00DD2132">
        <w:t>170-178</w:t>
      </w:r>
      <w:r w:rsidR="00F76468" w:rsidRPr="00DD2132">
        <w:t xml:space="preserve">. </w:t>
      </w:r>
    </w:p>
    <w:p w14:paraId="5C18660E" w14:textId="77777777" w:rsidR="00F76468" w:rsidRPr="00DD2132" w:rsidRDefault="00674320" w:rsidP="003311E5">
      <w:pPr>
        <w:pStyle w:val="Entry"/>
      </w:pPr>
      <w:r>
        <w:t xml:space="preserve">Michael </w:t>
      </w:r>
      <w:proofErr w:type="spellStart"/>
      <w:r>
        <w:t>Mandiberg</w:t>
      </w:r>
      <w:proofErr w:type="spellEnd"/>
      <w:r>
        <w:t xml:space="preserve">, </w:t>
      </w:r>
      <w:r w:rsidR="00F76468" w:rsidRPr="00DD2132">
        <w:t xml:space="preserve">“Copy Your Homework: Free Culture and Fair Use with Wikimedia Commons,” in </w:t>
      </w:r>
      <w:r w:rsidR="00F76468" w:rsidRPr="00DD2132">
        <w:rPr>
          <w:i/>
        </w:rPr>
        <w:t>Digital Media Pedagogy Reader</w:t>
      </w:r>
      <w:r w:rsidR="00F76468" w:rsidRPr="00DD2132">
        <w:t xml:space="preserve">, edited by Trebor Scholz, New School/Institute for Distributed Creativity, </w:t>
      </w:r>
      <w:r w:rsidR="00C60CDC" w:rsidRPr="00DD2132">
        <w:t>89-97</w:t>
      </w:r>
      <w:r w:rsidR="00157CCD">
        <w:t>.</w:t>
      </w:r>
      <w:r w:rsidR="00F76468" w:rsidRPr="00DD2132">
        <w:t xml:space="preserve"> </w:t>
      </w:r>
    </w:p>
    <w:p w14:paraId="2F0FFD68" w14:textId="77777777" w:rsidR="000E3BE3" w:rsidRPr="00DD2132" w:rsidRDefault="000E3BE3" w:rsidP="0031329B">
      <w:pPr>
        <w:ind w:left="432" w:hanging="432"/>
      </w:pPr>
    </w:p>
    <w:p w14:paraId="13793BDA" w14:textId="77777777" w:rsidR="000E3BE3" w:rsidRPr="00DD2132" w:rsidRDefault="000E3BE3" w:rsidP="0031329B">
      <w:pPr>
        <w:ind w:left="432"/>
      </w:pPr>
      <w:r w:rsidRPr="00DD2132">
        <w:t>REFEREED PROCEEDINGS</w:t>
      </w:r>
    </w:p>
    <w:p w14:paraId="2CF9CF19" w14:textId="77777777" w:rsidR="000E3BE3" w:rsidRPr="00DD2132" w:rsidRDefault="000E3BE3" w:rsidP="0031329B">
      <w:pPr>
        <w:ind w:left="432" w:hanging="432"/>
      </w:pPr>
      <w:r w:rsidRPr="00DD2132">
        <w:tab/>
      </w:r>
    </w:p>
    <w:p w14:paraId="068AAEB4" w14:textId="77777777" w:rsidR="000E3BE3" w:rsidRPr="00DD2132" w:rsidRDefault="000E3BE3" w:rsidP="0031329B">
      <w:pPr>
        <w:ind w:left="432"/>
      </w:pPr>
      <w:r w:rsidRPr="00DD2132">
        <w:t>ENCYCLOPEDIA/DICTIONARY ENTRIES</w:t>
      </w:r>
    </w:p>
    <w:p w14:paraId="115CE0D9" w14:textId="77777777" w:rsidR="000E3BE3" w:rsidRPr="00DD2132" w:rsidRDefault="000E3BE3" w:rsidP="0031329B">
      <w:pPr>
        <w:ind w:left="432"/>
      </w:pPr>
    </w:p>
    <w:p w14:paraId="332A93D0" w14:textId="77777777" w:rsidR="000E3BE3" w:rsidRPr="00DD2132" w:rsidRDefault="000E3BE3" w:rsidP="0031329B">
      <w:pPr>
        <w:ind w:left="432"/>
      </w:pPr>
      <w:r w:rsidRPr="00DD2132">
        <w:t>SERIES EDITORSHIPS</w:t>
      </w:r>
    </w:p>
    <w:p w14:paraId="03756822" w14:textId="77777777" w:rsidR="000E3BE3" w:rsidRPr="00DD2132" w:rsidRDefault="000E3BE3" w:rsidP="0031329B">
      <w:pPr>
        <w:ind w:left="432" w:hanging="432"/>
      </w:pPr>
    </w:p>
    <w:p w14:paraId="4A28A476" w14:textId="77777777" w:rsidR="0065523E" w:rsidRPr="00DD2132" w:rsidRDefault="0065523E" w:rsidP="0031329B">
      <w:pPr>
        <w:ind w:left="432" w:hanging="432"/>
        <w:rPr>
          <w:b/>
        </w:rPr>
      </w:pPr>
      <w:r w:rsidRPr="00DD2132">
        <w:t>IV.</w:t>
      </w:r>
      <w:r w:rsidRPr="00DD2132">
        <w:tab/>
      </w:r>
      <w:r w:rsidRPr="00DD2132">
        <w:rPr>
          <w:b/>
        </w:rPr>
        <w:t>OTHER PUBLICATIONS</w:t>
      </w:r>
    </w:p>
    <w:p w14:paraId="143A20FB" w14:textId="77777777" w:rsidR="00291C65" w:rsidRPr="00DD2132" w:rsidRDefault="00291C65" w:rsidP="003311E5">
      <w:pPr>
        <w:pStyle w:val="Default"/>
        <w:tabs>
          <w:tab w:val="left" w:pos="432"/>
          <w:tab w:val="left" w:pos="5359"/>
        </w:tabs>
        <w:ind w:right="216"/>
      </w:pPr>
      <w:r w:rsidRPr="00DD2132">
        <w:rPr>
          <w:rFonts w:ascii="Times" w:hAnsi="Times"/>
        </w:rPr>
        <w:tab/>
      </w:r>
      <w:r w:rsidR="00A67E00" w:rsidRPr="00DD2132">
        <w:rPr>
          <w:rFonts w:ascii="Times" w:hAnsi="Times"/>
        </w:rPr>
        <w:tab/>
      </w:r>
    </w:p>
    <w:p w14:paraId="150FF60F" w14:textId="77777777" w:rsidR="00291C65" w:rsidRPr="00DD2132" w:rsidRDefault="00291C65" w:rsidP="003311E5">
      <w:pPr>
        <w:pStyle w:val="Default"/>
        <w:tabs>
          <w:tab w:val="left" w:pos="720"/>
          <w:tab w:val="left" w:pos="8640"/>
        </w:tabs>
        <w:ind w:left="432" w:right="216" w:hanging="432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ab/>
      </w:r>
      <w:r w:rsidR="00D65AB3" w:rsidRPr="00DD2132">
        <w:rPr>
          <w:color w:val="auto"/>
        </w:rPr>
        <w:t xml:space="preserve">NON-REFEREED </w:t>
      </w:r>
      <w:r w:rsidR="00591AED" w:rsidRPr="00DD2132">
        <w:rPr>
          <w:rFonts w:ascii="Times" w:hAnsi="Times"/>
          <w:color w:val="auto"/>
        </w:rPr>
        <w:t>ARTICLES</w:t>
      </w:r>
    </w:p>
    <w:p w14:paraId="205F4BC2" w14:textId="77777777" w:rsidR="00291C65" w:rsidRPr="00DD2132" w:rsidRDefault="00291C65" w:rsidP="003311E5">
      <w:pPr>
        <w:pStyle w:val="WW-Default"/>
        <w:tabs>
          <w:tab w:val="left" w:pos="720"/>
        </w:tabs>
        <w:spacing w:line="240" w:lineRule="auto"/>
        <w:ind w:left="1440" w:right="216" w:hanging="1440"/>
        <w:rPr>
          <w:szCs w:val="24"/>
        </w:rPr>
      </w:pPr>
    </w:p>
    <w:p w14:paraId="02EA0EB2" w14:textId="7B3F0E09" w:rsidR="00674320" w:rsidRPr="00CF4696" w:rsidDel="005468F8" w:rsidRDefault="00674320" w:rsidP="003311E5">
      <w:pPr>
        <w:pStyle w:val="Entry-Date"/>
        <w:rPr>
          <w:del w:id="120" w:author="Michael Mandiberg" w:date="2024-12-20T22:21:00Z" w16du:dateUtc="2024-12-21T03:21:00Z"/>
        </w:rPr>
      </w:pPr>
      <w:del w:id="121" w:author="Michael Mandiberg" w:date="2024-12-20T22:21:00Z" w16du:dateUtc="2024-12-21T03:21:00Z">
        <w:r w:rsidRPr="00CF4696" w:rsidDel="005468F8">
          <w:delText>202</w:delText>
        </w:r>
        <w:r w:rsidDel="005468F8">
          <w:delText>3</w:delText>
        </w:r>
        <w:r w:rsidR="007D4264" w:rsidDel="005468F8">
          <w:tab/>
        </w:r>
        <w:r w:rsidR="003311E5" w:rsidDel="005468F8">
          <w:delText>Michael Mandiberg,</w:delText>
        </w:r>
        <w:r w:rsidR="003311E5" w:rsidRPr="00CF4696" w:rsidDel="005468F8">
          <w:delText xml:space="preserve"> </w:delText>
        </w:r>
        <w:r w:rsidRPr="00CF4696" w:rsidDel="005468F8">
          <w:delText xml:space="preserve"> “</w:delText>
        </w:r>
        <w:r w:rsidDel="005468F8">
          <w:delText>Wikipedia’s So White</w:delText>
        </w:r>
        <w:r w:rsidRPr="00CF4696" w:rsidDel="005468F8">
          <w:delText xml:space="preserve">”, The Atlantic, </w:delText>
        </w:r>
        <w:r w:rsidDel="005468F8">
          <w:delText>(In press, publication date: March 23</w:delText>
        </w:r>
        <w:r w:rsidRPr="003311E5" w:rsidDel="005468F8">
          <w:rPr>
            <w:vertAlign w:val="superscript"/>
          </w:rPr>
          <w:delText>rd</w:delText>
        </w:r>
        <w:r w:rsidDel="005468F8">
          <w:delText>)</w:delText>
        </w:r>
      </w:del>
    </w:p>
    <w:p w14:paraId="6842857F" w14:textId="77777777" w:rsidR="00674320" w:rsidRPr="00CF4696" w:rsidRDefault="00674320" w:rsidP="003311E5">
      <w:pPr>
        <w:pStyle w:val="Entry-Date"/>
      </w:pPr>
      <w:r w:rsidRPr="00CF4696">
        <w:t>2020</w:t>
      </w:r>
      <w:r w:rsidRPr="00CF4696">
        <w:tab/>
      </w:r>
      <w:r w:rsidR="003311E5">
        <w:t xml:space="preserve">Michael </w:t>
      </w:r>
      <w:proofErr w:type="spellStart"/>
      <w:r w:rsidR="003311E5">
        <w:t>Mandiberg</w:t>
      </w:r>
      <w:proofErr w:type="spellEnd"/>
      <w:r w:rsidRPr="00CF4696">
        <w:t>, “Mapping Wikipedia”, The Atlantic, February 23, 2020</w:t>
      </w:r>
      <w:r w:rsidR="007D4264">
        <w:t xml:space="preserve">. </w:t>
      </w:r>
      <w:hyperlink r:id="rId13" w:history="1">
        <w:r w:rsidR="00157CCD" w:rsidRPr="00053D02">
          <w:rPr>
            <w:rStyle w:val="Hyperlink"/>
          </w:rPr>
          <w:t>https://www.theatlantic.com/technology/archive/2020/02/where-wikipedias-editors-are-where-they-arent-and-why/605023/</w:t>
        </w:r>
      </w:hyperlink>
      <w:r w:rsidR="00157CCD">
        <w:t>.</w:t>
      </w:r>
    </w:p>
    <w:p w14:paraId="5B085A3D" w14:textId="77777777" w:rsidR="00B848D6" w:rsidRPr="00DD2132" w:rsidRDefault="00B848D6" w:rsidP="003311E5">
      <w:pPr>
        <w:pStyle w:val="Entry-Date"/>
      </w:pPr>
      <w:r w:rsidRPr="00DD2132">
        <w:t>2017</w:t>
      </w:r>
      <w:r w:rsidR="007D4264">
        <w:tab/>
      </w:r>
      <w:r w:rsidRPr="00DD2132">
        <w:rPr>
          <w:i/>
        </w:rPr>
        <w:t xml:space="preserve">Michael </w:t>
      </w:r>
      <w:proofErr w:type="spellStart"/>
      <w:r w:rsidRPr="00DD2132">
        <w:rPr>
          <w:i/>
        </w:rPr>
        <w:t>Mandiberg</w:t>
      </w:r>
      <w:proofErr w:type="spellEnd"/>
      <w:r w:rsidRPr="00DD2132">
        <w:rPr>
          <w:i/>
        </w:rPr>
        <w:t>: My Manifesto</w:t>
      </w:r>
      <w:r w:rsidRPr="00DD2132">
        <w:t>, GARAGE magazine, December 13, 2017, https://garage.vice.com/en_us/article/kzgbnx/michael-mandiberg-my-manifesto</w:t>
      </w:r>
    </w:p>
    <w:p w14:paraId="6A7AC5BA" w14:textId="77777777" w:rsidR="005D2F63" w:rsidRPr="00DD2132" w:rsidRDefault="005D2F63" w:rsidP="003311E5">
      <w:pPr>
        <w:pStyle w:val="Entry-Date"/>
        <w:rPr>
          <w:szCs w:val="24"/>
        </w:rPr>
      </w:pPr>
      <w:r w:rsidRPr="00DD2132">
        <w:rPr>
          <w:szCs w:val="24"/>
        </w:rPr>
        <w:lastRenderedPageBreak/>
        <w:t>2015</w:t>
      </w:r>
      <w:r w:rsidR="007D4264">
        <w:rPr>
          <w:szCs w:val="24"/>
        </w:rPr>
        <w:tab/>
      </w:r>
      <w:r w:rsidR="00674320" w:rsidRPr="00DD2132">
        <w:t xml:space="preserve">Siân Evans, Jacqueline Mabey, and Michael </w:t>
      </w:r>
      <w:proofErr w:type="spellStart"/>
      <w:r w:rsidR="00674320" w:rsidRPr="00DD2132">
        <w:t>Mandiberg</w:t>
      </w:r>
      <w:proofErr w:type="spellEnd"/>
      <w:r w:rsidR="00674320">
        <w:t>,</w:t>
      </w:r>
      <w:r w:rsidR="00674320" w:rsidRPr="00DD2132">
        <w:rPr>
          <w:szCs w:val="24"/>
        </w:rPr>
        <w:t xml:space="preserve"> </w:t>
      </w:r>
      <w:r w:rsidRPr="00DD2132">
        <w:rPr>
          <w:szCs w:val="24"/>
        </w:rPr>
        <w:t xml:space="preserve">“Wikipedia Art+Feminism </w:t>
      </w:r>
      <w:proofErr w:type="spellStart"/>
      <w:r w:rsidRPr="00DD2132">
        <w:rPr>
          <w:szCs w:val="24"/>
        </w:rPr>
        <w:t>Editathons</w:t>
      </w:r>
      <w:proofErr w:type="spellEnd"/>
      <w:r w:rsidRPr="00DD2132">
        <w:rPr>
          <w:szCs w:val="24"/>
        </w:rPr>
        <w:t xml:space="preserve">,” </w:t>
      </w:r>
      <w:r w:rsidRPr="00DD2132">
        <w:rPr>
          <w:i/>
          <w:szCs w:val="24"/>
        </w:rPr>
        <w:t>Women in the Arts</w:t>
      </w:r>
      <w:r w:rsidRPr="00DD2132">
        <w:rPr>
          <w:szCs w:val="24"/>
        </w:rPr>
        <w:t>, Winter/Spring issue</w:t>
      </w:r>
      <w:r w:rsidR="00EE5221" w:rsidRPr="00DD2132">
        <w:rPr>
          <w:szCs w:val="24"/>
        </w:rPr>
        <w:t>, 20-23.</w:t>
      </w:r>
    </w:p>
    <w:p w14:paraId="03005C2C" w14:textId="77777777" w:rsidR="005D2F63" w:rsidRPr="00DD2132" w:rsidRDefault="007D4264" w:rsidP="003311E5">
      <w:pPr>
        <w:pStyle w:val="Entry-Date"/>
        <w:rPr>
          <w:szCs w:val="24"/>
        </w:rPr>
      </w:pPr>
      <w:r w:rsidRPr="00DD2132">
        <w:rPr>
          <w:szCs w:val="24"/>
        </w:rPr>
        <w:t>2014</w:t>
      </w:r>
      <w:r>
        <w:rPr>
          <w:szCs w:val="24"/>
        </w:rPr>
        <w:tab/>
      </w:r>
      <w:r w:rsidR="00674320">
        <w:t xml:space="preserve">Michael </w:t>
      </w:r>
      <w:proofErr w:type="spellStart"/>
      <w:r w:rsidR="00674320">
        <w:t>Mandiberg</w:t>
      </w:r>
      <w:proofErr w:type="spellEnd"/>
      <w:r w:rsidR="00674320">
        <w:t xml:space="preserve">, </w:t>
      </w:r>
      <w:r w:rsidR="005D2F63" w:rsidRPr="00DD2132">
        <w:rPr>
          <w:szCs w:val="24"/>
        </w:rPr>
        <w:t xml:space="preserve">“30 Years at 135 Rivington” in </w:t>
      </w:r>
      <w:r w:rsidR="005D2F63" w:rsidRPr="00DD2132">
        <w:rPr>
          <w:i/>
          <w:szCs w:val="24"/>
        </w:rPr>
        <w:t>The Social Life of Artistic Property</w:t>
      </w:r>
      <w:r w:rsidR="005D2F63" w:rsidRPr="00DD2132">
        <w:rPr>
          <w:szCs w:val="24"/>
        </w:rPr>
        <w:t xml:space="preserve">, co-edited by Pablo </w:t>
      </w:r>
      <w:proofErr w:type="spellStart"/>
      <w:r w:rsidR="005D2F63" w:rsidRPr="00DD2132">
        <w:rPr>
          <w:szCs w:val="24"/>
        </w:rPr>
        <w:t>Helgera</w:t>
      </w:r>
      <w:proofErr w:type="spellEnd"/>
      <w:r w:rsidR="005D2F63" w:rsidRPr="00DD2132">
        <w:rPr>
          <w:szCs w:val="24"/>
        </w:rPr>
        <w:t>, et al.</w:t>
      </w:r>
      <w:r w:rsidR="00EE5221" w:rsidRPr="00DD2132">
        <w:rPr>
          <w:szCs w:val="24"/>
        </w:rPr>
        <w:t>,</w:t>
      </w:r>
      <w:r w:rsidR="005D2F63" w:rsidRPr="00DD2132">
        <w:rPr>
          <w:szCs w:val="24"/>
        </w:rPr>
        <w:t xml:space="preserve"> Pub</w:t>
      </w:r>
      <w:r w:rsidR="00EE5221" w:rsidRPr="00DD2132">
        <w:rPr>
          <w:szCs w:val="24"/>
        </w:rPr>
        <w:t xml:space="preserve">lication Studio/Pilot Editions, 44-79. </w:t>
      </w:r>
      <w:r w:rsidR="005D2F63" w:rsidRPr="00DD2132">
        <w:rPr>
          <w:szCs w:val="24"/>
        </w:rPr>
        <w:t xml:space="preserve">Print and online: </w:t>
      </w:r>
      <w:r w:rsidR="00157CCD" w:rsidRPr="00157CCD">
        <w:t>https://www.publicationstudio.biz/books/the-social-life-of-artistic-property</w:t>
      </w:r>
      <w:r w:rsidR="00157CCD">
        <w:t>.</w:t>
      </w:r>
    </w:p>
    <w:p w14:paraId="3FDCB12B" w14:textId="77777777" w:rsidR="00291C65" w:rsidRPr="00DD2132" w:rsidRDefault="003311E5" w:rsidP="003311E5">
      <w:pPr>
        <w:pStyle w:val="Entry"/>
      </w:pPr>
      <w:r>
        <w:t xml:space="preserve">Michael </w:t>
      </w:r>
      <w:proofErr w:type="spellStart"/>
      <w:r>
        <w:t>Mandiberg</w:t>
      </w:r>
      <w:proofErr w:type="spellEnd"/>
      <w:r w:rsidR="00674320" w:rsidRPr="00CF4696">
        <w:t xml:space="preserve">, </w:t>
      </w:r>
      <w:r w:rsidR="00291C65" w:rsidRPr="00DD2132">
        <w:t>Creative Appropriation: The Smallest Move Is Often the Hardest, Museum of Modern Art Blog, October 29, 2014,</w:t>
      </w:r>
      <w:r w:rsidR="00291C65" w:rsidRPr="003311E5">
        <w:rPr>
          <w:bCs w:val="0"/>
        </w:rPr>
        <w:t xml:space="preserve"> </w:t>
      </w:r>
      <w:r w:rsidR="00157CCD" w:rsidRPr="003311E5">
        <w:rPr>
          <w:bCs w:val="0"/>
        </w:rPr>
        <w:t>(link no longer available).</w:t>
      </w:r>
    </w:p>
    <w:p w14:paraId="10858668" w14:textId="77777777" w:rsidR="00291C65" w:rsidRPr="00DD2132" w:rsidRDefault="00291C65" w:rsidP="003311E5">
      <w:pPr>
        <w:pStyle w:val="Entry-Date"/>
      </w:pPr>
      <w:r w:rsidRPr="00DD2132">
        <w:t>2011</w:t>
      </w:r>
      <w:r w:rsidR="007D4264">
        <w:tab/>
      </w:r>
      <w:r w:rsidR="003311E5">
        <w:t xml:space="preserve">Michael </w:t>
      </w:r>
      <w:proofErr w:type="spellStart"/>
      <w:r w:rsidR="003311E5">
        <w:t>Mandiberg</w:t>
      </w:r>
      <w:proofErr w:type="spellEnd"/>
      <w:r w:rsidR="00674320" w:rsidRPr="00CF4696">
        <w:t xml:space="preserve">, </w:t>
      </w:r>
      <w:r w:rsidRPr="00DD2132">
        <w:t xml:space="preserve">“History is What the Present is Made Out Of: An Interview with Matthew Frye Jacobson,” with Tavia Nyong’o, </w:t>
      </w:r>
      <w:r w:rsidRPr="00DD2132">
        <w:rPr>
          <w:i/>
        </w:rPr>
        <w:t xml:space="preserve">Social Text </w:t>
      </w:r>
      <w:r w:rsidRPr="00DD2132">
        <w:t>Online, November 16</w:t>
      </w:r>
      <w:r w:rsidR="00E964AA" w:rsidRPr="00DD2132">
        <w:rPr>
          <w:vertAlign w:val="superscript"/>
        </w:rPr>
        <w:t>.</w:t>
      </w:r>
      <w:r w:rsidRPr="00DD2132">
        <w:t xml:space="preserve"> </w:t>
      </w:r>
      <w:hyperlink r:id="rId14" w:history="1">
        <w:r w:rsidR="005D0608" w:rsidRPr="00DD2132">
          <w:rPr>
            <w:rStyle w:val="Hyperlink"/>
          </w:rPr>
          <w:t>http://socialtextjournal.org/interview_with_matthew_jacobson/</w:t>
        </w:r>
      </w:hyperlink>
      <w:r w:rsidR="005D0608" w:rsidRPr="00DD2132">
        <w:t>.</w:t>
      </w:r>
    </w:p>
    <w:p w14:paraId="6D820EB5" w14:textId="77777777" w:rsidR="00291C65" w:rsidRPr="00DD2132" w:rsidRDefault="003311E5" w:rsidP="003311E5">
      <w:pPr>
        <w:pStyle w:val="Entry"/>
      </w:pPr>
      <w:r>
        <w:t xml:space="preserve">Michael </w:t>
      </w:r>
      <w:proofErr w:type="spellStart"/>
      <w:r>
        <w:t>Mandiberg</w:t>
      </w:r>
      <w:proofErr w:type="spellEnd"/>
      <w:r w:rsidR="00674320" w:rsidRPr="007D4264">
        <w:t xml:space="preserve">, </w:t>
      </w:r>
      <w:r w:rsidR="00291C65" w:rsidRPr="007D4264">
        <w:t xml:space="preserve">“Cameras Are Weapons for Occupy Wall Street,” </w:t>
      </w:r>
      <w:r w:rsidR="00291C65" w:rsidRPr="003311E5">
        <w:t xml:space="preserve">Social Text </w:t>
      </w:r>
      <w:r w:rsidR="00291C65" w:rsidRPr="007D4264">
        <w:t>Online,</w:t>
      </w:r>
      <w:r w:rsidR="00291C65" w:rsidRPr="00DD2132">
        <w:t xml:space="preserve"> September 27</w:t>
      </w:r>
      <w:r w:rsidR="00E964AA" w:rsidRPr="00DD2132">
        <w:rPr>
          <w:vertAlign w:val="superscript"/>
        </w:rPr>
        <w:t>.</w:t>
      </w:r>
      <w:r w:rsidR="00291C65" w:rsidRPr="00DD2132">
        <w:t xml:space="preserve"> </w:t>
      </w:r>
      <w:hyperlink r:id="rId15" w:history="1">
        <w:r w:rsidR="00291C65" w:rsidRPr="00DD2132">
          <w:rPr>
            <w:rStyle w:val="Hyperlink"/>
            <w:rFonts w:ascii="Times" w:hAnsi="Times"/>
          </w:rPr>
          <w:t>http://socialtextjournal.org/cameras_are_weapons/</w:t>
        </w:r>
      </w:hyperlink>
      <w:r w:rsidR="005D0608" w:rsidRPr="00DD2132">
        <w:t>.</w:t>
      </w:r>
    </w:p>
    <w:p w14:paraId="317B282C" w14:textId="77777777" w:rsidR="00291C65" w:rsidRPr="00DD2132" w:rsidRDefault="00291C65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ind w:left="720" w:right="216" w:hanging="720"/>
        <w:rPr>
          <w:rFonts w:ascii="Times" w:hAnsi="Times"/>
          <w:b/>
        </w:rPr>
      </w:pPr>
    </w:p>
    <w:p w14:paraId="5CC0E18C" w14:textId="77777777" w:rsidR="00291C65" w:rsidRPr="00DD2132" w:rsidRDefault="00291C65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ind w:left="432" w:right="216"/>
        <w:rPr>
          <w:rFonts w:ascii="Times" w:hAnsi="Times"/>
        </w:rPr>
      </w:pPr>
      <w:r w:rsidRPr="00DD2132">
        <w:rPr>
          <w:rFonts w:ascii="Times" w:hAnsi="Times"/>
        </w:rPr>
        <w:t>ART &amp; BOOK REVIEWS</w:t>
      </w:r>
    </w:p>
    <w:p w14:paraId="6E998F39" w14:textId="77777777" w:rsidR="00291C65" w:rsidRPr="00DD2132" w:rsidRDefault="00291C65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ind w:left="1440" w:right="216" w:hanging="1440"/>
        <w:rPr>
          <w:rFonts w:ascii="Times" w:hAnsi="Times"/>
        </w:rPr>
      </w:pPr>
    </w:p>
    <w:p w14:paraId="141875F8" w14:textId="77777777" w:rsidR="00157CCD" w:rsidRPr="003311E5" w:rsidRDefault="00157CCD" w:rsidP="00157CCD">
      <w:pPr>
        <w:pStyle w:val="Entry-Date"/>
        <w:rPr>
          <w:i/>
          <w:iCs/>
        </w:rPr>
      </w:pPr>
      <w:r>
        <w:t>2016</w:t>
      </w:r>
      <w:r>
        <w:tab/>
      </w:r>
      <w:r w:rsidR="003311E5">
        <w:t xml:space="preserve">Michael </w:t>
      </w:r>
      <w:proofErr w:type="spellStart"/>
      <w:r w:rsidR="003311E5">
        <w:t>Mandiberg</w:t>
      </w:r>
      <w:proofErr w:type="spellEnd"/>
      <w:r>
        <w:t xml:space="preserve">, </w:t>
      </w:r>
      <w:r w:rsidRPr="00157CCD">
        <w:t>“</w:t>
      </w:r>
      <w:r w:rsidRPr="003311E5">
        <w:t>A Production of ‘Elektra’ Where the Performers Yell at You</w:t>
      </w:r>
      <w:r>
        <w:t xml:space="preserve">,” February 22, </w:t>
      </w:r>
      <w:r>
        <w:rPr>
          <w:i/>
          <w:iCs/>
        </w:rPr>
        <w:t>Hyperallergic</w:t>
      </w:r>
      <w:r w:rsidRPr="003311E5">
        <w:t xml:space="preserve"> </w:t>
      </w:r>
      <w:hyperlink r:id="rId16" w:history="1">
        <w:r w:rsidRPr="003311E5">
          <w:rPr>
            <w:rStyle w:val="Hyperlink"/>
          </w:rPr>
          <w:t>https://hyperallergic.com/275733/a-production-of-elektra-where-the-performers-yell-at-you/</w:t>
        </w:r>
      </w:hyperlink>
      <w:r>
        <w:t xml:space="preserve">. </w:t>
      </w:r>
    </w:p>
    <w:p w14:paraId="0972731A" w14:textId="77777777" w:rsidR="00291C65" w:rsidRPr="00DD2132" w:rsidRDefault="00591AED" w:rsidP="003311E5">
      <w:pPr>
        <w:pStyle w:val="Entry-Date"/>
      </w:pPr>
      <w:r w:rsidRPr="00DD2132">
        <w:t>2013</w:t>
      </w:r>
      <w:r w:rsidR="007D4264">
        <w:tab/>
      </w:r>
      <w:r w:rsidR="003311E5">
        <w:t xml:space="preserve">Michael </w:t>
      </w:r>
      <w:proofErr w:type="spellStart"/>
      <w:r w:rsidR="003311E5">
        <w:t>Mandiberg</w:t>
      </w:r>
      <w:proofErr w:type="spellEnd"/>
      <w:r w:rsidR="00674320" w:rsidRPr="00CF4696">
        <w:t xml:space="preserve">, </w:t>
      </w:r>
      <w:r w:rsidR="00291C65" w:rsidRPr="00DD2132">
        <w:t>“</w:t>
      </w:r>
      <w:r w:rsidR="00291C65" w:rsidRPr="003311E5">
        <w:rPr>
          <w:iCs/>
        </w:rPr>
        <w:t>Untying Critical Making</w:t>
      </w:r>
      <w:r w:rsidR="00291C65" w:rsidRPr="00DD2132">
        <w:t xml:space="preserve">,” </w:t>
      </w:r>
      <w:r w:rsidR="00291C65" w:rsidRPr="00DD2132">
        <w:rPr>
          <w:i/>
        </w:rPr>
        <w:t xml:space="preserve">Social Text </w:t>
      </w:r>
      <w:r w:rsidR="00291C65" w:rsidRPr="00DD2132">
        <w:t>Online, April 3</w:t>
      </w:r>
      <w:r w:rsidR="00CE4992" w:rsidRPr="00DD2132">
        <w:t>0</w:t>
      </w:r>
      <w:r w:rsidR="00291C65" w:rsidRPr="00DD2132">
        <w:t xml:space="preserve"> </w:t>
      </w:r>
      <w:hyperlink r:id="rId17" w:history="1">
        <w:r w:rsidR="00157CCD" w:rsidRPr="00053D02">
          <w:rPr>
            <w:rStyle w:val="Hyperlink"/>
          </w:rPr>
          <w:t>https://socialtextjournal.org/untying-critical-making/</w:t>
        </w:r>
      </w:hyperlink>
      <w:r w:rsidR="00157CCD">
        <w:t>.</w:t>
      </w:r>
      <w:r w:rsidR="00157CCD" w:rsidRPr="00157CCD" w:rsidDel="00157CCD">
        <w:t xml:space="preserve"> </w:t>
      </w:r>
    </w:p>
    <w:p w14:paraId="06B67548" w14:textId="77777777" w:rsidR="00291C65" w:rsidRPr="00DD2132" w:rsidRDefault="00291C65" w:rsidP="003311E5">
      <w:pPr>
        <w:pStyle w:val="Entry-Date"/>
      </w:pPr>
      <w:r w:rsidRPr="00DD2132">
        <w:t>2005</w:t>
      </w:r>
      <w:r w:rsidR="007D4264">
        <w:tab/>
      </w:r>
      <w:r w:rsidR="003311E5">
        <w:t xml:space="preserve">Michael </w:t>
      </w:r>
      <w:proofErr w:type="spellStart"/>
      <w:r w:rsidR="003311E5">
        <w:t>Mandiberg</w:t>
      </w:r>
      <w:proofErr w:type="spellEnd"/>
      <w:r w:rsidR="00674320" w:rsidRPr="00CF4696">
        <w:t xml:space="preserve">, </w:t>
      </w:r>
      <w:r w:rsidR="00157CCD">
        <w:t>“</w:t>
      </w:r>
      <w:r w:rsidRPr="003311E5">
        <w:rPr>
          <w:iCs/>
        </w:rPr>
        <w:t>Material Conditions of a Romantic Relationship</w:t>
      </w:r>
      <w:r w:rsidRPr="00DD2132">
        <w:t>,</w:t>
      </w:r>
      <w:r w:rsidR="00157CCD">
        <w:t>”</w:t>
      </w:r>
      <w:r w:rsidRPr="00DD2132">
        <w:t xml:space="preserve"> Electronic Magazine of the Centre international d'art contemporain de Montréal, No 22, Summer 2005,</w:t>
      </w:r>
      <w:r w:rsidR="00157CCD">
        <w:t xml:space="preserve"> </w:t>
      </w:r>
      <w:r w:rsidR="00157CCD" w:rsidRPr="00515E44">
        <w:t>(link no longer available).</w:t>
      </w:r>
      <w:r w:rsidRPr="00DD2132">
        <w:t xml:space="preserve"> </w:t>
      </w:r>
    </w:p>
    <w:p w14:paraId="20BDED8D" w14:textId="77777777" w:rsidR="00157CCD" w:rsidRDefault="003311E5" w:rsidP="007D4264">
      <w:pPr>
        <w:pStyle w:val="Entry"/>
        <w:rPr>
          <w:bCs w:val="0"/>
        </w:rPr>
      </w:pPr>
      <w:r>
        <w:t xml:space="preserve">Michael </w:t>
      </w:r>
      <w:proofErr w:type="spellStart"/>
      <w:r>
        <w:t>Mandiberg</w:t>
      </w:r>
      <w:proofErr w:type="spellEnd"/>
      <w:r w:rsidR="00674320" w:rsidRPr="00CF4696">
        <w:t xml:space="preserve">, </w:t>
      </w:r>
      <w:r w:rsidR="00157CCD">
        <w:t>“</w:t>
      </w:r>
      <w:r w:rsidR="00291C65" w:rsidRPr="003311E5">
        <w:rPr>
          <w:iCs/>
        </w:rPr>
        <w:t>Another Syllogism</w:t>
      </w:r>
      <w:r w:rsidR="00291C65" w:rsidRPr="00DD2132">
        <w:t>,</w:t>
      </w:r>
      <w:r w:rsidR="00157CCD">
        <w:t>”</w:t>
      </w:r>
      <w:r w:rsidR="00291C65" w:rsidRPr="00DD2132">
        <w:t xml:space="preserve"> Electronic Magazine of the Centre international d'art contemporain de Montréal, No 21, Summer 2005, </w:t>
      </w:r>
      <w:r w:rsidR="00157CCD" w:rsidRPr="00515E44">
        <w:rPr>
          <w:bCs w:val="0"/>
        </w:rPr>
        <w:t>(link no longer available).</w:t>
      </w:r>
    </w:p>
    <w:p w14:paraId="314EFC03" w14:textId="77777777" w:rsidR="0065523E" w:rsidRPr="00DD2132" w:rsidRDefault="0065523E" w:rsidP="003311E5">
      <w:pPr>
        <w:tabs>
          <w:tab w:val="left" w:pos="720"/>
        </w:tabs>
      </w:pPr>
      <w:r w:rsidRPr="00DD2132">
        <w:tab/>
      </w:r>
    </w:p>
    <w:p w14:paraId="3E26C500" w14:textId="77777777" w:rsidR="0065523E" w:rsidRPr="00DD2132" w:rsidRDefault="0065523E" w:rsidP="003311E5">
      <w:pPr>
        <w:tabs>
          <w:tab w:val="left" w:pos="720"/>
        </w:tabs>
        <w:ind w:left="432"/>
      </w:pPr>
      <w:r w:rsidRPr="00DD2132">
        <w:t>ABSTRACTS</w:t>
      </w:r>
    </w:p>
    <w:p w14:paraId="70605688" w14:textId="77777777" w:rsidR="0065523E" w:rsidRPr="00DD2132" w:rsidRDefault="0065523E" w:rsidP="003311E5">
      <w:pPr>
        <w:tabs>
          <w:tab w:val="left" w:pos="720"/>
        </w:tabs>
      </w:pPr>
    </w:p>
    <w:p w14:paraId="3AE48ED3" w14:textId="77777777" w:rsidR="0065523E" w:rsidRPr="00DD2132" w:rsidRDefault="0065523E" w:rsidP="003311E5">
      <w:pPr>
        <w:tabs>
          <w:tab w:val="left" w:pos="720"/>
        </w:tabs>
        <w:ind w:left="432" w:hanging="432"/>
      </w:pPr>
      <w:r w:rsidRPr="00DD2132">
        <w:t>V.</w:t>
      </w:r>
      <w:r w:rsidRPr="00DD2132">
        <w:tab/>
      </w:r>
      <w:r w:rsidRPr="00DD2132">
        <w:rPr>
          <w:b/>
        </w:rPr>
        <w:t>PUBLICATIONS IN PROGRESS</w:t>
      </w:r>
    </w:p>
    <w:p w14:paraId="6D481263" w14:textId="77777777" w:rsidR="0065523E" w:rsidRPr="00DD2132" w:rsidRDefault="0065523E" w:rsidP="003311E5">
      <w:pPr>
        <w:tabs>
          <w:tab w:val="left" w:pos="720"/>
        </w:tabs>
        <w:ind w:left="432" w:hanging="432"/>
      </w:pPr>
    </w:p>
    <w:p w14:paraId="00F642B9" w14:textId="77777777" w:rsidR="0065523E" w:rsidRPr="00DD2132" w:rsidRDefault="008B2699" w:rsidP="003311E5">
      <w:pPr>
        <w:tabs>
          <w:tab w:val="left" w:pos="720"/>
        </w:tabs>
        <w:ind w:left="432" w:hanging="432"/>
      </w:pPr>
      <w:r w:rsidRPr="00DD2132">
        <w:tab/>
        <w:t>SUBMITTED FOR PUBLICATION</w:t>
      </w:r>
    </w:p>
    <w:p w14:paraId="026A761F" w14:textId="77777777" w:rsidR="0065523E" w:rsidRPr="00DD2132" w:rsidRDefault="0065523E" w:rsidP="003311E5">
      <w:pPr>
        <w:tabs>
          <w:tab w:val="left" w:pos="720"/>
        </w:tabs>
        <w:ind w:left="432" w:hanging="432"/>
      </w:pPr>
      <w:r w:rsidRPr="00DD2132">
        <w:tab/>
      </w:r>
    </w:p>
    <w:p w14:paraId="01A5C19D" w14:textId="52B72418" w:rsidR="005468F8" w:rsidRDefault="005468F8" w:rsidP="005468F8">
      <w:pPr>
        <w:pStyle w:val="Entry"/>
        <w:rPr>
          <w:ins w:id="122" w:author="Michael Mandiberg" w:date="2024-12-20T22:20:00Z" w16du:dateUtc="2024-12-21T03:20:00Z"/>
        </w:rPr>
      </w:pPr>
      <w:ins w:id="123" w:author="Michael Mandiberg" w:date="2024-12-20T22:20:00Z" w16du:dateUtc="2024-12-21T03:20:00Z">
        <w:r>
          <w:t xml:space="preserve">Michael </w:t>
        </w:r>
        <w:proofErr w:type="spellStart"/>
        <w:r>
          <w:t>Mandiberg</w:t>
        </w:r>
        <w:proofErr w:type="spellEnd"/>
        <w:r>
          <w:t xml:space="preserve">, </w:t>
        </w:r>
        <w:r w:rsidRPr="00CF4696">
          <w:t>“</w:t>
        </w:r>
        <w:r>
          <w:t>Taking Stock of Beauty</w:t>
        </w:r>
        <w:r w:rsidRPr="00CF4696">
          <w:t xml:space="preserve">,” </w:t>
        </w:r>
        <w:r>
          <w:rPr>
            <w:i/>
            <w:iCs/>
          </w:rPr>
          <w:t>Rhizome.org</w:t>
        </w:r>
        <w:r w:rsidRPr="00CF4696">
          <w:t>.</w:t>
        </w:r>
      </w:ins>
    </w:p>
    <w:p w14:paraId="4C2A23D7" w14:textId="77777777" w:rsidR="005468F8" w:rsidRDefault="005468F8" w:rsidP="003311E5">
      <w:pPr>
        <w:tabs>
          <w:tab w:val="left" w:pos="720"/>
        </w:tabs>
        <w:ind w:left="432"/>
        <w:rPr>
          <w:ins w:id="124" w:author="Michael Mandiberg" w:date="2024-12-20T22:20:00Z" w16du:dateUtc="2024-12-21T03:20:00Z"/>
        </w:rPr>
      </w:pPr>
    </w:p>
    <w:p w14:paraId="49423E9B" w14:textId="4A0F6889" w:rsidR="0065523E" w:rsidRPr="00DD2132" w:rsidRDefault="0065523E" w:rsidP="003311E5">
      <w:pPr>
        <w:tabs>
          <w:tab w:val="left" w:pos="720"/>
        </w:tabs>
        <w:ind w:left="432"/>
      </w:pPr>
      <w:r w:rsidRPr="00DD2132">
        <w:t xml:space="preserve">IN PREPARATION </w:t>
      </w:r>
    </w:p>
    <w:p w14:paraId="0D68A041" w14:textId="77777777" w:rsidR="0065523E" w:rsidRPr="00DD2132" w:rsidRDefault="0065523E" w:rsidP="003311E5">
      <w:pPr>
        <w:tabs>
          <w:tab w:val="left" w:pos="720"/>
        </w:tabs>
        <w:ind w:left="432"/>
      </w:pPr>
    </w:p>
    <w:p w14:paraId="01D8A3FA" w14:textId="18B2CC57" w:rsidR="00B04EB1" w:rsidRPr="00DD2132" w:rsidRDefault="005468F8">
      <w:pPr>
        <w:pStyle w:val="Entry"/>
        <w:pPrChange w:id="125" w:author="Michael Mandiberg" w:date="2024-12-20T22:21:00Z" w16du:dateUtc="2024-12-21T03:21:00Z">
          <w:pPr>
            <w:tabs>
              <w:tab w:val="left" w:pos="720"/>
            </w:tabs>
            <w:ind w:left="432"/>
          </w:pPr>
        </w:pPrChange>
      </w:pPr>
      <w:ins w:id="126" w:author="Michael Mandiberg" w:date="2024-12-20T22:21:00Z" w16du:dateUtc="2024-12-21T03:21:00Z">
        <w:r>
          <w:t xml:space="preserve">Michael </w:t>
        </w:r>
        <w:proofErr w:type="spellStart"/>
        <w:r>
          <w:t>Mandiberg</w:t>
        </w:r>
        <w:proofErr w:type="spellEnd"/>
        <w:r>
          <w:t xml:space="preserve">, </w:t>
        </w:r>
        <w:r w:rsidRPr="00CF4696">
          <w:t>“</w:t>
        </w:r>
        <w:r>
          <w:t>Taking Stock of Artificial Intelligence</w:t>
        </w:r>
        <w:r w:rsidRPr="00CF4696">
          <w:t xml:space="preserve">,” </w:t>
        </w:r>
      </w:ins>
      <w:ins w:id="127" w:author="Michael Mandiberg" w:date="2024-12-20T22:22:00Z" w16du:dateUtc="2024-12-21T03:22:00Z">
        <w:r w:rsidR="006F5F70">
          <w:t xml:space="preserve">guest essay </w:t>
        </w:r>
      </w:ins>
      <w:ins w:id="128" w:author="Michael Mandiberg" w:date="2024-12-20T22:21:00Z" w16du:dateUtc="2024-12-21T03:21:00Z">
        <w:r>
          <w:t>solicited by The New York Times</w:t>
        </w:r>
        <w:r w:rsidRPr="00CF4696">
          <w:t>.</w:t>
        </w:r>
      </w:ins>
    </w:p>
    <w:p w14:paraId="6F17506F" w14:textId="77777777" w:rsidR="006136F9" w:rsidRPr="00DD2132" w:rsidRDefault="006136F9" w:rsidP="003311E5">
      <w:pPr>
        <w:pStyle w:val="Default"/>
        <w:tabs>
          <w:tab w:val="left" w:pos="720"/>
          <w:tab w:val="left" w:pos="8640"/>
        </w:tabs>
        <w:ind w:right="216"/>
        <w:rPr>
          <w:rFonts w:ascii="Times" w:hAnsi="Times"/>
        </w:rPr>
      </w:pPr>
    </w:p>
    <w:p w14:paraId="6C75AF61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  <w:rPr>
          <w:b/>
        </w:rPr>
      </w:pPr>
      <w:r w:rsidRPr="00DD2132">
        <w:rPr>
          <w:b/>
        </w:rPr>
        <w:t xml:space="preserve">VI. CREATIVE WORKS </w:t>
      </w:r>
    </w:p>
    <w:p w14:paraId="79D61325" w14:textId="77777777" w:rsidR="002D6965" w:rsidRPr="00DD2132" w:rsidRDefault="002D6965" w:rsidP="003311E5">
      <w:pPr>
        <w:tabs>
          <w:tab w:val="left" w:pos="720"/>
        </w:tabs>
        <w:spacing w:after="80"/>
        <w:rPr>
          <w:sz w:val="20"/>
        </w:rPr>
      </w:pPr>
    </w:p>
    <w:p w14:paraId="24A97CD6" w14:textId="77777777" w:rsidR="002D6965" w:rsidRPr="00DD2132" w:rsidRDefault="009206B9" w:rsidP="003311E5">
      <w:pPr>
        <w:pStyle w:val="Default"/>
        <w:tabs>
          <w:tab w:val="left" w:pos="720"/>
          <w:tab w:val="left" w:pos="8640"/>
        </w:tabs>
        <w:spacing w:after="80"/>
        <w:ind w:left="432" w:right="216" w:hanging="432"/>
        <w:rPr>
          <w:rFonts w:ascii="Times" w:hAnsi="Times"/>
          <w:u w:val="single"/>
        </w:rPr>
      </w:pPr>
      <w:r w:rsidRPr="00DD2132">
        <w:rPr>
          <w:rFonts w:ascii="Times" w:hAnsi="Times"/>
          <w:u w:val="single"/>
        </w:rPr>
        <w:t xml:space="preserve">Works </w:t>
      </w:r>
      <w:r w:rsidR="0048622F" w:rsidRPr="00DD2132">
        <w:rPr>
          <w:rFonts w:ascii="Times" w:hAnsi="Times"/>
          <w:u w:val="single"/>
        </w:rPr>
        <w:t xml:space="preserve">below </w:t>
      </w:r>
      <w:r w:rsidR="002D6965" w:rsidRPr="00DD2132">
        <w:rPr>
          <w:rFonts w:ascii="Times" w:hAnsi="Times"/>
          <w:u w:val="single"/>
        </w:rPr>
        <w:t xml:space="preserve">listed as exhibited in the CURATED, </w:t>
      </w:r>
      <w:r w:rsidRPr="00DD2132">
        <w:rPr>
          <w:rFonts w:ascii="Times" w:hAnsi="Times"/>
          <w:u w:val="single"/>
        </w:rPr>
        <w:t>JURIED</w:t>
      </w:r>
      <w:r w:rsidR="002D6965" w:rsidRPr="00DD2132">
        <w:rPr>
          <w:rFonts w:ascii="Times" w:hAnsi="Times"/>
          <w:u w:val="single"/>
        </w:rPr>
        <w:t xml:space="preserve">, and </w:t>
      </w:r>
      <w:r w:rsidRPr="00DD2132">
        <w:rPr>
          <w:rFonts w:ascii="Times" w:hAnsi="Times"/>
          <w:u w:val="single"/>
        </w:rPr>
        <w:t>SCREENING</w:t>
      </w:r>
      <w:r w:rsidR="002D6965" w:rsidRPr="00DD2132">
        <w:rPr>
          <w:rFonts w:ascii="Times" w:hAnsi="Times"/>
          <w:u w:val="single"/>
        </w:rPr>
        <w:t xml:space="preserve"> sections below.</w:t>
      </w:r>
    </w:p>
    <w:p w14:paraId="1526E41A" w14:textId="77777777" w:rsidR="002D6965" w:rsidRPr="00DD2132" w:rsidRDefault="002D6965" w:rsidP="003311E5">
      <w:pPr>
        <w:pStyle w:val="Default"/>
        <w:tabs>
          <w:tab w:val="left" w:pos="720"/>
          <w:tab w:val="left" w:pos="8640"/>
        </w:tabs>
        <w:spacing w:after="80"/>
        <w:ind w:left="432" w:right="216" w:hanging="432"/>
        <w:rPr>
          <w:rFonts w:ascii="Times" w:hAnsi="Times"/>
        </w:rPr>
      </w:pPr>
    </w:p>
    <w:p w14:paraId="11319158" w14:textId="7CCF10D3" w:rsidR="001C7234" w:rsidRPr="00CF4696" w:rsidRDefault="001C7234" w:rsidP="001C7234">
      <w:pPr>
        <w:pStyle w:val="Entry-Date"/>
        <w:rPr>
          <w:ins w:id="129" w:author="Michael Mandiberg" w:date="2024-12-20T22:22:00Z" w16du:dateUtc="2024-12-21T03:22:00Z"/>
        </w:rPr>
      </w:pPr>
      <w:ins w:id="130" w:author="Michael Mandiberg" w:date="2024-12-20T22:22:00Z" w16du:dateUtc="2024-12-21T03:22:00Z">
        <w:r w:rsidRPr="00CF4696">
          <w:t>202</w:t>
        </w:r>
        <w:r>
          <w:t>4</w:t>
        </w:r>
        <w:r w:rsidRPr="00CF4696">
          <w:tab/>
        </w:r>
        <w:r>
          <w:rPr>
            <w:i/>
            <w:iCs/>
          </w:rPr>
          <w:t xml:space="preserve">Taking Stock, </w:t>
        </w:r>
        <w:r>
          <w:t>(</w:t>
        </w:r>
      </w:ins>
      <w:ins w:id="131" w:author="Michael Mandiberg" w:date="2024-12-20T22:23:00Z" w16du:dateUtc="2024-12-21T03:23:00Z">
        <w:r>
          <w:t>photographs, video art</w:t>
        </w:r>
      </w:ins>
      <w:ins w:id="132" w:author="Michael Mandiberg" w:date="2024-12-20T22:22:00Z" w16du:dateUtc="2024-12-21T03:22:00Z">
        <w:r>
          <w:t>)</w:t>
        </w:r>
      </w:ins>
      <w:ins w:id="133" w:author="Michael Mandiberg" w:date="2024-12-20T22:23:00Z" w16du:dateUtc="2024-12-21T03:23:00Z">
        <w:r w:rsidR="001B6846">
          <w:t>, with production assistance from Satyam Jha and Brandon Flores.</w:t>
        </w:r>
      </w:ins>
    </w:p>
    <w:p w14:paraId="0A21C0A9" w14:textId="253EED35" w:rsidR="00A42D4C" w:rsidRPr="00A42D4C" w:rsidRDefault="00A42D4C" w:rsidP="00A42D4C">
      <w:pPr>
        <w:pStyle w:val="Entry-Date"/>
        <w:rPr>
          <w:ins w:id="134" w:author="Michael Mandiberg" w:date="2024-12-21T08:39:00Z" w16du:dateUtc="2024-12-21T13:39:00Z"/>
        </w:rPr>
      </w:pPr>
      <w:ins w:id="135" w:author="Michael Mandiberg" w:date="2024-12-21T08:39:00Z" w16du:dateUtc="2024-12-21T13:39:00Z">
        <w:r w:rsidRPr="00CF4696">
          <w:t>2020</w:t>
        </w:r>
        <w:r w:rsidRPr="00CF4696">
          <w:tab/>
        </w:r>
        <w:r w:rsidRPr="00A42D4C">
          <w:rPr>
            <w:i/>
            <w:iCs/>
          </w:rPr>
          <w:t xml:space="preserve">The Magnificent Gatsby </w:t>
        </w:r>
        <w:r w:rsidRPr="00A42D4C">
          <w:rPr>
            <w:rPrChange w:id="136" w:author="Michael Mandiberg" w:date="2024-12-21T08:39:00Z" w16du:dateUtc="2024-12-21T13:39:00Z">
              <w:rPr>
                <w:i/>
                <w:iCs/>
              </w:rPr>
            </w:rPrChange>
          </w:rPr>
          <w:t>and</w:t>
        </w:r>
        <w:r w:rsidRPr="00A42D4C">
          <w:rPr>
            <w:i/>
            <w:iCs/>
          </w:rPr>
          <w:t xml:space="preserve"> Ethics </w:t>
        </w:r>
        <w:r w:rsidRPr="00A42D4C">
          <w:rPr>
            <w:rPrChange w:id="137" w:author="Michael Mandiberg" w:date="2024-12-21T08:40:00Z" w16du:dateUtc="2024-12-21T13:40:00Z">
              <w:rPr>
                <w:i/>
                <w:iCs/>
              </w:rPr>
            </w:rPrChange>
          </w:rPr>
          <w:t>(artist books)</w:t>
        </w:r>
      </w:ins>
    </w:p>
    <w:p w14:paraId="1009826E" w14:textId="77777777" w:rsidR="00CF4696" w:rsidRPr="00CF4696" w:rsidRDefault="00CF4696" w:rsidP="003311E5">
      <w:pPr>
        <w:pStyle w:val="Entry-Date"/>
      </w:pPr>
      <w:r w:rsidRPr="00CF4696">
        <w:t>2020</w:t>
      </w:r>
      <w:r w:rsidRPr="00CF4696">
        <w:tab/>
      </w:r>
      <w:r w:rsidRPr="00DD4E12">
        <w:rPr>
          <w:i/>
          <w:iCs/>
        </w:rPr>
        <w:t>The Zoom Paintings</w:t>
      </w:r>
      <w:r>
        <w:rPr>
          <w:i/>
          <w:iCs/>
        </w:rPr>
        <w:t xml:space="preserve">, </w:t>
      </w:r>
      <w:r>
        <w:t>(paintings, Internet art)</w:t>
      </w:r>
    </w:p>
    <w:p w14:paraId="57DD664A" w14:textId="77777777" w:rsidR="00A847BA" w:rsidRDefault="00A847BA" w:rsidP="003311E5">
      <w:pPr>
        <w:pStyle w:val="Entry-Date"/>
      </w:pPr>
      <w:r>
        <w:t>2019</w:t>
      </w:r>
      <w:r>
        <w:tab/>
      </w:r>
      <w:r w:rsidRPr="00662207">
        <w:rPr>
          <w:i/>
          <w:iCs/>
        </w:rPr>
        <w:t>Live Study</w:t>
      </w:r>
      <w:r>
        <w:t>, (</w:t>
      </w:r>
      <w:r w:rsidR="00CF4696">
        <w:t xml:space="preserve">paintings, </w:t>
      </w:r>
      <w:r>
        <w:t xml:space="preserve">Internet art) </w:t>
      </w:r>
    </w:p>
    <w:p w14:paraId="63AA04CA" w14:textId="77777777" w:rsidR="00B848D6" w:rsidRPr="00DD2132" w:rsidRDefault="00B848D6" w:rsidP="003311E5">
      <w:pPr>
        <w:pStyle w:val="Entry-Date"/>
      </w:pPr>
      <w:r w:rsidRPr="00DD2132">
        <w:t>2018</w:t>
      </w:r>
      <w:r w:rsidRPr="00DD2132">
        <w:tab/>
      </w:r>
      <w:r w:rsidRPr="00DD2132">
        <w:rPr>
          <w:i/>
        </w:rPr>
        <w:t>Postmodern Times</w:t>
      </w:r>
      <w:r w:rsidRPr="00DD2132">
        <w:t xml:space="preserve"> (video, 87:00)</w:t>
      </w:r>
      <w:r w:rsidR="00746C70" w:rsidRPr="00DD2132">
        <w:t xml:space="preserve">, with production assistance from Danara </w:t>
      </w:r>
      <w:proofErr w:type="spellStart"/>
      <w:r w:rsidR="00746C70" w:rsidRPr="00DD2132">
        <w:t>Sarioglu</w:t>
      </w:r>
      <w:proofErr w:type="spellEnd"/>
      <w:r w:rsidR="00746C70" w:rsidRPr="00DD2132">
        <w:t xml:space="preserve">, and Christopher </w:t>
      </w:r>
      <w:proofErr w:type="spellStart"/>
      <w:r w:rsidR="00746C70" w:rsidRPr="00DD2132">
        <w:t>Willauer</w:t>
      </w:r>
      <w:proofErr w:type="spellEnd"/>
      <w:r w:rsidR="00746C70" w:rsidRPr="00DD2132">
        <w:t>.</w:t>
      </w:r>
    </w:p>
    <w:p w14:paraId="0C86A668" w14:textId="77777777" w:rsidR="00CC1FD7" w:rsidRPr="00DD2132" w:rsidRDefault="00CC1FD7" w:rsidP="003311E5">
      <w:pPr>
        <w:pStyle w:val="Entry-Date"/>
      </w:pPr>
      <w:proofErr w:type="gramStart"/>
      <w:r w:rsidRPr="00DD2132">
        <w:t>2017</w:t>
      </w:r>
      <w:r w:rsidRPr="00DD2132">
        <w:rPr>
          <w:i/>
        </w:rPr>
        <w:t xml:space="preserve">  </w:t>
      </w:r>
      <w:r w:rsidRPr="00DD2132">
        <w:rPr>
          <w:i/>
        </w:rPr>
        <w:tab/>
      </w:r>
      <w:proofErr w:type="gramEnd"/>
      <w:r w:rsidRPr="00DD2132">
        <w:rPr>
          <w:i/>
        </w:rPr>
        <w:t>Quantified Self Portrait</w:t>
      </w:r>
      <w:r w:rsidRPr="00DD2132">
        <w:t xml:space="preserve">, </w:t>
      </w:r>
      <w:r w:rsidR="00B848D6" w:rsidRPr="00DD2132">
        <w:t>(audio and video installation)</w:t>
      </w:r>
      <w:r w:rsidR="00746C70" w:rsidRPr="00DD2132">
        <w:t xml:space="preserve">, with production assistance from Danara </w:t>
      </w:r>
      <w:proofErr w:type="spellStart"/>
      <w:r w:rsidR="00746C70" w:rsidRPr="00DD2132">
        <w:t>Sarioglu</w:t>
      </w:r>
      <w:proofErr w:type="spellEnd"/>
      <w:r w:rsidR="00746C70" w:rsidRPr="00DD2132">
        <w:t xml:space="preserve">, and Ben </w:t>
      </w:r>
      <w:proofErr w:type="spellStart"/>
      <w:r w:rsidR="00746C70" w:rsidRPr="00DD2132">
        <w:t>Lerchin</w:t>
      </w:r>
      <w:proofErr w:type="spellEnd"/>
      <w:r w:rsidR="00746C70" w:rsidRPr="00DD2132">
        <w:t>.</w:t>
      </w:r>
    </w:p>
    <w:p w14:paraId="24AAA246" w14:textId="119FA51F" w:rsidR="005D2F63" w:rsidRPr="00DD2132" w:rsidRDefault="005D2F63" w:rsidP="003311E5">
      <w:pPr>
        <w:pStyle w:val="Entry-Date"/>
      </w:pPr>
      <w:r w:rsidRPr="00DD2132">
        <w:t xml:space="preserve">2015 </w:t>
      </w:r>
      <w:r w:rsidRPr="00DD2132">
        <w:tab/>
        <w:t>Print</w:t>
      </w:r>
      <w:ins w:id="138" w:author="Michael Mandiberg" w:date="2024-12-21T08:40:00Z" w16du:dateUtc="2024-12-21T13:40:00Z">
        <w:r w:rsidR="00A42D4C">
          <w:t xml:space="preserve"> </w:t>
        </w:r>
      </w:ins>
      <w:r w:rsidRPr="00DD2132">
        <w:t>Wikipedia</w:t>
      </w:r>
      <w:del w:id="139" w:author="Michael Mandiberg" w:date="2024-12-21T08:40:00Z" w16du:dateUtc="2024-12-21T13:40:00Z">
        <w:r w:rsidRPr="00DD2132" w:rsidDel="00A42D4C">
          <w:delText>.com</w:delText>
        </w:r>
      </w:del>
      <w:r w:rsidRPr="00DD2132">
        <w:t xml:space="preserve">, with production assistance from Jonathan </w:t>
      </w:r>
      <w:proofErr w:type="spellStart"/>
      <w:r w:rsidRPr="00DD2132">
        <w:t>Kiritharan</w:t>
      </w:r>
      <w:proofErr w:type="spellEnd"/>
      <w:r w:rsidRPr="00DD2132">
        <w:t xml:space="preserve">, Denis </w:t>
      </w:r>
      <w:proofErr w:type="spellStart"/>
      <w:r w:rsidRPr="00DD2132">
        <w:t>Lunev</w:t>
      </w:r>
      <w:proofErr w:type="spellEnd"/>
      <w:r w:rsidRPr="00DD2132">
        <w:t xml:space="preserve">, Kenny </w:t>
      </w:r>
      <w:proofErr w:type="spellStart"/>
      <w:r w:rsidRPr="00DD2132">
        <w:t>Lozowski</w:t>
      </w:r>
      <w:proofErr w:type="spellEnd"/>
      <w:r w:rsidRPr="00DD2132">
        <w:t>, Patrick Davison, and Colin Elliot.</w:t>
      </w:r>
      <w:r w:rsidR="0048622F" w:rsidRPr="00DD2132">
        <w:t xml:space="preserve"> (Internet Art.)</w:t>
      </w:r>
    </w:p>
    <w:p w14:paraId="41201DA3" w14:textId="01991F52" w:rsidR="0048622F" w:rsidRPr="00DD2132" w:rsidRDefault="0048622F" w:rsidP="003311E5">
      <w:pPr>
        <w:pStyle w:val="Entry-Date"/>
      </w:pPr>
      <w:r w:rsidRPr="00DD2132">
        <w:t>2014</w:t>
      </w:r>
      <w:r w:rsidR="007D4264">
        <w:t xml:space="preserve">-2022, </w:t>
      </w:r>
      <w:r w:rsidRPr="00DD2132">
        <w:rPr>
          <w:i/>
        </w:rPr>
        <w:t>Art + Feminism</w:t>
      </w:r>
      <w:r w:rsidRPr="00DD2132">
        <w:t xml:space="preserve">, </w:t>
      </w:r>
      <w:r w:rsidR="007D4264">
        <w:t xml:space="preserve">co-founder </w:t>
      </w:r>
      <w:r w:rsidRPr="00DD2132">
        <w:t xml:space="preserve">with Siân Evans, Jacqueline Mabey, </w:t>
      </w:r>
      <w:r w:rsidR="007D4264">
        <w:t xml:space="preserve">and </w:t>
      </w:r>
      <w:r w:rsidRPr="00DD2132">
        <w:t>Laurel Ptak</w:t>
      </w:r>
      <w:r w:rsidR="007D4264">
        <w:t>. L</w:t>
      </w:r>
      <w:r w:rsidR="007D4264" w:rsidRPr="00DD2132">
        <w:t>ead co-organizer</w:t>
      </w:r>
      <w:r w:rsidR="007D4264">
        <w:t xml:space="preserve"> (2014-2019) and board member (2018-2022).</w:t>
      </w:r>
      <w:ins w:id="140" w:author="Michael Mandiberg" w:date="2025-01-01T15:20:00Z" w16du:dateUtc="2025-01-01T20:20:00Z">
        <w:r w:rsidR="001569BB">
          <w:t xml:space="preserve"> The project continues as </w:t>
        </w:r>
      </w:ins>
      <w:r w:rsidR="007D4264">
        <w:t xml:space="preserve"> Over 1500 events, including </w:t>
      </w:r>
      <w:r w:rsidR="007D4264" w:rsidRPr="00DD2132">
        <w:t>Museum of Modern Art, New York</w:t>
      </w:r>
      <w:r w:rsidR="007D4264">
        <w:t xml:space="preserve">; </w:t>
      </w:r>
      <w:r w:rsidR="007D4264" w:rsidRPr="00DD2132">
        <w:t>National Museum of Women in the Arts, Washington, DC</w:t>
      </w:r>
      <w:r w:rsidR="007D4264">
        <w:t xml:space="preserve">; </w:t>
      </w:r>
      <w:r w:rsidR="007D4264" w:rsidRPr="00DD2132">
        <w:t>Museo Universitario Arte Contemporáneo, Mexico City; Los Angeles County Museum of Art; Philadelphia Museum of Art;</w:t>
      </w:r>
      <w:r w:rsidR="007D4264">
        <w:t xml:space="preserve"> </w:t>
      </w:r>
      <w:proofErr w:type="spellStart"/>
      <w:r w:rsidR="007D4264" w:rsidRPr="00DD2132">
        <w:t>Stedelijk</w:t>
      </w:r>
      <w:proofErr w:type="spellEnd"/>
      <w:r w:rsidR="007D4264" w:rsidRPr="00DD2132">
        <w:t xml:space="preserve"> Museum, Amsterdam; Smithsonian American </w:t>
      </w:r>
      <w:r w:rsidRPr="00DD2132">
        <w:t>(Public</w:t>
      </w:r>
      <w:r w:rsidR="007B6B9A" w:rsidRPr="00DD2132">
        <w:t>, Socially Engaged</w:t>
      </w:r>
      <w:r w:rsidRPr="00DD2132">
        <w:t xml:space="preserve"> Project.)</w:t>
      </w:r>
    </w:p>
    <w:p w14:paraId="081DD7A0" w14:textId="77777777" w:rsidR="0048622F" w:rsidRPr="00DD2132" w:rsidRDefault="0048622F" w:rsidP="003311E5">
      <w:pPr>
        <w:pStyle w:val="Entry-Date"/>
      </w:pPr>
      <w:r w:rsidRPr="00DD2132">
        <w:t>2012-</w:t>
      </w:r>
      <w:r w:rsidR="007D4264">
        <w:t>2019,</w:t>
      </w:r>
      <w:r w:rsidRPr="00DD2132">
        <w:t xml:space="preserve"> New York Arts Practicum, New York. (Public</w:t>
      </w:r>
      <w:r w:rsidR="007B6B9A" w:rsidRPr="00DD2132">
        <w:t>, Socially Engaged</w:t>
      </w:r>
      <w:r w:rsidRPr="00DD2132">
        <w:t xml:space="preserve"> Project.)</w:t>
      </w:r>
    </w:p>
    <w:p w14:paraId="7BE5CDB1" w14:textId="77777777" w:rsidR="0048622F" w:rsidRPr="00DD2132" w:rsidRDefault="0048622F" w:rsidP="003311E5">
      <w:pPr>
        <w:pStyle w:val="Entry-Date"/>
      </w:pPr>
      <w:r w:rsidRPr="00DD2132">
        <w:t xml:space="preserve">2010 </w:t>
      </w:r>
      <w:r w:rsidRPr="00DD2132">
        <w:tab/>
      </w:r>
      <w:r w:rsidRPr="00DD2132">
        <w:rPr>
          <w:i/>
        </w:rPr>
        <w:t xml:space="preserve">Under the Floorboards. </w:t>
      </w:r>
      <w:r w:rsidRPr="00DD2132">
        <w:t>(Video, TRT 5:00.)</w:t>
      </w:r>
    </w:p>
    <w:p w14:paraId="3A1104D3" w14:textId="77777777" w:rsidR="0048622F" w:rsidRPr="00DD2132" w:rsidRDefault="0048622F" w:rsidP="003311E5">
      <w:pPr>
        <w:pStyle w:val="Entry-Date"/>
      </w:pPr>
      <w:r w:rsidRPr="00DD2132">
        <w:t>2010</w:t>
      </w:r>
      <w:r w:rsidR="007D4264">
        <w:tab/>
      </w:r>
      <w:r w:rsidRPr="00DD2132">
        <w:t>Laser Cut Books includes SPEED DIAL, GOOGLE, COASTS, DATABASE, OLD NEWS, OMG LOL, SPELLCHECK. (Sculpture.)</w:t>
      </w:r>
    </w:p>
    <w:p w14:paraId="39F2E05B" w14:textId="77777777" w:rsidR="0048622F" w:rsidRPr="00DD2132" w:rsidRDefault="0048622F" w:rsidP="003311E5">
      <w:pPr>
        <w:pStyle w:val="Entry-Date"/>
      </w:pPr>
      <w:r w:rsidRPr="00DD2132">
        <w:t>2009-</w:t>
      </w:r>
      <w:r w:rsidR="00B9760F" w:rsidRPr="00DD2132">
        <w:t>2016</w:t>
      </w:r>
      <w:r w:rsidRPr="00DD2132">
        <w:t>, FDIC Insured. (Sculpture/Installation.)</w:t>
      </w:r>
    </w:p>
    <w:p w14:paraId="3595C466" w14:textId="77777777" w:rsidR="005D2F63" w:rsidRPr="00DD2132" w:rsidRDefault="0048622F" w:rsidP="003311E5">
      <w:pPr>
        <w:pStyle w:val="Entry-Date"/>
      </w:pPr>
      <w:r w:rsidRPr="00DD2132">
        <w:t xml:space="preserve">2009 </w:t>
      </w:r>
      <w:r w:rsidRPr="00DD2132">
        <w:tab/>
      </w:r>
      <w:r w:rsidR="005D2F63" w:rsidRPr="00DD2132">
        <w:rPr>
          <w:i/>
        </w:rPr>
        <w:t>HowMuchItCosts.us</w:t>
      </w:r>
      <w:r w:rsidR="005D2F63" w:rsidRPr="00DD2132">
        <w:t xml:space="preserve">, with production assistance from Josh Schreibman, Oscar Torres, and Evan Moran </w:t>
      </w:r>
      <w:hyperlink r:id="rId18" w:history="1">
        <w:r w:rsidRPr="00DD2132">
          <w:rPr>
            <w:rStyle w:val="Hyperlink"/>
          </w:rPr>
          <w:t>http://howmuchitcosts.us/</w:t>
        </w:r>
      </w:hyperlink>
      <w:r w:rsidRPr="00DD2132">
        <w:t>.  (Internet Art.)</w:t>
      </w:r>
    </w:p>
    <w:p w14:paraId="4D9C3F84" w14:textId="77777777" w:rsidR="0048622F" w:rsidRPr="00DD2132" w:rsidRDefault="0048622F" w:rsidP="003311E5">
      <w:pPr>
        <w:pStyle w:val="Entry-Date"/>
      </w:pPr>
      <w:r w:rsidRPr="00DD2132">
        <w:t>2009</w:t>
      </w:r>
      <w:r w:rsidRPr="00DD2132">
        <w:tab/>
      </w:r>
      <w:r w:rsidRPr="00DD2132">
        <w:rPr>
          <w:i/>
        </w:rPr>
        <w:t>Bright Bike.</w:t>
      </w:r>
      <w:r w:rsidRPr="00DD2132">
        <w:t xml:space="preserve"> (Design)</w:t>
      </w:r>
    </w:p>
    <w:p w14:paraId="7E3D8936" w14:textId="77777777" w:rsidR="0048622F" w:rsidRPr="00DD2132" w:rsidRDefault="0048622F" w:rsidP="003311E5">
      <w:pPr>
        <w:pStyle w:val="Entry-Date"/>
      </w:pPr>
      <w:r w:rsidRPr="00DD2132">
        <w:t>2008</w:t>
      </w:r>
      <w:r w:rsidRPr="00DD2132">
        <w:rPr>
          <w:i/>
        </w:rPr>
        <w:tab/>
        <w:t>Bright Idea Shade</w:t>
      </w:r>
      <w:r w:rsidRPr="00DD2132">
        <w:t xml:space="preserve"> and Steve Lambert with Simon Jolly.  (Design)</w:t>
      </w:r>
    </w:p>
    <w:p w14:paraId="19C5C9CA" w14:textId="27A15038" w:rsidR="005D2F63" w:rsidRPr="00DD2132" w:rsidDel="00A42D4C" w:rsidRDefault="0048622F" w:rsidP="003311E5">
      <w:pPr>
        <w:pStyle w:val="Entry-Date"/>
        <w:rPr>
          <w:del w:id="141" w:author="Michael Mandiberg" w:date="2024-12-21T08:41:00Z" w16du:dateUtc="2024-12-21T13:41:00Z"/>
        </w:rPr>
      </w:pPr>
      <w:del w:id="142" w:author="Michael Mandiberg" w:date="2024-12-21T08:41:00Z" w16du:dateUtc="2024-12-21T13:41:00Z">
        <w:r w:rsidRPr="00DD2132" w:rsidDel="00A42D4C">
          <w:delText xml:space="preserve">2008 </w:delText>
        </w:r>
        <w:r w:rsidRPr="00DD2132" w:rsidDel="00A42D4C">
          <w:tab/>
        </w:r>
        <w:r w:rsidR="005D2F63" w:rsidRPr="00DD2132" w:rsidDel="00A42D4C">
          <w:rPr>
            <w:i/>
          </w:rPr>
          <w:delText>Marisa Olson Writes Her Dissertation: An Endurance Performance in 31 Acts</w:delText>
        </w:r>
        <w:r w:rsidR="005D2F63" w:rsidRPr="00DD2132" w:rsidDel="00A42D4C">
          <w:delText xml:space="preserve">, with Marisa Olson, </w:delText>
        </w:r>
        <w:r w:rsidR="005D2F63" w:rsidRPr="00DD2132" w:rsidDel="00A42D4C">
          <w:fldChar w:fldCharType="begin"/>
        </w:r>
        <w:r w:rsidR="005D2F63" w:rsidRPr="00DD2132" w:rsidDel="00A42D4C">
          <w:delInstrText xml:space="preserve"> HYPERLINK "http://www.marisaolson.com/31acts/" </w:delInstrText>
        </w:r>
        <w:r w:rsidR="005D2F63" w:rsidRPr="00DD2132" w:rsidDel="00A42D4C">
          <w:fldChar w:fldCharType="separate"/>
        </w:r>
        <w:r w:rsidR="005D2F63" w:rsidRPr="00DD2132" w:rsidDel="00A42D4C">
          <w:rPr>
            <w:color w:val="000099"/>
            <w:u w:val="single"/>
          </w:rPr>
          <w:delText>http://www.marisaolson.com/31acts/</w:delText>
        </w:r>
        <w:r w:rsidR="005D2F63" w:rsidRPr="00DD2132" w:rsidDel="00A42D4C">
          <w:fldChar w:fldCharType="end"/>
        </w:r>
        <w:r w:rsidRPr="00DD2132" w:rsidDel="00A42D4C">
          <w:delText xml:space="preserve">.  (Internet Art, Performance.) </w:delText>
        </w:r>
      </w:del>
    </w:p>
    <w:p w14:paraId="53DB16E2" w14:textId="77777777" w:rsidR="005D2F63" w:rsidRPr="00DD2132" w:rsidRDefault="005D2F63" w:rsidP="003311E5">
      <w:pPr>
        <w:pStyle w:val="Entry-Date"/>
      </w:pPr>
      <w:r w:rsidRPr="00DD2132">
        <w:t>2007</w:t>
      </w:r>
      <w:r w:rsidRPr="00DD2132">
        <w:tab/>
      </w:r>
      <w:r w:rsidRPr="00DD2132">
        <w:rPr>
          <w:i/>
        </w:rPr>
        <w:t>Real Costs</w:t>
      </w:r>
      <w:r w:rsidRPr="00DD2132">
        <w:t xml:space="preserve">, with production assistance from P. Timon </w:t>
      </w:r>
      <w:proofErr w:type="spellStart"/>
      <w:r w:rsidRPr="00DD2132">
        <w:t>McPhearson</w:t>
      </w:r>
      <w:proofErr w:type="spellEnd"/>
      <w:r w:rsidRPr="00DD2132">
        <w:t xml:space="preserve">, Carlo </w:t>
      </w:r>
      <w:proofErr w:type="spellStart"/>
      <w:r w:rsidRPr="00DD2132">
        <w:t>Montagnino</w:t>
      </w:r>
      <w:proofErr w:type="spellEnd"/>
      <w:r w:rsidRPr="00DD2132">
        <w:t>, and Eva</w:t>
      </w:r>
      <w:r w:rsidR="0048622F" w:rsidRPr="00DD2132">
        <w:t xml:space="preserve">n Moran </w:t>
      </w:r>
      <w:hyperlink r:id="rId19" w:history="1">
        <w:r w:rsidR="0048622F" w:rsidRPr="00DD2132">
          <w:rPr>
            <w:rStyle w:val="Hyperlink"/>
          </w:rPr>
          <w:t>http://TheRealCosts.com</w:t>
        </w:r>
      </w:hyperlink>
      <w:r w:rsidR="0048622F" w:rsidRPr="00DD2132">
        <w:t>. (Internet Art.)</w:t>
      </w:r>
    </w:p>
    <w:p w14:paraId="1709C767" w14:textId="77777777" w:rsidR="005D2F63" w:rsidRPr="00DD2132" w:rsidRDefault="005D2F63" w:rsidP="003311E5">
      <w:pPr>
        <w:pStyle w:val="Entry-Date"/>
      </w:pPr>
      <w:r w:rsidRPr="00DD2132">
        <w:t>2006</w:t>
      </w:r>
      <w:r w:rsidRPr="00DD2132">
        <w:tab/>
      </w:r>
      <w:r w:rsidRPr="00DD2132">
        <w:rPr>
          <w:i/>
        </w:rPr>
        <w:t>Oil Standard</w:t>
      </w:r>
      <w:r w:rsidRPr="00DD2132">
        <w:t xml:space="preserve">,  </w:t>
      </w:r>
      <w:hyperlink r:id="rId20" w:history="1">
        <w:r w:rsidR="0048622F" w:rsidRPr="00DD2132">
          <w:rPr>
            <w:rStyle w:val="Hyperlink"/>
          </w:rPr>
          <w:t>http://turbulence.org/Works/oilstandard</w:t>
        </w:r>
      </w:hyperlink>
      <w:r w:rsidR="0048622F" w:rsidRPr="00DD2132">
        <w:t>. (Internet Art.)</w:t>
      </w:r>
    </w:p>
    <w:p w14:paraId="6D337216" w14:textId="77777777" w:rsidR="005D2F63" w:rsidRPr="00DD2132" w:rsidRDefault="005D2F63" w:rsidP="003311E5">
      <w:pPr>
        <w:pStyle w:val="Entry-Date"/>
      </w:pPr>
      <w:r w:rsidRPr="00DD2132">
        <w:t>2005</w:t>
      </w:r>
      <w:r w:rsidRPr="00DD2132">
        <w:tab/>
      </w:r>
      <w:r w:rsidRPr="00DD2132">
        <w:rPr>
          <w:i/>
        </w:rPr>
        <w:t>IN Network</w:t>
      </w:r>
      <w:r w:rsidRPr="00DD2132">
        <w:t xml:space="preserve">, with Julia Steinmetz, </w:t>
      </w:r>
      <w:hyperlink r:id="rId21" w:history="1">
        <w:r w:rsidR="0048622F" w:rsidRPr="00DD2132">
          <w:rPr>
            <w:rStyle w:val="Hyperlink"/>
          </w:rPr>
          <w:t>http://turbulence.org/Works/innetwork</w:t>
        </w:r>
      </w:hyperlink>
      <w:r w:rsidR="0048622F" w:rsidRPr="00DD2132">
        <w:t>. (Internet Art, Performance.)</w:t>
      </w:r>
    </w:p>
    <w:p w14:paraId="69ACB49E" w14:textId="77777777" w:rsidR="0048622F" w:rsidRPr="00DD2132" w:rsidRDefault="0048622F" w:rsidP="003311E5">
      <w:pPr>
        <w:pStyle w:val="Entry-Date"/>
      </w:pPr>
      <w:r w:rsidRPr="00DD2132">
        <w:t xml:space="preserve">2005    </w:t>
      </w:r>
      <w:r w:rsidRPr="00DD2132">
        <w:rPr>
          <w:i/>
        </w:rPr>
        <w:t>All Haiku, All the Time.</w:t>
      </w:r>
      <w:r w:rsidRPr="00DD2132">
        <w:t xml:space="preserve"> (Video, TRT 3:30.)</w:t>
      </w:r>
    </w:p>
    <w:p w14:paraId="219A108E" w14:textId="77777777" w:rsidR="0048622F" w:rsidRPr="00DD2132" w:rsidRDefault="0048622F" w:rsidP="003311E5">
      <w:pPr>
        <w:pStyle w:val="Entry-Date"/>
      </w:pPr>
      <w:r w:rsidRPr="00DD2132">
        <w:t>2004</w:t>
      </w:r>
      <w:r w:rsidRPr="00DD2132">
        <w:tab/>
      </w:r>
      <w:r w:rsidRPr="00DD2132">
        <w:rPr>
          <w:i/>
        </w:rPr>
        <w:t>Bush Poll</w:t>
      </w:r>
      <w:r w:rsidRPr="00DD2132">
        <w:t xml:space="preserve">, </w:t>
      </w:r>
      <w:hyperlink r:id="rId22" w:history="1">
        <w:r w:rsidRPr="00DD2132">
          <w:rPr>
            <w:rStyle w:val="Hyperlink"/>
          </w:rPr>
          <w:t>http://BushPoll.com</w:t>
        </w:r>
      </w:hyperlink>
      <w:r w:rsidRPr="00DD2132">
        <w:t xml:space="preserve">. (Internet Art.) </w:t>
      </w:r>
    </w:p>
    <w:p w14:paraId="2E79D46E" w14:textId="77777777" w:rsidR="0048622F" w:rsidRPr="00DD2132" w:rsidRDefault="0048622F" w:rsidP="003311E5">
      <w:pPr>
        <w:pStyle w:val="Entry-Date"/>
      </w:pPr>
      <w:r w:rsidRPr="00DD2132">
        <w:t>2003</w:t>
      </w:r>
      <w:r w:rsidRPr="00DD2132">
        <w:tab/>
      </w:r>
      <w:r w:rsidRPr="00DD2132">
        <w:rPr>
          <w:i/>
        </w:rPr>
        <w:t>First Person</w:t>
      </w:r>
      <w:r w:rsidRPr="00DD2132">
        <w:t xml:space="preserve"> (Interac</w:t>
      </w:r>
      <w:r w:rsidR="00F148B4" w:rsidRPr="00DD2132">
        <w:t xml:space="preserve">tive DVD), in collaboration </w:t>
      </w:r>
      <w:r w:rsidRPr="00DD2132">
        <w:t xml:space="preserve">with Carla Herrera-Prats and Anne-Julie </w:t>
      </w:r>
      <w:proofErr w:type="spellStart"/>
      <w:r w:rsidRPr="00DD2132">
        <w:t>Raccoursier</w:t>
      </w:r>
      <w:proofErr w:type="spellEnd"/>
      <w:r w:rsidRPr="00DD2132">
        <w:t>.</w:t>
      </w:r>
    </w:p>
    <w:p w14:paraId="12D74652" w14:textId="77777777" w:rsidR="0048622F" w:rsidRPr="00DD2132" w:rsidRDefault="0048622F" w:rsidP="003311E5">
      <w:pPr>
        <w:pStyle w:val="Entry-Date"/>
      </w:pPr>
      <w:r w:rsidRPr="00DD2132">
        <w:t>2003</w:t>
      </w:r>
      <w:r w:rsidRPr="00DD2132">
        <w:tab/>
      </w:r>
      <w:r w:rsidRPr="00DD2132">
        <w:rPr>
          <w:i/>
        </w:rPr>
        <w:t>How did we go a whole year without this?</w:t>
      </w:r>
      <w:r w:rsidRPr="00DD2132">
        <w:t xml:space="preserve"> (Two Channel Video, TRT, 6:15.)</w:t>
      </w:r>
    </w:p>
    <w:p w14:paraId="67B180C4" w14:textId="77777777" w:rsidR="0048622F" w:rsidRPr="00DD2132" w:rsidRDefault="0048622F" w:rsidP="003311E5">
      <w:pPr>
        <w:pStyle w:val="Entry-Date"/>
      </w:pPr>
      <w:r w:rsidRPr="00DD2132">
        <w:lastRenderedPageBreak/>
        <w:t>2002</w:t>
      </w:r>
      <w:r w:rsidRPr="00DD2132">
        <w:tab/>
      </w:r>
      <w:r w:rsidRPr="00DD2132">
        <w:rPr>
          <w:i/>
        </w:rPr>
        <w:t>As Amy: April 20-30</w:t>
      </w:r>
      <w:proofErr w:type="gramStart"/>
      <w:r w:rsidRPr="00DD2132">
        <w:rPr>
          <w:i/>
        </w:rPr>
        <w:t xml:space="preserve"> 2002</w:t>
      </w:r>
      <w:proofErr w:type="gramEnd"/>
      <w:r w:rsidRPr="00DD2132">
        <w:t>. (Video, TRT 21:30.)</w:t>
      </w:r>
    </w:p>
    <w:p w14:paraId="1FA5DC43" w14:textId="77777777" w:rsidR="005D2F63" w:rsidRPr="00DD2132" w:rsidRDefault="005D2F63" w:rsidP="003311E5">
      <w:pPr>
        <w:pStyle w:val="Entry-Date"/>
        <w:jc w:val="both"/>
      </w:pPr>
      <w:r w:rsidRPr="00DD2132">
        <w:t>2002</w:t>
      </w:r>
      <w:r w:rsidRPr="00DD2132">
        <w:tab/>
      </w:r>
      <w:r w:rsidRPr="00DD2132">
        <w:rPr>
          <w:i/>
        </w:rPr>
        <w:t xml:space="preserve">The Essential Guide to Performing Michael </w:t>
      </w:r>
      <w:proofErr w:type="spellStart"/>
      <w:r w:rsidRPr="00DD2132">
        <w:rPr>
          <w:i/>
        </w:rPr>
        <w:t>Mandiberg</w:t>
      </w:r>
      <w:proofErr w:type="spellEnd"/>
      <w:r w:rsidRPr="00DD2132">
        <w:t xml:space="preserve"> </w:t>
      </w:r>
      <w:hyperlink r:id="rId23" w:history="1">
        <w:r w:rsidR="0048622F" w:rsidRPr="00DD2132">
          <w:rPr>
            <w:rStyle w:val="Hyperlink"/>
          </w:rPr>
          <w:t>http://turbulence.org/Works/guide</w:t>
        </w:r>
      </w:hyperlink>
      <w:r w:rsidR="0048622F" w:rsidRPr="00DD2132">
        <w:t>. (Internet Art.)</w:t>
      </w:r>
    </w:p>
    <w:p w14:paraId="38FFAFE3" w14:textId="77777777" w:rsidR="005D2F63" w:rsidRPr="00DD2132" w:rsidRDefault="005D2F63" w:rsidP="003311E5">
      <w:pPr>
        <w:pStyle w:val="Entry-Date"/>
      </w:pPr>
      <w:r w:rsidRPr="00DD2132">
        <w:t>2002</w:t>
      </w:r>
      <w:r w:rsidRPr="00DD2132">
        <w:tab/>
      </w:r>
      <w:r w:rsidRPr="00DD2132">
        <w:rPr>
          <w:i/>
        </w:rPr>
        <w:t>The Exchange Program</w:t>
      </w:r>
      <w:r w:rsidRPr="00DD2132">
        <w:t xml:space="preserve">, </w:t>
      </w:r>
      <w:hyperlink r:id="rId24" w:history="1">
        <w:r w:rsidR="0048622F" w:rsidRPr="00DD2132">
          <w:rPr>
            <w:rStyle w:val="Hyperlink"/>
          </w:rPr>
          <w:t>http://ExchangeProgram.org/</w:t>
        </w:r>
      </w:hyperlink>
      <w:r w:rsidR="0048622F" w:rsidRPr="00DD2132">
        <w:t xml:space="preserve"> </w:t>
      </w:r>
      <w:r w:rsidR="00CE5BE2" w:rsidRPr="00DD2132">
        <w:t xml:space="preserve">with </w:t>
      </w:r>
      <w:proofErr w:type="spellStart"/>
      <w:proofErr w:type="gramStart"/>
      <w:r w:rsidR="00CE5BE2" w:rsidRPr="00DD2132">
        <w:t>Cassils</w:t>
      </w:r>
      <w:proofErr w:type="spellEnd"/>
      <w:r w:rsidR="00CE5BE2" w:rsidRPr="00DD2132">
        <w:t>,  Lauren</w:t>
      </w:r>
      <w:proofErr w:type="gramEnd"/>
      <w:r w:rsidR="00CE5BE2" w:rsidRPr="00DD2132">
        <w:t xml:space="preserve"> Hartman, Sara </w:t>
      </w:r>
      <w:proofErr w:type="spellStart"/>
      <w:r w:rsidR="00CE5BE2" w:rsidRPr="00DD2132">
        <w:t>Jordeno</w:t>
      </w:r>
      <w:proofErr w:type="spellEnd"/>
      <w:r w:rsidR="00CE5BE2" w:rsidRPr="00DD2132">
        <w:t xml:space="preserve">, Curt </w:t>
      </w:r>
      <w:proofErr w:type="spellStart"/>
      <w:r w:rsidR="00CE5BE2" w:rsidRPr="00DD2132">
        <w:t>Lemeiux</w:t>
      </w:r>
      <w:proofErr w:type="spellEnd"/>
      <w:r w:rsidR="00CE5BE2" w:rsidRPr="00DD2132">
        <w:t xml:space="preserve">, Michael </w:t>
      </w:r>
      <w:proofErr w:type="spellStart"/>
      <w:r w:rsidR="00CE5BE2" w:rsidRPr="00DD2132">
        <w:t>Mandiberg</w:t>
      </w:r>
      <w:proofErr w:type="spellEnd"/>
      <w:r w:rsidR="00CE5BE2" w:rsidRPr="00DD2132">
        <w:t xml:space="preserve">,  Melanie </w:t>
      </w:r>
      <w:proofErr w:type="spellStart"/>
      <w:r w:rsidR="00CE5BE2" w:rsidRPr="00DD2132">
        <w:t>Nakaue</w:t>
      </w:r>
      <w:proofErr w:type="spellEnd"/>
      <w:r w:rsidR="00CE5BE2" w:rsidRPr="00DD2132">
        <w:t xml:space="preserve">, Amy Satterthwaite, and Haruko Tanaka. </w:t>
      </w:r>
      <w:r w:rsidR="0048622F" w:rsidRPr="00DD2132">
        <w:t>(Internet Art, Performance.)</w:t>
      </w:r>
    </w:p>
    <w:p w14:paraId="440B5E1F" w14:textId="77777777" w:rsidR="005D2F63" w:rsidRPr="00DD2132" w:rsidRDefault="005D2F63" w:rsidP="003311E5">
      <w:pPr>
        <w:pStyle w:val="Entry-Date"/>
      </w:pPr>
      <w:r w:rsidRPr="00DD2132">
        <w:t>2001</w:t>
      </w:r>
      <w:r w:rsidRPr="00DD2132">
        <w:tab/>
      </w:r>
      <w:r w:rsidRPr="00DD2132">
        <w:rPr>
          <w:i/>
        </w:rPr>
        <w:t>AfterSherrieLevine.com</w:t>
      </w:r>
      <w:r w:rsidRPr="00DD2132">
        <w:t xml:space="preserve">, </w:t>
      </w:r>
      <w:hyperlink r:id="rId25" w:history="1">
        <w:r w:rsidR="0048622F" w:rsidRPr="00DD2132">
          <w:rPr>
            <w:rStyle w:val="Hyperlink"/>
          </w:rPr>
          <w:t>http://www.AfterSherrieLevine.com</w:t>
        </w:r>
      </w:hyperlink>
      <w:r w:rsidR="0048622F" w:rsidRPr="00DD2132">
        <w:t>. (Internet Art.)</w:t>
      </w:r>
    </w:p>
    <w:p w14:paraId="0326B01F" w14:textId="77777777" w:rsidR="005D2F63" w:rsidRPr="00DD2132" w:rsidRDefault="005D2F63" w:rsidP="003311E5">
      <w:pPr>
        <w:pStyle w:val="Entry-Date"/>
      </w:pPr>
      <w:r w:rsidRPr="00DD2132">
        <w:t>2001</w:t>
      </w:r>
      <w:r w:rsidRPr="00DD2132">
        <w:tab/>
      </w:r>
      <w:r w:rsidRPr="00DD2132">
        <w:rPr>
          <w:i/>
        </w:rPr>
        <w:t>Freelance Conceptual Artist</w:t>
      </w:r>
      <w:r w:rsidRPr="00DD2132">
        <w:t xml:space="preserve">, </w:t>
      </w:r>
      <w:hyperlink r:id="rId26" w:history="1">
        <w:r w:rsidR="0048622F" w:rsidRPr="00DD2132">
          <w:rPr>
            <w:rStyle w:val="Hyperlink"/>
          </w:rPr>
          <w:t>http://www.Mandiberg.com/time</w:t>
        </w:r>
      </w:hyperlink>
      <w:r w:rsidR="0048622F" w:rsidRPr="00DD2132">
        <w:t>. (Internet Art.)</w:t>
      </w:r>
    </w:p>
    <w:p w14:paraId="7E3F351A" w14:textId="77777777" w:rsidR="005D2F63" w:rsidRPr="00DD2132" w:rsidRDefault="005D2F63" w:rsidP="003311E5">
      <w:pPr>
        <w:pStyle w:val="Entry-Date"/>
      </w:pPr>
      <w:r w:rsidRPr="00DD2132">
        <w:t>2001</w:t>
      </w:r>
      <w:r w:rsidRPr="00DD2132">
        <w:tab/>
      </w:r>
      <w:r w:rsidRPr="00DD2132">
        <w:rPr>
          <w:i/>
        </w:rPr>
        <w:t xml:space="preserve">Shop </w:t>
      </w:r>
      <w:proofErr w:type="spellStart"/>
      <w:r w:rsidRPr="00DD2132">
        <w:rPr>
          <w:i/>
        </w:rPr>
        <w:t>Mandiberg</w:t>
      </w:r>
      <w:proofErr w:type="spellEnd"/>
      <w:r w:rsidRPr="00DD2132">
        <w:t xml:space="preserve">, </w:t>
      </w:r>
      <w:hyperlink r:id="rId27" w:history="1">
        <w:r w:rsidR="0048622F" w:rsidRPr="00DD2132">
          <w:rPr>
            <w:rStyle w:val="Hyperlink"/>
          </w:rPr>
          <w:t>http://www.Mandiberg.com/shop</w:t>
        </w:r>
      </w:hyperlink>
      <w:r w:rsidR="0048622F" w:rsidRPr="00DD2132">
        <w:t>. (Internet Art.)</w:t>
      </w:r>
    </w:p>
    <w:p w14:paraId="59E52E37" w14:textId="77777777" w:rsidR="005D2F63" w:rsidRPr="00DD2132" w:rsidRDefault="005D2F63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</w:p>
    <w:p w14:paraId="482AE9D8" w14:textId="77777777" w:rsidR="0065523E" w:rsidRPr="00DD2132" w:rsidRDefault="0065523E" w:rsidP="003311E5">
      <w:pPr>
        <w:tabs>
          <w:tab w:val="left" w:pos="720"/>
        </w:tabs>
        <w:spacing w:after="80"/>
        <w:ind w:left="432"/>
        <w:rPr>
          <w:color w:val="auto"/>
        </w:rPr>
      </w:pPr>
      <w:r w:rsidRPr="00DD2132">
        <w:rPr>
          <w:color w:val="auto"/>
        </w:rPr>
        <w:t xml:space="preserve">CURATED </w:t>
      </w:r>
      <w:r w:rsidR="008B2699" w:rsidRPr="00DD2132">
        <w:rPr>
          <w:color w:val="auto"/>
        </w:rPr>
        <w:t>SOLO EXHIBITIONS</w:t>
      </w:r>
    </w:p>
    <w:p w14:paraId="3159D298" w14:textId="77777777" w:rsidR="008B2699" w:rsidRPr="00DD2132" w:rsidRDefault="008B2699" w:rsidP="003311E5">
      <w:pPr>
        <w:pStyle w:val="BodyText3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</w:p>
    <w:p w14:paraId="5DF0E3DD" w14:textId="77777777" w:rsidR="00F76468" w:rsidRPr="00DD2132" w:rsidRDefault="00F76468" w:rsidP="003311E5">
      <w:pPr>
        <w:pStyle w:val="BodyText3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  <w:u w:val="single"/>
        </w:rPr>
      </w:pPr>
      <w:r w:rsidRPr="00DD2132">
        <w:rPr>
          <w:rFonts w:ascii="Times" w:hAnsi="Times"/>
          <w:u w:val="single"/>
        </w:rPr>
        <w:t>*Indicates solo exhibition of collaborative project, where the entire exhibition space was used to exhibit one col</w:t>
      </w:r>
      <w:r w:rsidR="008B2699" w:rsidRPr="00DD2132">
        <w:rPr>
          <w:rFonts w:ascii="Times" w:hAnsi="Times"/>
          <w:u w:val="single"/>
        </w:rPr>
        <w:t>laborative project.</w:t>
      </w:r>
    </w:p>
    <w:p w14:paraId="7D627C88" w14:textId="77777777" w:rsidR="00F76468" w:rsidRPr="00DD2132" w:rsidRDefault="00F76468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</w:rPr>
      </w:pPr>
    </w:p>
    <w:p w14:paraId="46507926" w14:textId="77777777" w:rsidR="00410D7C" w:rsidRPr="00410D7C" w:rsidRDefault="00410D7C" w:rsidP="003311E5">
      <w:pPr>
        <w:pStyle w:val="Entry-Date"/>
      </w:pPr>
      <w:r w:rsidRPr="00410D7C">
        <w:t>2021</w:t>
      </w:r>
      <w:r w:rsidR="007D4264">
        <w:tab/>
      </w:r>
      <w:r w:rsidRPr="00410D7C">
        <w:rPr>
          <w:i/>
        </w:rPr>
        <w:t xml:space="preserve">Timeframe, </w:t>
      </w:r>
      <w:r w:rsidRPr="00410D7C">
        <w:t xml:space="preserve">Denny </w:t>
      </w:r>
      <w:proofErr w:type="spellStart"/>
      <w:r w:rsidRPr="00410D7C">
        <w:t>Dimin</w:t>
      </w:r>
      <w:proofErr w:type="spellEnd"/>
      <w:r w:rsidRPr="00410D7C">
        <w:t xml:space="preserve"> Gallery, New York, November 5 – December 23.</w:t>
      </w:r>
    </w:p>
    <w:p w14:paraId="18447781" w14:textId="77777777" w:rsidR="00CF4696" w:rsidRPr="00CF4696" w:rsidRDefault="00CF4696" w:rsidP="003311E5">
      <w:pPr>
        <w:pStyle w:val="Entry-Date"/>
      </w:pPr>
      <w:r w:rsidRPr="00CF4696">
        <w:t>2020</w:t>
      </w:r>
      <w:r w:rsidRPr="00CF4696">
        <w:tab/>
      </w:r>
      <w:r w:rsidRPr="00CF4696">
        <w:rPr>
          <w:i/>
        </w:rPr>
        <w:t xml:space="preserve">The Zoom Paintings, </w:t>
      </w:r>
      <w:r w:rsidRPr="00CF4696">
        <w:t xml:space="preserve">Denny </w:t>
      </w:r>
      <w:proofErr w:type="spellStart"/>
      <w:r w:rsidRPr="00CF4696">
        <w:t>Dimin</w:t>
      </w:r>
      <w:proofErr w:type="spellEnd"/>
      <w:r w:rsidRPr="00CF4696">
        <w:t xml:space="preserve"> Gallery, New York, November 12-25, online exhibition.</w:t>
      </w:r>
    </w:p>
    <w:p w14:paraId="15A95B65" w14:textId="77777777" w:rsidR="00694D93" w:rsidRPr="00694D93" w:rsidRDefault="00694D93" w:rsidP="003311E5">
      <w:pPr>
        <w:pStyle w:val="Entry-Date"/>
      </w:pPr>
      <w:r w:rsidRPr="00694D93">
        <w:t>2019</w:t>
      </w:r>
      <w:r w:rsidRPr="00694D93">
        <w:tab/>
      </w:r>
      <w:r w:rsidRPr="00694D93">
        <w:rPr>
          <w:i/>
        </w:rPr>
        <w:t>Live Study</w:t>
      </w:r>
      <w:r w:rsidRPr="00694D93">
        <w:t>, Whitney Museum of American Art, online exhibition, launched July 22</w:t>
      </w:r>
      <w:r>
        <w:t>.</w:t>
      </w:r>
    </w:p>
    <w:p w14:paraId="1D23E8C4" w14:textId="77777777" w:rsidR="00694D93" w:rsidRPr="00694D93" w:rsidRDefault="00694D93" w:rsidP="003311E5">
      <w:pPr>
        <w:pStyle w:val="Entry-Date"/>
      </w:pPr>
      <w:r w:rsidRPr="00694D93">
        <w:t>2017</w:t>
      </w:r>
      <w:r w:rsidRPr="00694D93">
        <w:tab/>
      </w:r>
      <w:r w:rsidRPr="00694D93">
        <w:rPr>
          <w:i/>
        </w:rPr>
        <w:t>New Work</w:t>
      </w:r>
      <w:r w:rsidRPr="00694D93">
        <w:t>, Denny Gallery, New York City, November 16 – December 31.</w:t>
      </w:r>
    </w:p>
    <w:p w14:paraId="05A56E17" w14:textId="77777777" w:rsidR="00C2509C" w:rsidRPr="00DD2132" w:rsidRDefault="00C2509C" w:rsidP="003311E5">
      <w:pPr>
        <w:pStyle w:val="Entry-Date"/>
      </w:pPr>
      <w:r w:rsidRPr="00DD2132">
        <w:t>2017</w:t>
      </w:r>
      <w:r w:rsidRPr="00DD2132">
        <w:tab/>
      </w:r>
      <w:r w:rsidRPr="00DD2132">
        <w:rPr>
          <w:i/>
        </w:rPr>
        <w:t>Workflow</w:t>
      </w:r>
      <w:r w:rsidRPr="00DD2132">
        <w:t>, Los Angeles County Museum of Art, Los Angeles, CA, January 1, 2017–January 1, 2018</w:t>
      </w:r>
      <w:r w:rsidR="00694D93">
        <w:t>.</w:t>
      </w:r>
    </w:p>
    <w:p w14:paraId="367D1563" w14:textId="77777777" w:rsidR="004C7D12" w:rsidRPr="00DD2132" w:rsidRDefault="004C7D12" w:rsidP="003311E5">
      <w:pPr>
        <w:pStyle w:val="Entry-Date"/>
      </w:pPr>
      <w:r w:rsidRPr="00DD2132">
        <w:t>2016</w:t>
      </w:r>
      <w:r w:rsidRPr="00DD2132">
        <w:tab/>
      </w:r>
      <w:r w:rsidRPr="00DD2132">
        <w:rPr>
          <w:i/>
        </w:rPr>
        <w:t xml:space="preserve">FDIC Insured, </w:t>
      </w:r>
      <w:r w:rsidRPr="00DD2132">
        <w:t>Art-in-Buildings' Financial District Project Space, New York City, September 15-December 15.</w:t>
      </w:r>
    </w:p>
    <w:p w14:paraId="77AA572B" w14:textId="77777777" w:rsidR="0038397C" w:rsidRPr="00DD2132" w:rsidRDefault="0038397C" w:rsidP="003311E5">
      <w:pPr>
        <w:pStyle w:val="Entry-Date"/>
      </w:pPr>
      <w:r w:rsidRPr="00DD2132">
        <w:t>2016</w:t>
      </w:r>
      <w:r w:rsidRPr="00DD2132">
        <w:tab/>
      </w:r>
      <w:r w:rsidRPr="00DD2132">
        <w:rPr>
          <w:i/>
        </w:rPr>
        <w:t xml:space="preserve">Print Wikipedia </w:t>
      </w:r>
      <w:r w:rsidRPr="00DD2132">
        <w:t>in</w:t>
      </w:r>
      <w:r w:rsidRPr="00DD2132">
        <w:rPr>
          <w:i/>
        </w:rPr>
        <w:t xml:space="preserve"> From Aachen to </w:t>
      </w:r>
      <w:proofErr w:type="spellStart"/>
      <w:r w:rsidRPr="00DD2132">
        <w:rPr>
          <w:i/>
        </w:rPr>
        <w:t>Zylinderdruckpresse</w:t>
      </w:r>
      <w:proofErr w:type="spellEnd"/>
      <w:r w:rsidRPr="00DD2132">
        <w:rPr>
          <w:i/>
        </w:rPr>
        <w:t xml:space="preserve">, </w:t>
      </w:r>
      <w:r w:rsidRPr="00DD2132">
        <w:t>Import Projects, Berlin, May 27-July 2. (</w:t>
      </w:r>
      <w:proofErr w:type="gramStart"/>
      <w:r w:rsidRPr="00DD2132">
        <w:t>Solo  Exhibition</w:t>
      </w:r>
      <w:proofErr w:type="gramEnd"/>
      <w:r w:rsidRPr="00DD2132">
        <w:t xml:space="preserve"> of Print Wikipedia, with production assistance from Jonathan </w:t>
      </w:r>
      <w:proofErr w:type="spellStart"/>
      <w:r w:rsidRPr="00DD2132">
        <w:t>Kiritharan</w:t>
      </w:r>
      <w:proofErr w:type="spellEnd"/>
      <w:r w:rsidRPr="00DD2132">
        <w:t xml:space="preserve">, Denis </w:t>
      </w:r>
      <w:proofErr w:type="spellStart"/>
      <w:r w:rsidRPr="00DD2132">
        <w:t>Lunev</w:t>
      </w:r>
      <w:proofErr w:type="spellEnd"/>
      <w:r w:rsidRPr="00DD2132">
        <w:t xml:space="preserve">, Kenny </w:t>
      </w:r>
      <w:proofErr w:type="spellStart"/>
      <w:r w:rsidRPr="00DD2132">
        <w:t>Lozowski</w:t>
      </w:r>
      <w:proofErr w:type="spellEnd"/>
      <w:r w:rsidRPr="00DD2132">
        <w:t>, Patrick Davison, and Colin Elliot.)</w:t>
      </w:r>
    </w:p>
    <w:p w14:paraId="5CDF1583" w14:textId="77777777" w:rsidR="0038397C" w:rsidRPr="00DD2132" w:rsidRDefault="0038397C" w:rsidP="003311E5">
      <w:pPr>
        <w:pStyle w:val="Entry-Date"/>
      </w:pPr>
      <w:r w:rsidRPr="00DD2132">
        <w:t>2016</w:t>
      </w:r>
      <w:r w:rsidRPr="00DD2132">
        <w:tab/>
      </w:r>
      <w:r w:rsidRPr="00DD2132">
        <w:rPr>
          <w:i/>
        </w:rPr>
        <w:t xml:space="preserve">Print Wikipedia </w:t>
      </w:r>
      <w:r w:rsidRPr="00DD2132">
        <w:t xml:space="preserve">in </w:t>
      </w:r>
      <w:r w:rsidRPr="00DD2132">
        <w:rPr>
          <w:i/>
        </w:rPr>
        <w:t xml:space="preserve">In </w:t>
      </w:r>
      <w:proofErr w:type="gramStart"/>
      <w:r w:rsidRPr="00DD2132">
        <w:rPr>
          <w:i/>
        </w:rPr>
        <w:t>The</w:t>
      </w:r>
      <w:proofErr w:type="gramEnd"/>
      <w:r w:rsidRPr="00DD2132">
        <w:rPr>
          <w:i/>
        </w:rPr>
        <w:t xml:space="preserve"> Stacks,</w:t>
      </w:r>
      <w:r w:rsidRPr="00DD2132">
        <w:t xml:space="preserve"> Arizona State University, site specific joint exhibition by ASU Art Museum in the ASU Library, Tempe, Arizona, February 24-May 1. (</w:t>
      </w:r>
      <w:proofErr w:type="gramStart"/>
      <w:r w:rsidRPr="00DD2132">
        <w:t>Solo  Exhibition</w:t>
      </w:r>
      <w:proofErr w:type="gramEnd"/>
      <w:r w:rsidRPr="00DD2132">
        <w:t xml:space="preserve"> of Print Wikipedia, with production assistance from Jonathan </w:t>
      </w:r>
      <w:proofErr w:type="spellStart"/>
      <w:r w:rsidRPr="00DD2132">
        <w:t>Kiritharan</w:t>
      </w:r>
      <w:proofErr w:type="spellEnd"/>
      <w:r w:rsidRPr="00DD2132">
        <w:t xml:space="preserve">, Denis </w:t>
      </w:r>
      <w:proofErr w:type="spellStart"/>
      <w:r w:rsidRPr="00DD2132">
        <w:t>Lunev</w:t>
      </w:r>
      <w:proofErr w:type="spellEnd"/>
      <w:r w:rsidRPr="00DD2132">
        <w:t xml:space="preserve">, Kenny </w:t>
      </w:r>
      <w:proofErr w:type="spellStart"/>
      <w:r w:rsidRPr="00DD2132">
        <w:t>Lozowski</w:t>
      </w:r>
      <w:proofErr w:type="spellEnd"/>
      <w:r w:rsidRPr="00DD2132">
        <w:t>, Patrick Davison, and Colin Elliot.)</w:t>
      </w:r>
    </w:p>
    <w:p w14:paraId="75493D65" w14:textId="77777777" w:rsidR="00F85358" w:rsidRPr="00DD2132" w:rsidRDefault="00F85358" w:rsidP="003311E5">
      <w:pPr>
        <w:pStyle w:val="Entry-Date"/>
      </w:pPr>
      <w:r w:rsidRPr="00DD2132">
        <w:t>2016</w:t>
      </w:r>
      <w:r w:rsidRPr="00DD2132">
        <w:tab/>
      </w:r>
      <w:r w:rsidRPr="00DD2132">
        <w:rPr>
          <w:i/>
        </w:rPr>
        <w:t xml:space="preserve">SON </w:t>
      </w:r>
      <w:r w:rsidRPr="00DD2132">
        <w:t xml:space="preserve">from </w:t>
      </w:r>
      <w:r w:rsidRPr="00DD2132">
        <w:rPr>
          <w:i/>
        </w:rPr>
        <w:t>Print Wikipedia,</w:t>
      </w:r>
      <w:r w:rsidRPr="00DD2132">
        <w:t xml:space="preserve"> UNPAINTED Lab 3.0, Munich, Germany, February 18-21, curated by Nate Hitchcock &amp; Annette </w:t>
      </w:r>
      <w:proofErr w:type="spellStart"/>
      <w:r w:rsidRPr="00DD2132">
        <w:t>Doms</w:t>
      </w:r>
      <w:proofErr w:type="spellEnd"/>
      <w:r w:rsidRPr="00DD2132">
        <w:t xml:space="preserve">. (Solo Booth of Print Wikipedia, with production assistance from Jonathan </w:t>
      </w:r>
      <w:proofErr w:type="spellStart"/>
      <w:r w:rsidRPr="00DD2132">
        <w:t>Kiritharan</w:t>
      </w:r>
      <w:proofErr w:type="spellEnd"/>
      <w:r w:rsidRPr="00DD2132">
        <w:t xml:space="preserve">, Denis </w:t>
      </w:r>
      <w:proofErr w:type="spellStart"/>
      <w:r w:rsidRPr="00DD2132">
        <w:t>Lunev</w:t>
      </w:r>
      <w:proofErr w:type="spellEnd"/>
      <w:r w:rsidRPr="00DD2132">
        <w:t xml:space="preserve">, Kenny </w:t>
      </w:r>
      <w:proofErr w:type="spellStart"/>
      <w:r w:rsidRPr="00DD2132">
        <w:t>Lozowski</w:t>
      </w:r>
      <w:proofErr w:type="spellEnd"/>
      <w:r w:rsidRPr="00DD2132">
        <w:t>, Patrick Davison, and Colin Elliot.)</w:t>
      </w:r>
    </w:p>
    <w:p w14:paraId="15C540BB" w14:textId="77777777" w:rsidR="00AB6B46" w:rsidRPr="00DD2132" w:rsidRDefault="00AB6B46" w:rsidP="003311E5">
      <w:pPr>
        <w:pStyle w:val="Entry-Date"/>
      </w:pPr>
      <w:r w:rsidRPr="00DD2132">
        <w:t>2015</w:t>
      </w:r>
      <w:r w:rsidRPr="00DD2132">
        <w:tab/>
      </w:r>
      <w:r w:rsidRPr="00DD2132">
        <w:rPr>
          <w:i/>
        </w:rPr>
        <w:t xml:space="preserve">Print Wikipedia </w:t>
      </w:r>
      <w:r w:rsidRPr="00DD2132">
        <w:t xml:space="preserve">in </w:t>
      </w:r>
      <w:r w:rsidRPr="00DD2132">
        <w:rPr>
          <w:i/>
        </w:rPr>
        <w:t xml:space="preserve">From </w:t>
      </w:r>
      <w:proofErr w:type="spellStart"/>
      <w:r w:rsidRPr="00DD2132">
        <w:rPr>
          <w:i/>
        </w:rPr>
        <w:t>Aaaaa</w:t>
      </w:r>
      <w:proofErr w:type="spellEnd"/>
      <w:r w:rsidRPr="00DD2132">
        <w:rPr>
          <w:i/>
        </w:rPr>
        <w:t xml:space="preserve">! to </w:t>
      </w:r>
      <w:proofErr w:type="spellStart"/>
      <w:proofErr w:type="gramStart"/>
      <w:r w:rsidRPr="00DD2132">
        <w:rPr>
          <w:i/>
        </w:rPr>
        <w:t>ZZZap</w:t>
      </w:r>
      <w:proofErr w:type="spellEnd"/>
      <w:r w:rsidRPr="00DD2132">
        <w:rPr>
          <w:i/>
        </w:rPr>
        <w:t>!,</w:t>
      </w:r>
      <w:proofErr w:type="gramEnd"/>
      <w:r w:rsidRPr="00DD2132">
        <w:t xml:space="preserve"> Denny Gallery, New York City, June 18-July 11. (Solo Exhibition of Print Wikipedia, with production assistance from Jonathan </w:t>
      </w:r>
      <w:proofErr w:type="spellStart"/>
      <w:r w:rsidRPr="00DD2132">
        <w:t>Kiritharan</w:t>
      </w:r>
      <w:proofErr w:type="spellEnd"/>
      <w:r w:rsidRPr="00DD2132">
        <w:t xml:space="preserve">, Denis </w:t>
      </w:r>
      <w:proofErr w:type="spellStart"/>
      <w:r w:rsidRPr="00DD2132">
        <w:t>Lunev</w:t>
      </w:r>
      <w:proofErr w:type="spellEnd"/>
      <w:r w:rsidRPr="00DD2132">
        <w:t xml:space="preserve">, Kenny </w:t>
      </w:r>
      <w:proofErr w:type="spellStart"/>
      <w:r w:rsidRPr="00DD2132">
        <w:t>Lozowski</w:t>
      </w:r>
      <w:proofErr w:type="spellEnd"/>
      <w:r w:rsidRPr="00DD2132">
        <w:t>, Patrick Davison, and Colin Elliot.)</w:t>
      </w:r>
    </w:p>
    <w:p w14:paraId="4B511522" w14:textId="77777777" w:rsidR="00F76468" w:rsidRPr="00DD2132" w:rsidRDefault="00F76468" w:rsidP="003311E5">
      <w:pPr>
        <w:pStyle w:val="Entry-Date"/>
        <w:rPr>
          <w:i/>
        </w:rPr>
      </w:pPr>
      <w:r w:rsidRPr="00DD2132">
        <w:lastRenderedPageBreak/>
        <w:t xml:space="preserve">2010   </w:t>
      </w:r>
      <w:r w:rsidRPr="00DD2132">
        <w:rPr>
          <w:i/>
        </w:rPr>
        <w:t>The Great Recession,</w:t>
      </w:r>
      <w:r w:rsidRPr="00DD2132">
        <w:rPr>
          <w:i/>
          <w:color w:val="FF0000"/>
        </w:rPr>
        <w:t xml:space="preserve"> </w:t>
      </w:r>
      <w:r w:rsidRPr="00DD2132">
        <w:t xml:space="preserve">Walter Feldman Gallery at Pacific Northwest College of Art, Portland, Oregon, April </w:t>
      </w:r>
      <w:r w:rsidR="00CE4992" w:rsidRPr="00DD2132">
        <w:t>1</w:t>
      </w:r>
      <w:r w:rsidRPr="00DD2132">
        <w:t xml:space="preserve">-June 11. </w:t>
      </w:r>
      <w:r w:rsidR="0030707C" w:rsidRPr="00DD2132">
        <w:t>(Solo Exhibition of FDIC Insured, Burned Books, and Under the Floorboards.)</w:t>
      </w:r>
    </w:p>
    <w:p w14:paraId="00A492F8" w14:textId="77777777" w:rsidR="00F76468" w:rsidRPr="00DD2132" w:rsidRDefault="00F76468" w:rsidP="003311E5">
      <w:pPr>
        <w:pStyle w:val="Entry-Date"/>
      </w:pPr>
      <w:r w:rsidRPr="00DD2132">
        <w:t xml:space="preserve">2004 </w:t>
      </w:r>
      <w:r w:rsidRPr="00DD2132">
        <w:tab/>
        <w:t>*</w:t>
      </w:r>
      <w:r w:rsidRPr="00DD2132">
        <w:rPr>
          <w:i/>
        </w:rPr>
        <w:t>First Person</w:t>
      </w:r>
      <w:r w:rsidRPr="00DD2132">
        <w:t xml:space="preserve"> (A DVD project in collaboration with </w:t>
      </w:r>
      <w:proofErr w:type="spellStart"/>
      <w:r w:rsidRPr="00DD2132">
        <w:t>with</w:t>
      </w:r>
      <w:proofErr w:type="spellEnd"/>
      <w:r w:rsidRPr="00DD2132">
        <w:t xml:space="preserve"> Carla Herrera-Prats and Anne-Julie </w:t>
      </w:r>
      <w:proofErr w:type="spellStart"/>
      <w:r w:rsidRPr="00DD2132">
        <w:t>Raccoursier</w:t>
      </w:r>
      <w:proofErr w:type="spellEnd"/>
      <w:r w:rsidRPr="00DD2132">
        <w:t>,) Centro de la Imagen, Mexico City, Mexico, November 18</w:t>
      </w:r>
      <w:r w:rsidR="005D0608" w:rsidRPr="00DD2132">
        <w:t>.</w:t>
      </w:r>
    </w:p>
    <w:p w14:paraId="44A6F0DC" w14:textId="77777777" w:rsidR="00F76468" w:rsidRPr="00DD2132" w:rsidRDefault="007D4264" w:rsidP="003311E5">
      <w:pPr>
        <w:pStyle w:val="Entry-Date"/>
      </w:pPr>
      <w:r>
        <w:tab/>
      </w:r>
      <w:r w:rsidR="00F76468" w:rsidRPr="00DD2132">
        <w:t>*</w:t>
      </w:r>
      <w:r w:rsidR="00F76468" w:rsidRPr="00DD2132">
        <w:rPr>
          <w:i/>
        </w:rPr>
        <w:t>First Person</w:t>
      </w:r>
      <w:r w:rsidR="00F76468" w:rsidRPr="00DD2132">
        <w:t xml:space="preserve"> (A DVD project in collaboration with Carla Herrera-Prats and Anne-Julie </w:t>
      </w:r>
      <w:proofErr w:type="spellStart"/>
      <w:r w:rsidR="00F76468" w:rsidRPr="00DD2132">
        <w:t>Raccoursier</w:t>
      </w:r>
      <w:proofErr w:type="spellEnd"/>
      <w:r w:rsidR="00F76468" w:rsidRPr="00DD2132">
        <w:t xml:space="preserve">,), Sala de Arte Publico </w:t>
      </w:r>
      <w:proofErr w:type="spellStart"/>
      <w:r w:rsidR="00F76468" w:rsidRPr="00DD2132">
        <w:t>Siquieros</w:t>
      </w:r>
      <w:proofErr w:type="spellEnd"/>
      <w:r w:rsidR="00F76468" w:rsidRPr="00DD2132">
        <w:t>, Mexico City, Mexico, March 2</w:t>
      </w:r>
      <w:r w:rsidR="00CE4992" w:rsidRPr="00DD2132">
        <w:t>9</w:t>
      </w:r>
      <w:r w:rsidR="00047D59" w:rsidRPr="00DD2132">
        <w:t>-</w:t>
      </w:r>
      <w:r w:rsidR="00F76468" w:rsidRPr="00DD2132">
        <w:t>April 16</w:t>
      </w:r>
      <w:r w:rsidR="005D0608" w:rsidRPr="00DD2132">
        <w:t>.</w:t>
      </w:r>
    </w:p>
    <w:p w14:paraId="53730DAD" w14:textId="77777777" w:rsidR="00F76468" w:rsidRPr="00DD2132" w:rsidRDefault="00F76468" w:rsidP="003311E5">
      <w:pPr>
        <w:pStyle w:val="Entry-Date"/>
      </w:pPr>
      <w:r w:rsidRPr="00DD2132">
        <w:t>2003</w:t>
      </w:r>
      <w:r w:rsidRPr="00DD2132">
        <w:tab/>
        <w:t>*</w:t>
      </w:r>
      <w:r w:rsidRPr="00DD2132">
        <w:rPr>
          <w:i/>
        </w:rPr>
        <w:t>First Person</w:t>
      </w:r>
      <w:r w:rsidRPr="00DD2132">
        <w:t xml:space="preserve"> (A DVD project in collaboration with Carla Herrera-Prats and Anne-Julie   </w:t>
      </w:r>
      <w:proofErr w:type="spellStart"/>
      <w:r w:rsidRPr="00DD2132">
        <w:t>Raccoursier</w:t>
      </w:r>
      <w:proofErr w:type="spellEnd"/>
      <w:r w:rsidRPr="00DD2132">
        <w:t>,), C-Level, Los Angeles, CA, August 30</w:t>
      </w:r>
      <w:r w:rsidR="005D0608" w:rsidRPr="00DD2132">
        <w:t>.</w:t>
      </w:r>
    </w:p>
    <w:p w14:paraId="7FE07E69" w14:textId="77777777" w:rsidR="00F76468" w:rsidRPr="00DD2132" w:rsidRDefault="00C33C63" w:rsidP="003311E5">
      <w:pPr>
        <w:pStyle w:val="Entry-Date"/>
      </w:pPr>
      <w:r w:rsidRPr="00DD2132">
        <w:rPr>
          <w:i/>
        </w:rPr>
        <w:t xml:space="preserve">How did we go a whole a whole year without </w:t>
      </w:r>
      <w:proofErr w:type="gramStart"/>
      <w:r w:rsidRPr="00DD2132">
        <w:rPr>
          <w:i/>
        </w:rPr>
        <w:t>this?,</w:t>
      </w:r>
      <w:proofErr w:type="gramEnd"/>
      <w:r w:rsidRPr="00DD2132">
        <w:rPr>
          <w:i/>
        </w:rPr>
        <w:t xml:space="preserve"> </w:t>
      </w:r>
      <w:r w:rsidR="00F76468" w:rsidRPr="00DD2132">
        <w:t>Mint Gallery, California Institute of the Arts, March 30-April 5.</w:t>
      </w:r>
      <w:r w:rsidR="00BE4572" w:rsidRPr="00DD2132">
        <w:t xml:space="preserve"> (Video.)</w:t>
      </w:r>
    </w:p>
    <w:p w14:paraId="625E76CE" w14:textId="77777777" w:rsidR="00F76468" w:rsidRPr="00DD2132" w:rsidRDefault="00F76468" w:rsidP="003311E5">
      <w:pPr>
        <w:pStyle w:val="Entry-Date"/>
        <w:rPr>
          <w:lang w:val="fr-FR"/>
        </w:rPr>
      </w:pPr>
      <w:r w:rsidRPr="00DD2132">
        <w:rPr>
          <w:lang w:val="fr-FR"/>
        </w:rPr>
        <w:t>2002</w:t>
      </w:r>
      <w:r w:rsidRPr="00DD2132">
        <w:rPr>
          <w:lang w:val="fr-FR"/>
        </w:rPr>
        <w:tab/>
        <w:t>*</w:t>
      </w:r>
      <w:proofErr w:type="spellStart"/>
      <w:r w:rsidRPr="00DD2132">
        <w:rPr>
          <w:i/>
          <w:lang w:val="fr-FR"/>
        </w:rPr>
        <w:t>Gen.Mod</w:t>
      </w:r>
      <w:proofErr w:type="spellEnd"/>
      <w:r w:rsidRPr="00DD2132">
        <w:rPr>
          <w:i/>
          <w:lang w:val="fr-FR"/>
        </w:rPr>
        <w:t xml:space="preserve"> Café</w:t>
      </w:r>
      <w:r w:rsidRPr="00DD2132">
        <w:rPr>
          <w:lang w:val="fr-FR"/>
        </w:rPr>
        <w:t>, Les Deux Cafés, Los Angeles, May 22</w:t>
      </w:r>
      <w:r w:rsidR="00BE4572" w:rsidRPr="00DD2132">
        <w:rPr>
          <w:lang w:val="fr-FR"/>
        </w:rPr>
        <w:t>. (Installation and Performance)</w:t>
      </w:r>
      <w:r w:rsidR="00E964AA" w:rsidRPr="00DD2132">
        <w:rPr>
          <w:vertAlign w:val="superscript"/>
          <w:lang w:val="fr-FR"/>
        </w:rPr>
        <w:t>.</w:t>
      </w:r>
    </w:p>
    <w:p w14:paraId="5D00B5FE" w14:textId="77777777" w:rsidR="00F76468" w:rsidRPr="00DD2132" w:rsidRDefault="00F76468" w:rsidP="003311E5">
      <w:pPr>
        <w:pStyle w:val="Entry-Date"/>
      </w:pPr>
      <w:r w:rsidRPr="00DD2132">
        <w:t>2001</w:t>
      </w:r>
      <w:r w:rsidRPr="00DD2132">
        <w:tab/>
        <w:t>*</w:t>
      </w:r>
      <w:proofErr w:type="spellStart"/>
      <w:r w:rsidRPr="00DD2132">
        <w:rPr>
          <w:i/>
        </w:rPr>
        <w:t>Gen.Mod</w:t>
      </w:r>
      <w:proofErr w:type="spellEnd"/>
      <w:r w:rsidRPr="00DD2132">
        <w:rPr>
          <w:i/>
        </w:rPr>
        <w:t xml:space="preserve"> Café</w:t>
      </w:r>
      <w:r w:rsidRPr="00DD2132">
        <w:t>, California Institute of the Arts, December 8</w:t>
      </w:r>
      <w:r w:rsidR="00BE4572" w:rsidRPr="00DD2132">
        <w:t xml:space="preserve">. </w:t>
      </w:r>
      <w:r w:rsidR="00BE4572" w:rsidRPr="00DD2132">
        <w:rPr>
          <w:lang w:val="fr-FR"/>
        </w:rPr>
        <w:t>(Installation and Performance)</w:t>
      </w:r>
      <w:r w:rsidR="00BE4572" w:rsidRPr="00DD2132">
        <w:rPr>
          <w:vertAlign w:val="superscript"/>
          <w:lang w:val="fr-FR"/>
        </w:rPr>
        <w:t>.</w:t>
      </w:r>
    </w:p>
    <w:p w14:paraId="7F52C675" w14:textId="77777777" w:rsidR="00F76468" w:rsidRPr="00DD2132" w:rsidRDefault="00F76468" w:rsidP="0011787D">
      <w:pPr>
        <w:pStyle w:val="Entry"/>
      </w:pPr>
      <w:r w:rsidRPr="00DD2132">
        <w:rPr>
          <w:i/>
        </w:rPr>
        <w:t>AfterSherrieLevine.com</w:t>
      </w:r>
      <w:r w:rsidRPr="00DD2132">
        <w:t xml:space="preserve"> at 32 N Moore Gallery, New York, NY, </w:t>
      </w:r>
      <w:r w:rsidRPr="00DD2132">
        <w:rPr>
          <w:i/>
        </w:rPr>
        <w:t>Paula Cooper Gallery</w:t>
      </w:r>
      <w:r w:rsidRPr="00DD2132">
        <w:t>, May 18-June 13.</w:t>
      </w:r>
      <w:r w:rsidR="00BE4572" w:rsidRPr="00DD2132">
        <w:t xml:space="preserve"> (Internet Art.)</w:t>
      </w:r>
    </w:p>
    <w:p w14:paraId="25947A01" w14:textId="77777777" w:rsidR="00F76468" w:rsidRPr="00DD2132" w:rsidRDefault="00F76468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  <w:color w:val="auto"/>
        </w:rPr>
      </w:pPr>
    </w:p>
    <w:p w14:paraId="4C1949CF" w14:textId="77777777" w:rsidR="008B2699" w:rsidRPr="00DD2132" w:rsidRDefault="008B2699" w:rsidP="003311E5">
      <w:pPr>
        <w:tabs>
          <w:tab w:val="left" w:pos="720"/>
        </w:tabs>
        <w:spacing w:after="80"/>
        <w:ind w:left="432"/>
        <w:rPr>
          <w:color w:val="auto"/>
        </w:rPr>
      </w:pPr>
      <w:r w:rsidRPr="00DD2132">
        <w:rPr>
          <w:color w:val="auto"/>
        </w:rPr>
        <w:t>CURATED GROUP EXHIBITIONS</w:t>
      </w:r>
    </w:p>
    <w:p w14:paraId="0131750D" w14:textId="77777777" w:rsidR="008B2699" w:rsidRPr="00DD2132" w:rsidRDefault="008B269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  <w:color w:val="auto"/>
        </w:rPr>
      </w:pPr>
    </w:p>
    <w:p w14:paraId="616427F2" w14:textId="77777777" w:rsidR="00F76468" w:rsidRPr="00DD2132" w:rsidRDefault="00F76468" w:rsidP="003311E5">
      <w:pPr>
        <w:pStyle w:val="BlockText"/>
        <w:tabs>
          <w:tab w:val="left" w:pos="720"/>
          <w:tab w:val="left" w:pos="8640"/>
          <w:tab w:val="left" w:pos="8860"/>
          <w:tab w:val="left" w:pos="8860"/>
        </w:tabs>
        <w:spacing w:after="80" w:line="240" w:lineRule="auto"/>
        <w:ind w:left="1440" w:right="216" w:hanging="1440"/>
        <w:rPr>
          <w:rFonts w:ascii="Times" w:hAnsi="Times"/>
          <w:color w:val="auto"/>
          <w:u w:val="single"/>
        </w:rPr>
      </w:pPr>
      <w:r w:rsidRPr="00DD2132">
        <w:rPr>
          <w:rFonts w:ascii="Times" w:hAnsi="Times"/>
          <w:color w:val="auto"/>
          <w:u w:val="single"/>
        </w:rPr>
        <w:t>*Indicates exhi</w:t>
      </w:r>
      <w:r w:rsidR="008B2699" w:rsidRPr="00DD2132">
        <w:rPr>
          <w:rFonts w:ascii="Times" w:hAnsi="Times"/>
          <w:color w:val="auto"/>
          <w:u w:val="single"/>
        </w:rPr>
        <w:t>bition of collaborative project</w:t>
      </w:r>
      <w:r w:rsidRPr="00DD2132">
        <w:rPr>
          <w:rFonts w:ascii="Times" w:hAnsi="Times"/>
          <w:color w:val="auto"/>
          <w:u w:val="single"/>
        </w:rPr>
        <w:t>.</w:t>
      </w:r>
    </w:p>
    <w:p w14:paraId="5A5D5FE8" w14:textId="77777777" w:rsidR="00F76468" w:rsidRPr="00DD2132" w:rsidRDefault="00F76468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</w:p>
    <w:p w14:paraId="49FC6DDA" w14:textId="1C015E14" w:rsidR="009F585B" w:rsidRPr="00E36CD4" w:rsidRDefault="009F585B" w:rsidP="009F585B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ins w:id="143" w:author="Michael Mandiberg" w:date="2024-12-21T10:44:00Z" w16du:dateUtc="2024-12-21T15:44:00Z"/>
          <w:bCs/>
          <w:i/>
          <w:iCs/>
          <w:color w:val="auto"/>
        </w:rPr>
      </w:pPr>
      <w:ins w:id="144" w:author="Michael Mandiberg" w:date="2024-12-21T10:44:00Z" w16du:dateUtc="2024-12-21T15:44:00Z">
        <w:r w:rsidRPr="00DD2132">
          <w:rPr>
            <w:bCs/>
            <w:color w:val="auto"/>
          </w:rPr>
          <w:t>202</w:t>
        </w:r>
        <w:r>
          <w:rPr>
            <w:bCs/>
            <w:color w:val="auto"/>
          </w:rPr>
          <w:t>4</w:t>
        </w:r>
        <w:r w:rsidRPr="00DD2132">
          <w:rPr>
            <w:bCs/>
            <w:color w:val="auto"/>
          </w:rPr>
          <w:tab/>
        </w:r>
        <w:r>
          <w:rPr>
            <w:bCs/>
            <w:i/>
            <w:iCs/>
            <w:color w:val="auto"/>
          </w:rPr>
          <w:t>Taking Stock</w:t>
        </w:r>
        <w:r w:rsidRPr="00E36CD4">
          <w:rPr>
            <w:bCs/>
            <w:i/>
            <w:iCs/>
            <w:color w:val="auto"/>
          </w:rPr>
          <w:t xml:space="preserve"> </w:t>
        </w:r>
        <w:r w:rsidRPr="00E36CD4">
          <w:rPr>
            <w:bCs/>
            <w:color w:val="auto"/>
          </w:rPr>
          <w:t>in</w:t>
        </w:r>
        <w:r w:rsidRPr="00E36CD4">
          <w:rPr>
            <w:bCs/>
            <w:i/>
            <w:iCs/>
            <w:color w:val="auto"/>
          </w:rPr>
          <w:t xml:space="preserve"> </w:t>
        </w:r>
      </w:ins>
      <w:ins w:id="145" w:author="Michael Mandiberg" w:date="2024-12-21T10:45:00Z" w16du:dateUtc="2024-12-21T15:45:00Z">
        <w:r>
          <w:rPr>
            <w:bCs/>
            <w:i/>
            <w:iCs/>
            <w:color w:val="auto"/>
          </w:rPr>
          <w:t xml:space="preserve">The Lure of </w:t>
        </w:r>
      </w:ins>
      <w:ins w:id="146" w:author="Michael Mandiberg" w:date="2024-12-21T10:46:00Z" w16du:dateUtc="2024-12-21T15:46:00Z">
        <w:r>
          <w:rPr>
            <w:bCs/>
            <w:i/>
            <w:iCs/>
            <w:color w:val="auto"/>
          </w:rPr>
          <w:t xml:space="preserve">the </w:t>
        </w:r>
      </w:ins>
      <w:ins w:id="147" w:author="Michael Mandiberg" w:date="2024-12-21T10:45:00Z" w16du:dateUtc="2024-12-21T15:45:00Z">
        <w:r>
          <w:rPr>
            <w:bCs/>
            <w:i/>
            <w:iCs/>
            <w:color w:val="auto"/>
          </w:rPr>
          <w:t>Image</w:t>
        </w:r>
      </w:ins>
      <w:ins w:id="148" w:author="Michael Mandiberg" w:date="2024-12-21T10:44:00Z" w16du:dateUtc="2024-12-21T15:44:00Z">
        <w:r w:rsidRPr="00E36CD4">
          <w:rPr>
            <w:bCs/>
            <w:i/>
            <w:iCs/>
            <w:color w:val="auto"/>
          </w:rPr>
          <w:t xml:space="preserve">, </w:t>
        </w:r>
      </w:ins>
      <w:proofErr w:type="spellStart"/>
      <w:ins w:id="149" w:author="Michael Mandiberg" w:date="2024-12-21T10:51:00Z" w16du:dateUtc="2024-12-21T15:51:00Z">
        <w:r>
          <w:rPr>
            <w:bCs/>
            <w:color w:val="auto"/>
          </w:rPr>
          <w:t>F</w:t>
        </w:r>
      </w:ins>
      <w:ins w:id="150" w:author="Michael Mandiberg" w:date="2024-12-21T10:45:00Z" w16du:dateUtc="2024-12-21T15:45:00Z">
        <w:r>
          <w:rPr>
            <w:bCs/>
            <w:color w:val="auto"/>
          </w:rPr>
          <w:t>otomuseum</w:t>
        </w:r>
        <w:proofErr w:type="spellEnd"/>
        <w:r>
          <w:rPr>
            <w:bCs/>
            <w:color w:val="auto"/>
          </w:rPr>
          <w:t xml:space="preserve"> Winterthur, Winterthur, Switzerland</w:t>
        </w:r>
      </w:ins>
      <w:ins w:id="151" w:author="Michael Mandiberg" w:date="2024-12-21T10:44:00Z" w16du:dateUtc="2024-12-21T15:44:00Z">
        <w:r>
          <w:rPr>
            <w:bCs/>
            <w:color w:val="auto"/>
          </w:rPr>
          <w:t xml:space="preserve">, </w:t>
        </w:r>
      </w:ins>
      <w:ins w:id="152" w:author="Michael Mandiberg" w:date="2024-12-21T10:46:00Z" w16du:dateUtc="2024-12-21T15:46:00Z">
        <w:r>
          <w:rPr>
            <w:bCs/>
            <w:color w:val="auto"/>
          </w:rPr>
          <w:t>May</w:t>
        </w:r>
      </w:ins>
      <w:ins w:id="153" w:author="Michael Mandiberg" w:date="2024-12-21T10:44:00Z" w16du:dateUtc="2024-12-21T15:44:00Z">
        <w:r w:rsidRPr="00DF6788">
          <w:rPr>
            <w:bCs/>
            <w:color w:val="auto"/>
          </w:rPr>
          <w:t xml:space="preserve"> </w:t>
        </w:r>
      </w:ins>
      <w:ins w:id="154" w:author="Michael Mandiberg" w:date="2024-12-21T10:46:00Z" w16du:dateUtc="2024-12-21T15:46:00Z">
        <w:r>
          <w:rPr>
            <w:bCs/>
            <w:color w:val="auto"/>
          </w:rPr>
          <w:t>1</w:t>
        </w:r>
      </w:ins>
      <w:ins w:id="155" w:author="Michael Mandiberg" w:date="2024-12-21T10:44:00Z" w16du:dateUtc="2024-12-21T15:44:00Z">
        <w:r w:rsidRPr="00DF6788">
          <w:rPr>
            <w:bCs/>
            <w:color w:val="auto"/>
          </w:rPr>
          <w:t xml:space="preserve">7 </w:t>
        </w:r>
        <w:r w:rsidRPr="00E36CD4">
          <w:t xml:space="preserve">– </w:t>
        </w:r>
      </w:ins>
      <w:ins w:id="156" w:author="Michael Mandiberg" w:date="2024-12-21T10:46:00Z" w16du:dateUtc="2024-12-21T15:46:00Z">
        <w:r>
          <w:t xml:space="preserve">December </w:t>
        </w:r>
      </w:ins>
      <w:ins w:id="157" w:author="Michael Mandiberg" w:date="2024-12-21T10:44:00Z" w16du:dateUtc="2024-12-21T15:44:00Z">
        <w:r w:rsidRPr="00DF6788">
          <w:rPr>
            <w:bCs/>
            <w:color w:val="auto"/>
          </w:rPr>
          <w:t>10</w:t>
        </w:r>
      </w:ins>
      <w:ins w:id="158" w:author="Michael Mandiberg" w:date="2024-12-21T10:46:00Z" w16du:dateUtc="2024-12-21T15:46:00Z">
        <w:r>
          <w:rPr>
            <w:bCs/>
            <w:color w:val="auto"/>
          </w:rPr>
          <w:t>,</w:t>
        </w:r>
      </w:ins>
      <w:ins w:id="159" w:author="Michael Mandiberg" w:date="2024-12-21T10:44:00Z" w16du:dateUtc="2024-12-21T15:44:00Z">
        <w:r w:rsidRPr="00DF6788">
          <w:rPr>
            <w:bCs/>
            <w:color w:val="auto"/>
          </w:rPr>
          <w:t xml:space="preserve"> 202</w:t>
        </w:r>
      </w:ins>
      <w:ins w:id="160" w:author="Michael Mandiberg" w:date="2024-12-21T10:46:00Z" w16du:dateUtc="2024-12-21T15:46:00Z">
        <w:r>
          <w:rPr>
            <w:bCs/>
            <w:color w:val="auto"/>
          </w:rPr>
          <w:t>5</w:t>
        </w:r>
      </w:ins>
      <w:ins w:id="161" w:author="Michael Mandiberg" w:date="2024-12-21T10:44:00Z" w16du:dateUtc="2024-12-21T15:44:00Z">
        <w:r w:rsidRPr="00E36CD4">
          <w:rPr>
            <w:bCs/>
            <w:color w:val="auto"/>
          </w:rPr>
          <w:t>.</w:t>
        </w:r>
      </w:ins>
    </w:p>
    <w:p w14:paraId="19862988" w14:textId="1ED41BA0" w:rsidR="00DF6788" w:rsidRPr="00E36CD4" w:rsidRDefault="00DF6788" w:rsidP="00DF6788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ins w:id="162" w:author="Michael Mandiberg" w:date="2024-12-21T08:56:00Z" w16du:dateUtc="2024-12-21T13:56:00Z"/>
          <w:bCs/>
          <w:i/>
          <w:iCs/>
          <w:color w:val="auto"/>
        </w:rPr>
      </w:pPr>
      <w:ins w:id="163" w:author="Michael Mandiberg" w:date="2024-12-21T08:56:00Z" w16du:dateUtc="2024-12-21T13:56:00Z">
        <w:r w:rsidRPr="00DD2132">
          <w:rPr>
            <w:bCs/>
            <w:color w:val="auto"/>
          </w:rPr>
          <w:t>202</w:t>
        </w:r>
      </w:ins>
      <w:ins w:id="164" w:author="Michael Mandiberg" w:date="2024-12-21T09:05:00Z" w16du:dateUtc="2024-12-21T14:05:00Z">
        <w:r>
          <w:rPr>
            <w:bCs/>
            <w:color w:val="auto"/>
          </w:rPr>
          <w:t>4</w:t>
        </w:r>
      </w:ins>
      <w:ins w:id="165" w:author="Michael Mandiberg" w:date="2024-12-21T08:56:00Z" w16du:dateUtc="2024-12-21T13:56:00Z">
        <w:r w:rsidRPr="00DD2132">
          <w:rPr>
            <w:bCs/>
            <w:color w:val="auto"/>
          </w:rPr>
          <w:tab/>
        </w:r>
      </w:ins>
      <w:ins w:id="166" w:author="Michael Mandiberg" w:date="2024-12-21T08:57:00Z" w16du:dateUtc="2024-12-21T13:57:00Z">
        <w:r>
          <w:rPr>
            <w:bCs/>
            <w:i/>
            <w:iCs/>
            <w:color w:val="auto"/>
          </w:rPr>
          <w:t>Taking S</w:t>
        </w:r>
      </w:ins>
      <w:ins w:id="167" w:author="Michael Mandiberg" w:date="2024-12-21T08:58:00Z" w16du:dateUtc="2024-12-21T13:58:00Z">
        <w:r>
          <w:rPr>
            <w:bCs/>
            <w:i/>
            <w:iCs/>
            <w:color w:val="auto"/>
          </w:rPr>
          <w:t>tock</w:t>
        </w:r>
      </w:ins>
      <w:ins w:id="168" w:author="Michael Mandiberg" w:date="2024-12-21T08:56:00Z" w16du:dateUtc="2024-12-21T13:56:00Z">
        <w:r w:rsidRPr="00E36CD4">
          <w:rPr>
            <w:bCs/>
            <w:i/>
            <w:iCs/>
            <w:color w:val="auto"/>
          </w:rPr>
          <w:t xml:space="preserve"> </w:t>
        </w:r>
        <w:r w:rsidRPr="00E36CD4">
          <w:rPr>
            <w:bCs/>
            <w:color w:val="auto"/>
          </w:rPr>
          <w:t>in</w:t>
        </w:r>
        <w:r w:rsidRPr="00E36CD4">
          <w:rPr>
            <w:bCs/>
            <w:i/>
            <w:iCs/>
            <w:color w:val="auto"/>
          </w:rPr>
          <w:t xml:space="preserve"> </w:t>
        </w:r>
      </w:ins>
      <w:ins w:id="169" w:author="Michael Mandiberg" w:date="2024-12-21T08:58:00Z" w16du:dateUtc="2024-12-21T13:58:00Z">
        <w:r>
          <w:rPr>
            <w:bCs/>
            <w:i/>
            <w:iCs/>
            <w:color w:val="auto"/>
          </w:rPr>
          <w:t>Redacted</w:t>
        </w:r>
      </w:ins>
      <w:ins w:id="170" w:author="Michael Mandiberg" w:date="2024-12-21T08:56:00Z" w16du:dateUtc="2024-12-21T13:56:00Z">
        <w:r w:rsidRPr="00E36CD4">
          <w:rPr>
            <w:bCs/>
            <w:i/>
            <w:iCs/>
            <w:color w:val="auto"/>
          </w:rPr>
          <w:t xml:space="preserve">, </w:t>
        </w:r>
      </w:ins>
      <w:ins w:id="171" w:author="Michael Mandiberg" w:date="2024-12-21T08:58:00Z" w16du:dateUtc="2024-12-21T13:58:00Z">
        <w:r>
          <w:rPr>
            <w:bCs/>
            <w:color w:val="auto"/>
          </w:rPr>
          <w:t xml:space="preserve">Tender Art, Paris Photo Fair, </w:t>
        </w:r>
        <w:r w:rsidRPr="00DF6788">
          <w:rPr>
            <w:bCs/>
            <w:color w:val="auto"/>
          </w:rPr>
          <w:t xml:space="preserve">November 7 </w:t>
        </w:r>
      </w:ins>
      <w:ins w:id="172" w:author="Michael Mandiberg" w:date="2024-12-21T08:59:00Z" w16du:dateUtc="2024-12-21T13:59:00Z">
        <w:r w:rsidRPr="00E36CD4">
          <w:t xml:space="preserve">– </w:t>
        </w:r>
      </w:ins>
      <w:ins w:id="173" w:author="Michael Mandiberg" w:date="2024-12-21T08:58:00Z" w16du:dateUtc="2024-12-21T13:58:00Z">
        <w:r w:rsidRPr="00DF6788">
          <w:rPr>
            <w:bCs/>
            <w:color w:val="auto"/>
          </w:rPr>
          <w:t>10</w:t>
        </w:r>
      </w:ins>
      <w:ins w:id="174" w:author="Michael Mandiberg" w:date="2024-12-21T10:46:00Z" w16du:dateUtc="2024-12-21T15:46:00Z">
        <w:r w:rsidR="009F585B">
          <w:rPr>
            <w:bCs/>
            <w:color w:val="auto"/>
          </w:rPr>
          <w:t>,</w:t>
        </w:r>
      </w:ins>
      <w:ins w:id="175" w:author="Michael Mandiberg" w:date="2024-12-21T08:58:00Z" w16du:dateUtc="2024-12-21T13:58:00Z">
        <w:r w:rsidRPr="00DF6788">
          <w:rPr>
            <w:bCs/>
            <w:color w:val="auto"/>
          </w:rPr>
          <w:t xml:space="preserve"> 2024</w:t>
        </w:r>
      </w:ins>
      <w:ins w:id="176" w:author="Michael Mandiberg" w:date="2024-12-21T08:56:00Z" w16du:dateUtc="2024-12-21T13:56:00Z">
        <w:r w:rsidRPr="00E36CD4">
          <w:rPr>
            <w:bCs/>
            <w:color w:val="auto"/>
          </w:rPr>
          <w:t>.</w:t>
        </w:r>
      </w:ins>
    </w:p>
    <w:p w14:paraId="2514F2B2" w14:textId="77777777" w:rsidR="00653336" w:rsidRDefault="00653336" w:rsidP="00653336">
      <w:pPr>
        <w:pStyle w:val="Entry"/>
        <w:rPr>
          <w:ins w:id="177" w:author="Michael Mandiberg" w:date="2024-12-21T09:07:00Z" w16du:dateUtc="2024-12-21T14:07:00Z"/>
        </w:rPr>
      </w:pPr>
      <w:ins w:id="178" w:author="Michael Mandiberg" w:date="2024-12-21T09:07:00Z" w16du:dateUtc="2024-12-21T14:07:00Z">
        <w:r w:rsidRPr="00E36CD4">
          <w:rPr>
            <w:i/>
            <w:iCs/>
          </w:rPr>
          <w:t xml:space="preserve">Print Wikipedia </w:t>
        </w:r>
        <w:r w:rsidRPr="00E36CD4">
          <w:t>in</w:t>
        </w:r>
        <w:r w:rsidRPr="00E36CD4">
          <w:rPr>
            <w:i/>
            <w:iCs/>
          </w:rPr>
          <w:t xml:space="preserve"> Retrofuture, </w:t>
        </w:r>
        <w:r w:rsidRPr="00653336">
          <w:t>Museum Villa Stuck</w:t>
        </w:r>
        <w:r w:rsidRPr="00E36CD4">
          <w:t xml:space="preserve">, </w:t>
        </w:r>
        <w:r>
          <w:t>Munich, Germany</w:t>
        </w:r>
        <w:r w:rsidRPr="00E36CD4">
          <w:t xml:space="preserve">, </w:t>
        </w:r>
        <w:r>
          <w:t xml:space="preserve">March 5 </w:t>
        </w:r>
        <w:r w:rsidRPr="00E36CD4">
          <w:t xml:space="preserve">– </w:t>
        </w:r>
        <w:r>
          <w:t>September</w:t>
        </w:r>
        <w:r w:rsidRPr="00E36CD4">
          <w:t xml:space="preserve"> </w:t>
        </w:r>
        <w:r>
          <w:t>1</w:t>
        </w:r>
        <w:r w:rsidRPr="00E36CD4">
          <w:t>5, 202</w:t>
        </w:r>
        <w:r>
          <w:t>4</w:t>
        </w:r>
        <w:r w:rsidRPr="00E36CD4">
          <w:t>.</w:t>
        </w:r>
      </w:ins>
    </w:p>
    <w:p w14:paraId="4AF3FEAD" w14:textId="1719BAB2" w:rsidR="00DF6788" w:rsidRPr="00E36CD4" w:rsidRDefault="00DF6788" w:rsidP="00DF6788">
      <w:pPr>
        <w:pStyle w:val="Entry"/>
        <w:rPr>
          <w:ins w:id="179" w:author="Michael Mandiberg" w:date="2024-12-21T08:56:00Z" w16du:dateUtc="2024-12-21T13:56:00Z"/>
        </w:rPr>
      </w:pPr>
      <w:ins w:id="180" w:author="Michael Mandiberg" w:date="2024-12-21T09:00:00Z" w16du:dateUtc="2024-12-21T14:00:00Z">
        <w:r>
          <w:rPr>
            <w:i/>
            <w:iCs/>
          </w:rPr>
          <w:t>P</w:t>
        </w:r>
      </w:ins>
      <w:ins w:id="181" w:author="Michael Mandiberg" w:date="2024-12-21T09:01:00Z" w16du:dateUtc="2024-12-21T14:01:00Z">
        <w:r>
          <w:rPr>
            <w:i/>
            <w:iCs/>
          </w:rPr>
          <w:t>ostmodern Times</w:t>
        </w:r>
      </w:ins>
      <w:ins w:id="182" w:author="Michael Mandiberg" w:date="2024-12-21T08:56:00Z" w16du:dateUtc="2024-12-21T13:56:00Z">
        <w:r w:rsidRPr="00E36CD4">
          <w:rPr>
            <w:i/>
            <w:iCs/>
          </w:rPr>
          <w:t xml:space="preserve"> </w:t>
        </w:r>
        <w:r w:rsidRPr="00E36CD4">
          <w:t>in</w:t>
        </w:r>
        <w:r w:rsidRPr="00E36CD4">
          <w:rPr>
            <w:i/>
            <w:iCs/>
          </w:rPr>
          <w:t xml:space="preserve"> </w:t>
        </w:r>
      </w:ins>
      <w:ins w:id="183" w:author="Michael Mandiberg" w:date="2024-12-21T09:00:00Z" w16du:dateUtc="2024-12-21T14:00:00Z">
        <w:r w:rsidRPr="00DF6788">
          <w:rPr>
            <w:i/>
            <w:iCs/>
          </w:rPr>
          <w:t xml:space="preserve">(Stumm)Film: Moderne </w:t>
        </w:r>
        <w:proofErr w:type="spellStart"/>
        <w:r w:rsidRPr="00DF6788">
          <w:rPr>
            <w:i/>
            <w:iCs/>
          </w:rPr>
          <w:t>Zeiten</w:t>
        </w:r>
      </w:ins>
      <w:proofErr w:type="spellEnd"/>
      <w:ins w:id="184" w:author="Michael Mandiberg" w:date="2024-12-21T08:56:00Z" w16du:dateUtc="2024-12-21T13:56:00Z">
        <w:r w:rsidRPr="00E36CD4">
          <w:rPr>
            <w:i/>
            <w:iCs/>
          </w:rPr>
          <w:t xml:space="preserve">, </w:t>
        </w:r>
      </w:ins>
      <w:proofErr w:type="spellStart"/>
      <w:ins w:id="185" w:author="Michael Mandiberg" w:date="2024-12-21T09:01:00Z" w16du:dateUtc="2024-12-21T14:01:00Z">
        <w:r w:rsidRPr="00DF6788">
          <w:t>Filmmuseum</w:t>
        </w:r>
        <w:proofErr w:type="spellEnd"/>
        <w:r w:rsidRPr="00DF6788">
          <w:t xml:space="preserve"> Düsseldorf</w:t>
        </w:r>
      </w:ins>
      <w:ins w:id="186" w:author="Michael Mandiberg" w:date="2024-12-21T08:56:00Z" w16du:dateUtc="2024-12-21T13:56:00Z">
        <w:r w:rsidRPr="00E36CD4">
          <w:t xml:space="preserve">, </w:t>
        </w:r>
      </w:ins>
      <w:ins w:id="187" w:author="Michael Mandiberg" w:date="2024-12-21T09:01:00Z" w16du:dateUtc="2024-12-21T14:01:00Z">
        <w:r w:rsidRPr="00DF6788">
          <w:t>Düsseldorf</w:t>
        </w:r>
        <w:r>
          <w:t>, Germany</w:t>
        </w:r>
      </w:ins>
      <w:ins w:id="188" w:author="Michael Mandiberg" w:date="2024-12-21T08:56:00Z" w16du:dateUtc="2024-12-21T13:56:00Z">
        <w:r w:rsidRPr="00E36CD4">
          <w:t xml:space="preserve">, </w:t>
        </w:r>
      </w:ins>
      <w:ins w:id="189" w:author="Michael Mandiberg" w:date="2024-12-21T09:01:00Z" w16du:dateUtc="2024-12-21T14:01:00Z">
        <w:r>
          <w:t>February</w:t>
        </w:r>
      </w:ins>
      <w:ins w:id="190" w:author="Michael Mandiberg" w:date="2024-12-21T08:56:00Z" w16du:dateUtc="2024-12-21T13:56:00Z">
        <w:r w:rsidRPr="00E36CD4">
          <w:t xml:space="preserve"> 7</w:t>
        </w:r>
      </w:ins>
      <w:ins w:id="191" w:author="Michael Mandiberg" w:date="2024-12-21T09:01:00Z" w16du:dateUtc="2024-12-21T14:01:00Z">
        <w:r>
          <w:t xml:space="preserve"> </w:t>
        </w:r>
      </w:ins>
      <w:ins w:id="192" w:author="Michael Mandiberg" w:date="2024-12-21T08:56:00Z" w16du:dateUtc="2024-12-21T13:56:00Z">
        <w:r w:rsidRPr="00E36CD4">
          <w:t xml:space="preserve">– </w:t>
        </w:r>
      </w:ins>
      <w:ins w:id="193" w:author="Michael Mandiberg" w:date="2024-12-21T09:02:00Z" w16du:dateUtc="2024-12-21T14:02:00Z">
        <w:r>
          <w:t>28</w:t>
        </w:r>
      </w:ins>
      <w:ins w:id="194" w:author="Michael Mandiberg" w:date="2024-12-21T08:56:00Z" w16du:dateUtc="2024-12-21T13:56:00Z">
        <w:r w:rsidRPr="00E36CD4">
          <w:t>, 202</w:t>
        </w:r>
      </w:ins>
      <w:ins w:id="195" w:author="Michael Mandiberg" w:date="2024-12-21T09:02:00Z" w16du:dateUtc="2024-12-21T14:02:00Z">
        <w:r>
          <w:t>4</w:t>
        </w:r>
      </w:ins>
      <w:ins w:id="196" w:author="Michael Mandiberg" w:date="2024-12-21T08:56:00Z" w16du:dateUtc="2024-12-21T13:56:00Z">
        <w:r w:rsidRPr="00E36CD4">
          <w:t>.</w:t>
        </w:r>
      </w:ins>
    </w:p>
    <w:p w14:paraId="0FBDC000" w14:textId="2CB69FF1" w:rsidR="00DF6788" w:rsidRPr="00DF6788" w:rsidRDefault="00DF6788" w:rsidP="00DF6788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ins w:id="197" w:author="Michael Mandiberg" w:date="2024-12-21T09:04:00Z"/>
          <w:bCs/>
          <w:color w:val="auto"/>
        </w:rPr>
      </w:pPr>
      <w:ins w:id="198" w:author="Michael Mandiberg" w:date="2024-12-21T09:04:00Z">
        <w:r w:rsidRPr="00DF6788">
          <w:rPr>
            <w:bCs/>
            <w:color w:val="auto"/>
          </w:rPr>
          <w:t>2023</w:t>
        </w:r>
      </w:ins>
      <w:ins w:id="199" w:author="Michael Mandiberg" w:date="2024-12-21T09:04:00Z" w16du:dateUtc="2024-12-21T14:04:00Z">
        <w:r>
          <w:rPr>
            <w:bCs/>
            <w:color w:val="auto"/>
          </w:rPr>
          <w:tab/>
        </w:r>
      </w:ins>
      <w:ins w:id="200" w:author="Michael Mandiberg" w:date="2024-12-21T09:04:00Z">
        <w:r w:rsidRPr="00DF6788">
          <w:rPr>
            <w:bCs/>
            <w:i/>
            <w:iCs/>
            <w:color w:val="auto"/>
          </w:rPr>
          <w:t xml:space="preserve">Quantified Self Portrait </w:t>
        </w:r>
        <w:r w:rsidRPr="00DF6788">
          <w:rPr>
            <w:bCs/>
            <w:iCs/>
            <w:color w:val="auto"/>
          </w:rPr>
          <w:t xml:space="preserve">in </w:t>
        </w:r>
        <w:r w:rsidRPr="00DF6788">
          <w:rPr>
            <w:bCs/>
            <w:i/>
            <w:iCs/>
            <w:color w:val="auto"/>
          </w:rPr>
          <w:t>Out of Office</w:t>
        </w:r>
        <w:r w:rsidRPr="00DF6788">
          <w:rPr>
            <w:bCs/>
            <w:color w:val="auto"/>
          </w:rPr>
          <w:t xml:space="preserve">, </w:t>
        </w:r>
        <w:proofErr w:type="spellStart"/>
        <w:r w:rsidRPr="00DF6788">
          <w:rPr>
            <w:bCs/>
            <w:color w:val="auto"/>
          </w:rPr>
          <w:t>Medienwerkstatt</w:t>
        </w:r>
        <w:proofErr w:type="spellEnd"/>
        <w:r w:rsidRPr="00DF6788">
          <w:rPr>
            <w:bCs/>
            <w:color w:val="auto"/>
          </w:rPr>
          <w:t xml:space="preserve"> Wien, Austria, October 5 - 27 2023.</w:t>
        </w:r>
      </w:ins>
    </w:p>
    <w:p w14:paraId="30E19AB5" w14:textId="77777777" w:rsidR="00DF6788" w:rsidRPr="00DF6788" w:rsidRDefault="00DF6788" w:rsidP="00DF6788">
      <w:pPr>
        <w:pStyle w:val="Entry"/>
        <w:rPr>
          <w:ins w:id="201" w:author="Michael Mandiberg" w:date="2024-12-21T09:05:00Z" w16du:dateUtc="2024-12-21T14:05:00Z"/>
          <w:i/>
          <w:iCs/>
        </w:rPr>
      </w:pPr>
      <w:ins w:id="202" w:author="Michael Mandiberg" w:date="2024-12-21T09:05:00Z" w16du:dateUtc="2024-12-21T14:05:00Z">
        <w:r w:rsidRPr="00DF6788">
          <w:rPr>
            <w:i/>
            <w:iCs/>
          </w:rPr>
          <w:t>Print Wikipedia in Books on Demand, German Museum of Books and Writing, Leipzig, Germany, September 29, 2023 – February 18, 2024.</w:t>
        </w:r>
      </w:ins>
    </w:p>
    <w:p w14:paraId="59F8D6E9" w14:textId="77777777" w:rsidR="00DF6788" w:rsidRPr="00DF6788" w:rsidRDefault="00DF6788" w:rsidP="00DF6788">
      <w:pPr>
        <w:pStyle w:val="Entry"/>
        <w:rPr>
          <w:ins w:id="203" w:author="Michael Mandiberg" w:date="2024-12-21T09:05:00Z" w16du:dateUtc="2024-12-21T14:05:00Z"/>
          <w:i/>
          <w:iCs/>
        </w:rPr>
      </w:pPr>
      <w:ins w:id="204" w:author="Michael Mandiberg" w:date="2024-12-21T09:05:00Z" w16du:dateUtc="2024-12-21T14:05:00Z">
        <w:r w:rsidRPr="00DF6788">
          <w:rPr>
            <w:i/>
            <w:iCs/>
          </w:rPr>
          <w:t>Print Wikipedia in The First Ten Years, Denny Gallery, July 6 – August 18, 2023.</w:t>
        </w:r>
      </w:ins>
    </w:p>
    <w:p w14:paraId="3A599B96" w14:textId="77777777" w:rsidR="00DF6788" w:rsidRPr="00DF6788" w:rsidRDefault="00DF6788" w:rsidP="00DF6788">
      <w:pPr>
        <w:pStyle w:val="Entry"/>
        <w:rPr>
          <w:ins w:id="205" w:author="Michael Mandiberg" w:date="2024-12-21T09:05:00Z" w16du:dateUtc="2024-12-21T14:05:00Z"/>
          <w:i/>
          <w:iCs/>
        </w:rPr>
      </w:pPr>
      <w:ins w:id="206" w:author="Michael Mandiberg" w:date="2024-12-21T09:05:00Z" w16du:dateUtc="2024-12-21T14:05:00Z">
        <w:r w:rsidRPr="00DF6788">
          <w:rPr>
            <w:i/>
            <w:iCs/>
          </w:rPr>
          <w:t xml:space="preserve">Quantified Self Portrait in In Retrospect/Bad Mirror, </w:t>
        </w:r>
        <w:proofErr w:type="spellStart"/>
        <w:r w:rsidRPr="00DF6788">
          <w:rPr>
            <w:i/>
            <w:iCs/>
          </w:rPr>
          <w:t>Monira</w:t>
        </w:r>
        <w:proofErr w:type="spellEnd"/>
        <w:r w:rsidRPr="00DF6788">
          <w:rPr>
            <w:i/>
            <w:iCs/>
          </w:rPr>
          <w:t xml:space="preserve"> Foundation, Jersey City, NY, March 4 - April 23, 2023</w:t>
        </w:r>
      </w:ins>
    </w:p>
    <w:p w14:paraId="4B352949" w14:textId="77777777" w:rsidR="00E36CD4" w:rsidRPr="00E36CD4" w:rsidRDefault="00CF4696" w:rsidP="00E36CD4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/>
          <w:iCs/>
          <w:color w:val="auto"/>
        </w:rPr>
      </w:pPr>
      <w:r w:rsidRPr="00DD2132">
        <w:rPr>
          <w:bCs/>
          <w:color w:val="auto"/>
        </w:rPr>
        <w:t>202</w:t>
      </w:r>
      <w:r>
        <w:rPr>
          <w:bCs/>
          <w:color w:val="auto"/>
        </w:rPr>
        <w:t>2</w:t>
      </w:r>
      <w:r w:rsidRPr="00DD2132">
        <w:rPr>
          <w:bCs/>
          <w:color w:val="auto"/>
        </w:rPr>
        <w:tab/>
      </w:r>
      <w:r w:rsidR="00E36CD4" w:rsidRPr="00E36CD4">
        <w:rPr>
          <w:bCs/>
          <w:i/>
          <w:iCs/>
          <w:color w:val="auto"/>
        </w:rPr>
        <w:t xml:space="preserve">Quantified Self Portrait </w:t>
      </w:r>
      <w:r w:rsidR="00E36CD4" w:rsidRPr="00E36CD4">
        <w:rPr>
          <w:bCs/>
          <w:color w:val="auto"/>
        </w:rPr>
        <w:t>in</w:t>
      </w:r>
      <w:r w:rsidR="00E36CD4" w:rsidRPr="00E36CD4">
        <w:rPr>
          <w:bCs/>
          <w:i/>
          <w:iCs/>
          <w:color w:val="auto"/>
        </w:rPr>
        <w:t xml:space="preserve"> Mnemonic Devices, </w:t>
      </w:r>
      <w:r w:rsidR="00E36CD4" w:rsidRPr="00E36CD4">
        <w:rPr>
          <w:bCs/>
          <w:color w:val="auto"/>
        </w:rPr>
        <w:t>Morlan Gallery, Transylvania University, Lexington, Kentucky, October 24 - November 22, 2022.</w:t>
      </w:r>
    </w:p>
    <w:p w14:paraId="517DC5D6" w14:textId="77777777" w:rsidR="00E36CD4" w:rsidRPr="00E36CD4" w:rsidRDefault="00E36CD4" w:rsidP="003311E5">
      <w:pPr>
        <w:pStyle w:val="Entry"/>
      </w:pPr>
      <w:r w:rsidRPr="00E36CD4">
        <w:rPr>
          <w:i/>
          <w:iCs/>
        </w:rPr>
        <w:t xml:space="preserve">AfterSherrieLevine.com </w:t>
      </w:r>
      <w:r w:rsidRPr="00E36CD4">
        <w:t>in</w:t>
      </w:r>
      <w:r w:rsidRPr="00E36CD4">
        <w:rPr>
          <w:i/>
          <w:iCs/>
        </w:rPr>
        <w:t xml:space="preserve"> Walker Evans Revisited, </w:t>
      </w:r>
      <w:r w:rsidRPr="00E36CD4">
        <w:t>Museum Helmond, Helmond, Netherlands, October 7, 2022 – March 5, 2023.</w:t>
      </w:r>
    </w:p>
    <w:p w14:paraId="611B874B" w14:textId="3C7331EF" w:rsidR="00E36CD4" w:rsidRPr="00E36CD4" w:rsidRDefault="00E36CD4" w:rsidP="003311E5">
      <w:pPr>
        <w:pStyle w:val="Entry"/>
      </w:pPr>
      <w:r w:rsidRPr="00E36CD4">
        <w:rPr>
          <w:i/>
          <w:iCs/>
        </w:rPr>
        <w:lastRenderedPageBreak/>
        <w:t xml:space="preserve">Print Wikipedia </w:t>
      </w:r>
      <w:r w:rsidRPr="00E36CD4">
        <w:t>in</w:t>
      </w:r>
      <w:r w:rsidRPr="00E36CD4">
        <w:rPr>
          <w:i/>
          <w:iCs/>
        </w:rPr>
        <w:t xml:space="preserve"> Retrofuture, </w:t>
      </w:r>
      <w:r w:rsidRPr="00E36CD4">
        <w:t xml:space="preserve">The </w:t>
      </w:r>
      <w:proofErr w:type="spellStart"/>
      <w:r w:rsidRPr="00E36CD4">
        <w:t>Evoluon</w:t>
      </w:r>
      <w:proofErr w:type="spellEnd"/>
      <w:r w:rsidRPr="00E36CD4">
        <w:t xml:space="preserve">, Eindhoven, Netherlands, September 17, 2022 – </w:t>
      </w:r>
      <w:del w:id="207" w:author="Michael Mandiberg" w:date="2024-12-21T08:56:00Z" w16du:dateUtc="2024-12-21T13:56:00Z">
        <w:r w:rsidRPr="00E36CD4" w:rsidDel="00DF6788">
          <w:delText>August 5</w:delText>
        </w:r>
      </w:del>
      <w:ins w:id="208" w:author="Michael Mandiberg" w:date="2024-12-21T08:56:00Z" w16du:dateUtc="2024-12-21T13:56:00Z">
        <w:r w:rsidR="00DF6788">
          <w:t>September 16</w:t>
        </w:r>
      </w:ins>
      <w:r w:rsidRPr="00E36CD4">
        <w:t>, 202</w:t>
      </w:r>
      <w:ins w:id="209" w:author="Michael Mandiberg" w:date="2024-12-21T08:56:00Z" w16du:dateUtc="2024-12-21T13:56:00Z">
        <w:r w:rsidR="00DF6788">
          <w:t>4</w:t>
        </w:r>
      </w:ins>
      <w:del w:id="210" w:author="Michael Mandiberg" w:date="2024-12-21T08:56:00Z" w16du:dateUtc="2024-12-21T13:56:00Z">
        <w:r w:rsidRPr="00E36CD4" w:rsidDel="00DF6788">
          <w:delText>3</w:delText>
        </w:r>
      </w:del>
      <w:r w:rsidRPr="00E36CD4">
        <w:t>.</w:t>
      </w:r>
    </w:p>
    <w:p w14:paraId="78223F4E" w14:textId="77777777" w:rsidR="00E36CD4" w:rsidRPr="00E36CD4" w:rsidRDefault="00E36CD4" w:rsidP="003311E5">
      <w:pPr>
        <w:pStyle w:val="Entry"/>
      </w:pPr>
      <w:r w:rsidRPr="00E36CD4">
        <w:rPr>
          <w:i/>
          <w:iCs/>
        </w:rPr>
        <w:t xml:space="preserve">AfterSherrieLevine.com </w:t>
      </w:r>
      <w:r w:rsidRPr="00E36CD4">
        <w:t>in</w:t>
      </w:r>
      <w:r w:rsidRPr="00E36CD4">
        <w:rPr>
          <w:i/>
          <w:iCs/>
        </w:rPr>
        <w:t xml:space="preserve"> Delivery Art, </w:t>
      </w:r>
      <w:r w:rsidRPr="00E36CD4">
        <w:t xml:space="preserve">National Museum of Modern and Contemporary Art, </w:t>
      </w:r>
      <w:proofErr w:type="spellStart"/>
      <w:r w:rsidRPr="00E36CD4">
        <w:t>Chungcheongbuk</w:t>
      </w:r>
      <w:proofErr w:type="spellEnd"/>
      <w:r w:rsidRPr="00E36CD4">
        <w:t>-do, Korea, 24th August 2022 – 29th January 2023.</w:t>
      </w:r>
    </w:p>
    <w:p w14:paraId="54E3853A" w14:textId="77777777" w:rsidR="00E36CD4" w:rsidRPr="00E36CD4" w:rsidRDefault="00E36CD4" w:rsidP="003311E5">
      <w:pPr>
        <w:pStyle w:val="Entry"/>
      </w:pPr>
      <w:r w:rsidRPr="00E36CD4">
        <w:rPr>
          <w:i/>
          <w:iCs/>
        </w:rPr>
        <w:t xml:space="preserve">Print Wikipedia </w:t>
      </w:r>
      <w:r w:rsidRPr="00E36CD4">
        <w:t>in</w:t>
      </w:r>
      <w:r w:rsidRPr="00E36CD4">
        <w:rPr>
          <w:i/>
          <w:iCs/>
        </w:rPr>
        <w:t xml:space="preserve"> Information Wants To Be </w:t>
      </w:r>
      <w:proofErr w:type="gramStart"/>
      <w:r w:rsidRPr="00E36CD4">
        <w:rPr>
          <w:i/>
          <w:iCs/>
        </w:rPr>
        <w:t>Free?:</w:t>
      </w:r>
      <w:proofErr w:type="gramEnd"/>
      <w:r w:rsidRPr="00E36CD4">
        <w:rPr>
          <w:i/>
          <w:iCs/>
        </w:rPr>
        <w:t xml:space="preserve"> Art and the Internet, </w:t>
      </w:r>
      <w:r w:rsidRPr="00E36CD4">
        <w:t>Nanyang Technological University ADM Gallery, Singapore, March 25 – May 13, 2022.</w:t>
      </w:r>
    </w:p>
    <w:p w14:paraId="377ADF82" w14:textId="77777777" w:rsidR="00CF4696" w:rsidRPr="003311E5" w:rsidRDefault="00CF4696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Cs/>
          <w:color w:val="auto"/>
        </w:rPr>
      </w:pPr>
      <w:r w:rsidRPr="00DD2132">
        <w:rPr>
          <w:bCs/>
          <w:color w:val="auto"/>
        </w:rPr>
        <w:t>202</w:t>
      </w:r>
      <w:r>
        <w:rPr>
          <w:bCs/>
          <w:color w:val="auto"/>
        </w:rPr>
        <w:t>1</w:t>
      </w:r>
      <w:r w:rsidRPr="00DD2132">
        <w:rPr>
          <w:bCs/>
          <w:color w:val="auto"/>
        </w:rPr>
        <w:tab/>
      </w:r>
      <w:r w:rsidR="00E36CD4" w:rsidRPr="003311E5">
        <w:rPr>
          <w:bCs/>
          <w:i/>
          <w:iCs/>
          <w:color w:val="auto"/>
        </w:rPr>
        <w:t>Live Study</w:t>
      </w:r>
      <w:r w:rsidR="00E36CD4">
        <w:rPr>
          <w:bCs/>
          <w:color w:val="auto"/>
        </w:rPr>
        <w:t xml:space="preserve"> in </w:t>
      </w:r>
      <w:r w:rsidR="00E36CD4" w:rsidRPr="00E36CD4">
        <w:rPr>
          <w:bCs/>
          <w:i/>
          <w:iCs/>
          <w:color w:val="auto"/>
        </w:rPr>
        <w:t>[body]2[body</w:t>
      </w:r>
      <w:proofErr w:type="gramStart"/>
      <w:r w:rsidR="00E36CD4" w:rsidRPr="00E36CD4">
        <w:rPr>
          <w:bCs/>
          <w:i/>
          <w:iCs/>
          <w:color w:val="auto"/>
        </w:rPr>
        <w:t>]</w:t>
      </w:r>
      <w:r w:rsidRPr="00CF4696">
        <w:rPr>
          <w:bCs/>
          <w:i/>
          <w:iCs/>
          <w:color w:val="auto"/>
        </w:rPr>
        <w:t>,</w:t>
      </w:r>
      <w:r w:rsidRPr="003311E5">
        <w:rPr>
          <w:bCs/>
          <w:iCs/>
          <w:color w:val="auto"/>
        </w:rPr>
        <w:t>Elizabeth</w:t>
      </w:r>
      <w:proofErr w:type="gramEnd"/>
      <w:r w:rsidRPr="003311E5">
        <w:rPr>
          <w:bCs/>
          <w:iCs/>
          <w:color w:val="auto"/>
        </w:rPr>
        <w:t xml:space="preserve"> Foundation for the Arts, New York, August – December 2021.</w:t>
      </w:r>
    </w:p>
    <w:p w14:paraId="7FDD451B" w14:textId="77777777" w:rsidR="00CF4696" w:rsidRPr="00CF4696" w:rsidRDefault="00CF4696" w:rsidP="003311E5">
      <w:pPr>
        <w:pStyle w:val="Entry"/>
        <w:rPr>
          <w:i/>
        </w:rPr>
      </w:pPr>
      <w:r w:rsidRPr="00CF4696">
        <w:rPr>
          <w:i/>
        </w:rPr>
        <w:t xml:space="preserve">Print Wikipedia in Summer Reading, </w:t>
      </w:r>
      <w:r w:rsidRPr="003311E5">
        <w:t>Center for Book Arts, New York, July 17 – September 26, 2021.</w:t>
      </w:r>
    </w:p>
    <w:p w14:paraId="66B11691" w14:textId="77777777" w:rsidR="00CF4696" w:rsidRPr="00CF4696" w:rsidRDefault="00CF4696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/>
          <w:iCs/>
          <w:color w:val="auto"/>
        </w:rPr>
      </w:pPr>
      <w:r w:rsidRPr="00DD2132">
        <w:rPr>
          <w:bCs/>
          <w:color w:val="auto"/>
        </w:rPr>
        <w:t>20</w:t>
      </w:r>
      <w:r>
        <w:rPr>
          <w:bCs/>
          <w:color w:val="auto"/>
        </w:rPr>
        <w:t>20</w:t>
      </w:r>
      <w:r w:rsidRPr="00DD2132">
        <w:rPr>
          <w:bCs/>
          <w:color w:val="auto"/>
        </w:rPr>
        <w:tab/>
      </w:r>
      <w:r w:rsidR="00E36CD4" w:rsidRPr="003311E5">
        <w:rPr>
          <w:bCs/>
          <w:i/>
          <w:iCs/>
          <w:color w:val="auto"/>
        </w:rPr>
        <w:t>Zoom Paintings</w:t>
      </w:r>
      <w:r w:rsidR="00E36CD4">
        <w:rPr>
          <w:bCs/>
          <w:color w:val="auto"/>
        </w:rPr>
        <w:t xml:space="preserve"> in </w:t>
      </w:r>
      <w:r w:rsidRPr="00CF4696">
        <w:rPr>
          <w:bCs/>
          <w:i/>
          <w:iCs/>
          <w:color w:val="auto"/>
        </w:rPr>
        <w:t xml:space="preserve">Virtual Background, </w:t>
      </w:r>
      <w:proofErr w:type="spellStart"/>
      <w:r w:rsidRPr="003311E5">
        <w:rPr>
          <w:bCs/>
          <w:iCs/>
          <w:color w:val="auto"/>
        </w:rPr>
        <w:t>HeK</w:t>
      </w:r>
      <w:proofErr w:type="spellEnd"/>
      <w:r w:rsidRPr="003311E5">
        <w:rPr>
          <w:bCs/>
          <w:iCs/>
          <w:color w:val="auto"/>
        </w:rPr>
        <w:t xml:space="preserve"> Net Works, </w:t>
      </w:r>
      <w:proofErr w:type="spellStart"/>
      <w:r w:rsidRPr="003311E5">
        <w:rPr>
          <w:bCs/>
          <w:iCs/>
          <w:color w:val="auto"/>
        </w:rPr>
        <w:t>HeK</w:t>
      </w:r>
      <w:proofErr w:type="spellEnd"/>
      <w:r w:rsidRPr="003311E5">
        <w:rPr>
          <w:bCs/>
          <w:iCs/>
          <w:color w:val="auto"/>
        </w:rPr>
        <w:t>, Basel, October 13 - November 10, 2020 (online.)</w:t>
      </w:r>
    </w:p>
    <w:p w14:paraId="32BB98F6" w14:textId="77777777" w:rsidR="00CF4696" w:rsidRPr="00CF4696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/>
          <w:color w:val="auto"/>
        </w:rPr>
      </w:pPr>
      <w:r>
        <w:rPr>
          <w:bCs/>
          <w:i/>
          <w:iCs/>
          <w:color w:val="auto"/>
        </w:rPr>
        <w:tab/>
      </w:r>
      <w:r w:rsidR="00CF4696" w:rsidRPr="00CF4696">
        <w:rPr>
          <w:bCs/>
          <w:i/>
          <w:iCs/>
          <w:color w:val="auto"/>
        </w:rPr>
        <w:t xml:space="preserve">All Haiku, </w:t>
      </w:r>
      <w:r w:rsidR="00CF4696" w:rsidRPr="003311E5">
        <w:rPr>
          <w:bCs/>
          <w:iCs/>
          <w:color w:val="auto"/>
        </w:rPr>
        <w:t>in</w:t>
      </w:r>
      <w:r w:rsidR="00CF4696" w:rsidRPr="00CF4696">
        <w:rPr>
          <w:bCs/>
          <w:i/>
          <w:iCs/>
          <w:color w:val="auto"/>
        </w:rPr>
        <w:t xml:space="preserve"> Tunnels of the Mind</w:t>
      </w:r>
      <w:r w:rsidR="00CF4696" w:rsidRPr="00CF4696">
        <w:rPr>
          <w:bCs/>
          <w:i/>
          <w:color w:val="auto"/>
        </w:rPr>
        <w:t xml:space="preserve">, </w:t>
      </w:r>
      <w:r w:rsidR="00CF4696" w:rsidRPr="003311E5">
        <w:rPr>
          <w:bCs/>
          <w:iCs/>
          <w:color w:val="auto"/>
        </w:rPr>
        <w:t>San Francisco Art Institute in association with ZAZ Corner, New York, June 10-15</w:t>
      </w:r>
      <w:proofErr w:type="gramStart"/>
      <w:r w:rsidR="00CF4696" w:rsidRPr="003311E5">
        <w:rPr>
          <w:bCs/>
          <w:iCs/>
          <w:color w:val="auto"/>
        </w:rPr>
        <w:t xml:space="preserve"> 2020</w:t>
      </w:r>
      <w:proofErr w:type="gramEnd"/>
      <w:r w:rsidR="00CF4696" w:rsidRPr="00CF4696">
        <w:rPr>
          <w:bCs/>
          <w:i/>
          <w:color w:val="auto"/>
        </w:rPr>
        <w:t>.</w:t>
      </w:r>
    </w:p>
    <w:p w14:paraId="61E7D880" w14:textId="77777777" w:rsidR="00CF4696" w:rsidRPr="003311E5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Cs/>
          <w:color w:val="auto"/>
        </w:rPr>
      </w:pPr>
      <w:r>
        <w:rPr>
          <w:bCs/>
          <w:i/>
          <w:iCs/>
          <w:color w:val="auto"/>
        </w:rPr>
        <w:tab/>
      </w:r>
      <w:r w:rsidR="00CF4696" w:rsidRPr="00CF4696">
        <w:rPr>
          <w:bCs/>
          <w:i/>
          <w:iCs/>
          <w:color w:val="auto"/>
        </w:rPr>
        <w:t>Postmodern Times</w:t>
      </w:r>
      <w:r w:rsidR="00CF4696" w:rsidRPr="00CF4696">
        <w:rPr>
          <w:bCs/>
          <w:i/>
          <w:color w:val="auto"/>
        </w:rPr>
        <w:t xml:space="preserve"> </w:t>
      </w:r>
      <w:r w:rsidR="00CF4696" w:rsidRPr="003311E5">
        <w:rPr>
          <w:bCs/>
          <w:iCs/>
          <w:color w:val="auto"/>
        </w:rPr>
        <w:t>and</w:t>
      </w:r>
      <w:r w:rsidR="00CF4696" w:rsidRPr="00CF4696">
        <w:rPr>
          <w:bCs/>
          <w:i/>
          <w:color w:val="auto"/>
        </w:rPr>
        <w:t xml:space="preserve"> </w:t>
      </w:r>
      <w:r w:rsidR="00CF4696" w:rsidRPr="00CF4696">
        <w:rPr>
          <w:bCs/>
          <w:i/>
          <w:iCs/>
          <w:color w:val="auto"/>
        </w:rPr>
        <w:t>Quantified Self Portrait</w:t>
      </w:r>
      <w:r w:rsidR="00CF4696" w:rsidRPr="00CF4696">
        <w:rPr>
          <w:bCs/>
          <w:i/>
          <w:color w:val="auto"/>
        </w:rPr>
        <w:t xml:space="preserve"> </w:t>
      </w:r>
      <w:r w:rsidR="00CF4696" w:rsidRPr="003311E5">
        <w:rPr>
          <w:bCs/>
          <w:iCs/>
          <w:color w:val="auto"/>
        </w:rPr>
        <w:t>in</w:t>
      </w:r>
      <w:r w:rsidR="00CF4696" w:rsidRPr="00CF4696">
        <w:rPr>
          <w:bCs/>
          <w:i/>
          <w:color w:val="auto"/>
        </w:rPr>
        <w:t xml:space="preserve"> </w:t>
      </w:r>
      <w:r w:rsidR="00CF4696" w:rsidRPr="00CF4696">
        <w:rPr>
          <w:bCs/>
          <w:i/>
          <w:iCs/>
          <w:color w:val="auto"/>
        </w:rPr>
        <w:t>The Society of Individuals</w:t>
      </w:r>
      <w:r w:rsidR="00CF4696" w:rsidRPr="00CF4696">
        <w:rPr>
          <w:bCs/>
          <w:i/>
          <w:color w:val="auto"/>
        </w:rPr>
        <w:t xml:space="preserve">, </w:t>
      </w:r>
      <w:r w:rsidR="00CF4696" w:rsidRPr="003311E5">
        <w:rPr>
          <w:bCs/>
          <w:iCs/>
          <w:color w:val="auto"/>
        </w:rPr>
        <w:t>Museum of Contemporary Art, Busan, Korea, December 11, 2020 – May 2, 2021.</w:t>
      </w:r>
    </w:p>
    <w:p w14:paraId="16699D1D" w14:textId="77777777" w:rsidR="00CF4696" w:rsidRPr="003311E5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Cs/>
          <w:color w:val="auto"/>
        </w:rPr>
      </w:pPr>
      <w:r>
        <w:rPr>
          <w:bCs/>
          <w:i/>
          <w:iCs/>
          <w:color w:val="auto"/>
        </w:rPr>
        <w:tab/>
      </w:r>
      <w:r w:rsidR="00CF4696" w:rsidRPr="00CF4696">
        <w:rPr>
          <w:bCs/>
          <w:i/>
          <w:iCs/>
          <w:color w:val="auto"/>
        </w:rPr>
        <w:t xml:space="preserve">View from the Window at Work, </w:t>
      </w:r>
      <w:r w:rsidR="00CF4696" w:rsidRPr="003311E5">
        <w:rPr>
          <w:bCs/>
          <w:iCs/>
          <w:color w:val="auto"/>
        </w:rPr>
        <w:t>in</w:t>
      </w:r>
      <w:r w:rsidR="00CF4696" w:rsidRPr="00CF4696">
        <w:rPr>
          <w:bCs/>
          <w:i/>
          <w:iCs/>
          <w:color w:val="auto"/>
        </w:rPr>
        <w:t xml:space="preserve"> Journey into a Living Being, </w:t>
      </w:r>
      <w:proofErr w:type="spellStart"/>
      <w:r w:rsidR="00CF4696" w:rsidRPr="003311E5">
        <w:rPr>
          <w:bCs/>
          <w:iCs/>
          <w:color w:val="auto"/>
        </w:rPr>
        <w:t>Kunstraum</w:t>
      </w:r>
      <w:proofErr w:type="spellEnd"/>
      <w:r w:rsidR="00CF4696" w:rsidRPr="003311E5">
        <w:rPr>
          <w:bCs/>
          <w:iCs/>
          <w:color w:val="auto"/>
        </w:rPr>
        <w:t xml:space="preserve"> Kreuzberg, Berlin, May 18 –August 16</w:t>
      </w:r>
      <w:proofErr w:type="gramStart"/>
      <w:r w:rsidR="00CF4696" w:rsidRPr="003311E5">
        <w:rPr>
          <w:bCs/>
          <w:iCs/>
          <w:color w:val="auto"/>
        </w:rPr>
        <w:t xml:space="preserve"> 2020</w:t>
      </w:r>
      <w:proofErr w:type="gramEnd"/>
      <w:r w:rsidR="00CF4696" w:rsidRPr="003311E5">
        <w:rPr>
          <w:bCs/>
          <w:iCs/>
          <w:color w:val="auto"/>
        </w:rPr>
        <w:t>.</w:t>
      </w:r>
    </w:p>
    <w:p w14:paraId="6CBD299D" w14:textId="77777777" w:rsidR="00CF4696" w:rsidRPr="003311E5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Cs/>
          <w:color w:val="auto"/>
        </w:rPr>
      </w:pPr>
      <w:r>
        <w:rPr>
          <w:bCs/>
          <w:i/>
          <w:iCs/>
          <w:color w:val="auto"/>
        </w:rPr>
        <w:tab/>
      </w:r>
      <w:r w:rsidR="00CF4696" w:rsidRPr="00CF4696">
        <w:rPr>
          <w:bCs/>
          <w:i/>
          <w:iCs/>
          <w:color w:val="auto"/>
        </w:rPr>
        <w:t xml:space="preserve">Quantified Self Portrait </w:t>
      </w:r>
      <w:r w:rsidR="00CF4696" w:rsidRPr="003311E5">
        <w:rPr>
          <w:bCs/>
          <w:iCs/>
          <w:color w:val="auto"/>
        </w:rPr>
        <w:t>in</w:t>
      </w:r>
      <w:r w:rsidR="00CF4696" w:rsidRPr="00CF4696">
        <w:rPr>
          <w:bCs/>
          <w:i/>
          <w:color w:val="auto"/>
        </w:rPr>
        <w:t xml:space="preserve"> </w:t>
      </w:r>
      <w:r w:rsidR="00CF4696" w:rsidRPr="003311E5">
        <w:rPr>
          <w:bCs/>
          <w:iCs/>
          <w:color w:val="auto"/>
        </w:rPr>
        <w:t>Glasgow International 2020, (Exhibition cancelled due to COVID).</w:t>
      </w:r>
    </w:p>
    <w:p w14:paraId="2FF26233" w14:textId="77777777" w:rsidR="00CF4696" w:rsidRPr="00CF4696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/>
          <w:color w:val="auto"/>
        </w:rPr>
      </w:pPr>
      <w:r>
        <w:rPr>
          <w:bCs/>
          <w:i/>
          <w:color w:val="auto"/>
        </w:rPr>
        <w:tab/>
      </w:r>
      <w:r w:rsidR="00CF4696" w:rsidRPr="00DD2132">
        <w:rPr>
          <w:bCs/>
          <w:i/>
          <w:color w:val="auto"/>
        </w:rPr>
        <w:t xml:space="preserve">AfterSherrieLevine.com </w:t>
      </w:r>
      <w:r w:rsidR="00CF4696" w:rsidRPr="00DD2132">
        <w:rPr>
          <w:bCs/>
          <w:color w:val="auto"/>
        </w:rPr>
        <w:t>i</w:t>
      </w:r>
      <w:r w:rsidR="00CF4696" w:rsidRPr="00DD2132">
        <w:rPr>
          <w:bCs/>
          <w:iCs/>
          <w:color w:val="auto"/>
        </w:rPr>
        <w:t xml:space="preserve">n </w:t>
      </w:r>
      <w:r w:rsidR="00CF4696" w:rsidRPr="00DD2132">
        <w:rPr>
          <w:bCs/>
          <w:color w:val="auto"/>
        </w:rPr>
        <w:t>2</w:t>
      </w:r>
      <w:r w:rsidR="00CF4696" w:rsidRPr="00DD2132">
        <w:rPr>
          <w:bCs/>
          <w:color w:val="auto"/>
          <w:vertAlign w:val="superscript"/>
        </w:rPr>
        <w:t>nd</w:t>
      </w:r>
      <w:r w:rsidR="00CF4696" w:rsidRPr="00DD2132">
        <w:rPr>
          <w:bCs/>
          <w:color w:val="auto"/>
        </w:rPr>
        <w:t xml:space="preserve"> Biennale für </w:t>
      </w:r>
      <w:proofErr w:type="spellStart"/>
      <w:r w:rsidR="00CF4696" w:rsidRPr="00DD2132">
        <w:rPr>
          <w:bCs/>
          <w:color w:val="auto"/>
        </w:rPr>
        <w:t>aktuelle</w:t>
      </w:r>
      <w:proofErr w:type="spellEnd"/>
      <w:r w:rsidR="00CF4696" w:rsidRPr="00DD2132">
        <w:rPr>
          <w:bCs/>
          <w:color w:val="auto"/>
        </w:rPr>
        <w:t xml:space="preserve"> </w:t>
      </w:r>
      <w:proofErr w:type="spellStart"/>
      <w:r w:rsidR="00CF4696" w:rsidRPr="00DD2132">
        <w:rPr>
          <w:bCs/>
          <w:color w:val="auto"/>
        </w:rPr>
        <w:t>Fotografie</w:t>
      </w:r>
      <w:proofErr w:type="spellEnd"/>
      <w:r w:rsidR="00CF4696" w:rsidRPr="00DD2132">
        <w:rPr>
          <w:bCs/>
          <w:color w:val="auto"/>
        </w:rPr>
        <w:t>, Mannheim, Germany, February 29 – April 26, 2020</w:t>
      </w:r>
    </w:p>
    <w:p w14:paraId="00AE033E" w14:textId="77777777" w:rsidR="00CF4696" w:rsidRPr="00DD2132" w:rsidRDefault="00CF4696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color w:val="auto"/>
        </w:rPr>
      </w:pPr>
      <w:r w:rsidRPr="00DD2132">
        <w:rPr>
          <w:bCs/>
          <w:color w:val="auto"/>
        </w:rPr>
        <w:t>2019</w:t>
      </w:r>
      <w:r w:rsidRPr="00DD2132">
        <w:rPr>
          <w:bCs/>
          <w:color w:val="auto"/>
        </w:rPr>
        <w:tab/>
      </w:r>
      <w:r w:rsidRPr="00DD2132">
        <w:rPr>
          <w:bCs/>
          <w:i/>
          <w:color w:val="auto"/>
        </w:rPr>
        <w:t xml:space="preserve">Quantified Self Portrait </w:t>
      </w:r>
      <w:r w:rsidRPr="0060228B">
        <w:rPr>
          <w:bCs/>
          <w:i/>
          <w:iCs/>
          <w:color w:val="auto"/>
        </w:rPr>
        <w:t xml:space="preserve">and </w:t>
      </w:r>
      <w:r w:rsidRPr="0060228B">
        <w:rPr>
          <w:bCs/>
          <w:i/>
          <w:color w:val="auto"/>
        </w:rPr>
        <w:t xml:space="preserve">Postmodern Times </w:t>
      </w:r>
      <w:r w:rsidRPr="00DD2132">
        <w:rPr>
          <w:bCs/>
          <w:color w:val="auto"/>
        </w:rPr>
        <w:t>in</w:t>
      </w:r>
      <w:r w:rsidRPr="00DD2132">
        <w:rPr>
          <w:bCs/>
          <w:i/>
          <w:color w:val="auto"/>
        </w:rPr>
        <w:t xml:space="preserve"> </w:t>
      </w:r>
      <w:proofErr w:type="spellStart"/>
      <w:r w:rsidRPr="00DD2132">
        <w:rPr>
          <w:bCs/>
          <w:i/>
          <w:color w:val="auto"/>
        </w:rPr>
        <w:t>Hyperemployment</w:t>
      </w:r>
      <w:proofErr w:type="spellEnd"/>
      <w:r w:rsidRPr="00DD2132">
        <w:rPr>
          <w:bCs/>
          <w:color w:val="auto"/>
        </w:rPr>
        <w:t xml:space="preserve">, </w:t>
      </w:r>
      <w:proofErr w:type="spellStart"/>
      <w:r w:rsidRPr="00DD2132">
        <w:rPr>
          <w:bCs/>
          <w:color w:val="auto"/>
        </w:rPr>
        <w:t>Aksioma</w:t>
      </w:r>
      <w:proofErr w:type="spellEnd"/>
      <w:r w:rsidRPr="00DD2132">
        <w:rPr>
          <w:bCs/>
          <w:color w:val="auto"/>
        </w:rPr>
        <w:t xml:space="preserve">/Museum of Graphic Arts, Ljubljana, Slovenia, October – </w:t>
      </w:r>
      <w:proofErr w:type="gramStart"/>
      <w:r w:rsidRPr="00DD2132">
        <w:rPr>
          <w:bCs/>
          <w:color w:val="auto"/>
        </w:rPr>
        <w:t>December,</w:t>
      </w:r>
      <w:proofErr w:type="gramEnd"/>
      <w:r w:rsidRPr="00DD2132">
        <w:rPr>
          <w:bCs/>
          <w:color w:val="auto"/>
        </w:rPr>
        <w:t xml:space="preserve"> 2019.</w:t>
      </w:r>
    </w:p>
    <w:p w14:paraId="2EBF044B" w14:textId="77777777" w:rsidR="0060228B" w:rsidRPr="003311E5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Cs/>
          <w:color w:val="auto"/>
        </w:rPr>
      </w:pPr>
      <w:r>
        <w:rPr>
          <w:bCs/>
          <w:i/>
          <w:color w:val="auto"/>
        </w:rPr>
        <w:tab/>
      </w:r>
      <w:r w:rsidR="0060228B" w:rsidRPr="0060228B">
        <w:rPr>
          <w:bCs/>
          <w:i/>
          <w:color w:val="auto"/>
        </w:rPr>
        <w:t xml:space="preserve">Quantified Self Portrait </w:t>
      </w:r>
      <w:r w:rsidR="0060228B" w:rsidRPr="003311E5">
        <w:rPr>
          <w:bCs/>
          <w:color w:val="auto"/>
        </w:rPr>
        <w:t>in</w:t>
      </w:r>
      <w:r w:rsidR="0060228B" w:rsidRPr="0060228B">
        <w:rPr>
          <w:bCs/>
          <w:i/>
          <w:color w:val="auto"/>
        </w:rPr>
        <w:t xml:space="preserve"> </w:t>
      </w:r>
      <w:proofErr w:type="spellStart"/>
      <w:r w:rsidR="0060228B" w:rsidRPr="0060228B">
        <w:rPr>
          <w:bCs/>
          <w:i/>
          <w:color w:val="auto"/>
        </w:rPr>
        <w:t>Hyperemployment</w:t>
      </w:r>
      <w:proofErr w:type="spellEnd"/>
      <w:r w:rsidR="0060228B" w:rsidRPr="0060228B">
        <w:rPr>
          <w:bCs/>
          <w:i/>
          <w:color w:val="auto"/>
        </w:rPr>
        <w:t xml:space="preserve">, </w:t>
      </w:r>
      <w:r w:rsidR="0060228B" w:rsidRPr="003311E5">
        <w:rPr>
          <w:bCs/>
          <w:iCs/>
          <w:color w:val="auto"/>
        </w:rPr>
        <w:t xml:space="preserve">Museum of Graphic Arts, Ljubljana, Slovenia, October – </w:t>
      </w:r>
      <w:proofErr w:type="gramStart"/>
      <w:r w:rsidR="0060228B" w:rsidRPr="003311E5">
        <w:rPr>
          <w:bCs/>
          <w:iCs/>
          <w:color w:val="auto"/>
        </w:rPr>
        <w:t>December,</w:t>
      </w:r>
      <w:proofErr w:type="gramEnd"/>
      <w:r w:rsidR="0060228B" w:rsidRPr="003311E5">
        <w:rPr>
          <w:bCs/>
          <w:iCs/>
          <w:color w:val="auto"/>
        </w:rPr>
        <w:t xml:space="preserve"> 2019.</w:t>
      </w:r>
    </w:p>
    <w:p w14:paraId="71146F83" w14:textId="77777777" w:rsidR="0060228B" w:rsidRPr="0060228B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/>
          <w:color w:val="auto"/>
        </w:rPr>
      </w:pPr>
      <w:r>
        <w:rPr>
          <w:bCs/>
          <w:i/>
          <w:color w:val="auto"/>
        </w:rPr>
        <w:tab/>
      </w:r>
      <w:r w:rsidR="0060228B" w:rsidRPr="0060228B">
        <w:rPr>
          <w:bCs/>
          <w:i/>
          <w:color w:val="auto"/>
        </w:rPr>
        <w:t xml:space="preserve">Quantified Self Portrait </w:t>
      </w:r>
      <w:r w:rsidR="0060228B" w:rsidRPr="003311E5">
        <w:rPr>
          <w:bCs/>
          <w:iCs/>
          <w:color w:val="auto"/>
        </w:rPr>
        <w:t>in</w:t>
      </w:r>
      <w:r w:rsidR="0060228B" w:rsidRPr="0060228B">
        <w:rPr>
          <w:bCs/>
          <w:i/>
          <w:color w:val="auto"/>
        </w:rPr>
        <w:t xml:space="preserve"> 24/7, Somerset House, </w:t>
      </w:r>
      <w:r w:rsidR="0060228B" w:rsidRPr="003311E5">
        <w:rPr>
          <w:bCs/>
          <w:iCs/>
          <w:color w:val="auto"/>
        </w:rPr>
        <w:t xml:space="preserve">London, October – </w:t>
      </w:r>
      <w:proofErr w:type="gramStart"/>
      <w:r w:rsidR="0060228B" w:rsidRPr="003311E5">
        <w:rPr>
          <w:bCs/>
          <w:iCs/>
          <w:color w:val="auto"/>
        </w:rPr>
        <w:t>December,</w:t>
      </w:r>
      <w:proofErr w:type="gramEnd"/>
      <w:r w:rsidR="0060228B" w:rsidRPr="003311E5">
        <w:rPr>
          <w:bCs/>
          <w:iCs/>
          <w:color w:val="auto"/>
        </w:rPr>
        <w:t xml:space="preserve"> 2019</w:t>
      </w:r>
    </w:p>
    <w:p w14:paraId="3806D7C2" w14:textId="77777777" w:rsidR="0060228B" w:rsidRPr="0060228B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/>
          <w:iCs/>
          <w:color w:val="auto"/>
        </w:rPr>
      </w:pPr>
      <w:r>
        <w:rPr>
          <w:bCs/>
          <w:i/>
          <w:color w:val="auto"/>
        </w:rPr>
        <w:tab/>
      </w:r>
      <w:r w:rsidR="0060228B" w:rsidRPr="0060228B">
        <w:rPr>
          <w:bCs/>
          <w:i/>
          <w:color w:val="auto"/>
        </w:rPr>
        <w:t>FDIC Insured</w:t>
      </w:r>
      <w:r w:rsidR="0060228B" w:rsidRPr="0060228B">
        <w:rPr>
          <w:bCs/>
          <w:i/>
          <w:iCs/>
          <w:color w:val="auto"/>
        </w:rPr>
        <w:t xml:space="preserve"> </w:t>
      </w:r>
      <w:r w:rsidR="0060228B" w:rsidRPr="003311E5">
        <w:rPr>
          <w:bCs/>
          <w:color w:val="auto"/>
        </w:rPr>
        <w:t>in</w:t>
      </w:r>
      <w:r w:rsidR="0060228B" w:rsidRPr="0060228B">
        <w:rPr>
          <w:bCs/>
          <w:i/>
          <w:iCs/>
          <w:color w:val="auto"/>
        </w:rPr>
        <w:t xml:space="preserve"> </w:t>
      </w:r>
      <w:r w:rsidR="0060228B" w:rsidRPr="0060228B">
        <w:rPr>
          <w:bCs/>
          <w:i/>
          <w:color w:val="auto"/>
        </w:rPr>
        <w:t>Museum of Capitalism</w:t>
      </w:r>
      <w:r w:rsidR="0060228B" w:rsidRPr="0060228B">
        <w:rPr>
          <w:bCs/>
          <w:i/>
          <w:iCs/>
          <w:color w:val="auto"/>
        </w:rPr>
        <w:t xml:space="preserve">, </w:t>
      </w:r>
      <w:r w:rsidR="0060228B" w:rsidRPr="003311E5">
        <w:rPr>
          <w:rFonts w:hint="cs"/>
          <w:bCs/>
          <w:color w:val="auto"/>
        </w:rPr>
        <w:t>Kellen Gallery at Parsons School of Design</w:t>
      </w:r>
      <w:r w:rsidR="0060228B" w:rsidRPr="003311E5">
        <w:rPr>
          <w:bCs/>
          <w:color w:val="auto"/>
        </w:rPr>
        <w:t xml:space="preserve">, New York, </w:t>
      </w:r>
      <w:r w:rsidR="0060228B" w:rsidRPr="003311E5">
        <w:rPr>
          <w:rFonts w:hint="cs"/>
          <w:bCs/>
          <w:color w:val="auto"/>
        </w:rPr>
        <w:t>October 30 – December 11, 2019</w:t>
      </w:r>
    </w:p>
    <w:p w14:paraId="79900391" w14:textId="77777777" w:rsidR="0060228B" w:rsidRPr="003311E5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Cs/>
          <w:color w:val="auto"/>
        </w:rPr>
      </w:pPr>
      <w:r>
        <w:rPr>
          <w:bCs/>
          <w:i/>
          <w:color w:val="auto"/>
        </w:rPr>
        <w:tab/>
      </w:r>
      <w:r w:rsidR="0060228B" w:rsidRPr="0060228B">
        <w:rPr>
          <w:bCs/>
          <w:i/>
          <w:color w:val="auto"/>
        </w:rPr>
        <w:t xml:space="preserve">AfterSherrieLevine.com </w:t>
      </w:r>
      <w:r w:rsidR="0060228B" w:rsidRPr="003311E5">
        <w:rPr>
          <w:bCs/>
          <w:color w:val="auto"/>
        </w:rPr>
        <w:t>and</w:t>
      </w:r>
      <w:r w:rsidR="0060228B" w:rsidRPr="0060228B">
        <w:rPr>
          <w:bCs/>
          <w:i/>
          <w:iCs/>
          <w:color w:val="auto"/>
        </w:rPr>
        <w:t xml:space="preserve"> </w:t>
      </w:r>
      <w:r w:rsidR="0060228B" w:rsidRPr="0060228B">
        <w:rPr>
          <w:bCs/>
          <w:i/>
          <w:color w:val="auto"/>
        </w:rPr>
        <w:t xml:space="preserve">Postmodern Times </w:t>
      </w:r>
      <w:r w:rsidR="0060228B" w:rsidRPr="003311E5">
        <w:rPr>
          <w:bCs/>
          <w:iCs/>
          <w:color w:val="auto"/>
        </w:rPr>
        <w:t>in</w:t>
      </w:r>
      <w:r w:rsidR="0060228B" w:rsidRPr="0060228B">
        <w:rPr>
          <w:bCs/>
          <w:i/>
          <w:iCs/>
          <w:color w:val="auto"/>
        </w:rPr>
        <w:t xml:space="preserve"> </w:t>
      </w:r>
      <w:r w:rsidR="0060228B" w:rsidRPr="0060228B">
        <w:rPr>
          <w:bCs/>
          <w:i/>
          <w:color w:val="auto"/>
        </w:rPr>
        <w:t xml:space="preserve">Copycats, </w:t>
      </w:r>
      <w:r w:rsidR="0060228B" w:rsidRPr="003311E5">
        <w:rPr>
          <w:bCs/>
          <w:iCs/>
          <w:color w:val="auto"/>
        </w:rPr>
        <w:t xml:space="preserve">San Francisco State University, September – </w:t>
      </w:r>
      <w:proofErr w:type="gramStart"/>
      <w:r w:rsidR="0060228B" w:rsidRPr="003311E5">
        <w:rPr>
          <w:bCs/>
          <w:iCs/>
          <w:color w:val="auto"/>
        </w:rPr>
        <w:t>December,</w:t>
      </w:r>
      <w:proofErr w:type="gramEnd"/>
      <w:r w:rsidR="0060228B" w:rsidRPr="003311E5">
        <w:rPr>
          <w:bCs/>
          <w:iCs/>
          <w:color w:val="auto"/>
        </w:rPr>
        <w:t xml:space="preserve"> 2019</w:t>
      </w:r>
    </w:p>
    <w:p w14:paraId="24E5C691" w14:textId="77777777" w:rsidR="0060228B" w:rsidRPr="003311E5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Cs/>
          <w:color w:val="auto"/>
        </w:rPr>
      </w:pPr>
      <w:r>
        <w:rPr>
          <w:bCs/>
          <w:i/>
          <w:color w:val="auto"/>
        </w:rPr>
        <w:tab/>
      </w:r>
      <w:r w:rsidR="0060228B" w:rsidRPr="0060228B">
        <w:rPr>
          <w:bCs/>
          <w:i/>
          <w:color w:val="auto"/>
        </w:rPr>
        <w:t xml:space="preserve">Quantified Self Portrait </w:t>
      </w:r>
      <w:r w:rsidR="0060228B" w:rsidRPr="003311E5">
        <w:rPr>
          <w:bCs/>
          <w:iCs/>
          <w:color w:val="auto"/>
        </w:rPr>
        <w:t>in</w:t>
      </w:r>
      <w:r w:rsidR="0060228B" w:rsidRPr="0060228B">
        <w:rPr>
          <w:bCs/>
          <w:i/>
          <w:color w:val="auto"/>
        </w:rPr>
        <w:t xml:space="preserve"> Invisible Labor, </w:t>
      </w:r>
      <w:r w:rsidR="0060228B" w:rsidRPr="003311E5">
        <w:rPr>
          <w:bCs/>
          <w:iCs/>
          <w:color w:val="auto"/>
        </w:rPr>
        <w:t>The Reach, Abbotsford, Canada, May 23 to September 15, 2019.</w:t>
      </w:r>
    </w:p>
    <w:p w14:paraId="1DFF69F1" w14:textId="77777777" w:rsidR="0060228B" w:rsidRPr="003311E5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Cs/>
          <w:color w:val="auto"/>
        </w:rPr>
      </w:pPr>
      <w:r>
        <w:rPr>
          <w:bCs/>
          <w:i/>
          <w:color w:val="auto"/>
        </w:rPr>
        <w:tab/>
      </w:r>
      <w:r w:rsidR="0060228B" w:rsidRPr="0060228B">
        <w:rPr>
          <w:bCs/>
          <w:i/>
          <w:color w:val="auto"/>
        </w:rPr>
        <w:t xml:space="preserve">Quantified Self Portrait </w:t>
      </w:r>
      <w:r w:rsidR="0060228B" w:rsidRPr="003311E5">
        <w:rPr>
          <w:bCs/>
          <w:iCs/>
          <w:color w:val="auto"/>
        </w:rPr>
        <w:t>in</w:t>
      </w:r>
      <w:r w:rsidR="0060228B" w:rsidRPr="0060228B">
        <w:rPr>
          <w:bCs/>
          <w:i/>
          <w:color w:val="auto"/>
        </w:rPr>
        <w:t xml:space="preserve"> Screen Shots: Desire and Automated Image, </w:t>
      </w:r>
      <w:r w:rsidR="0060228B" w:rsidRPr="003311E5">
        <w:rPr>
          <w:bCs/>
          <w:iCs/>
          <w:color w:val="auto"/>
        </w:rPr>
        <w:t>Galleri Image, Aarhus, Denmark, March 08 – April 28, 2019.</w:t>
      </w:r>
    </w:p>
    <w:p w14:paraId="6A8FFE0B" w14:textId="438C00C1" w:rsidR="00CF4696" w:rsidRPr="003311E5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color w:val="auto"/>
        </w:rPr>
      </w:pPr>
      <w:r>
        <w:rPr>
          <w:bCs/>
          <w:i/>
          <w:color w:val="auto"/>
        </w:rPr>
        <w:tab/>
      </w:r>
      <w:r w:rsidR="00CF4696" w:rsidRPr="00CF4696">
        <w:rPr>
          <w:bCs/>
          <w:i/>
          <w:color w:val="auto"/>
        </w:rPr>
        <w:t xml:space="preserve">AfterSherrieLevine.com </w:t>
      </w:r>
      <w:r w:rsidR="00CF4696" w:rsidRPr="003311E5">
        <w:rPr>
          <w:bCs/>
          <w:color w:val="auto"/>
        </w:rPr>
        <w:t>in</w:t>
      </w:r>
      <w:r w:rsidR="00CF4696" w:rsidRPr="00CF4696">
        <w:rPr>
          <w:bCs/>
          <w:i/>
          <w:color w:val="auto"/>
        </w:rPr>
        <w:t xml:space="preserve"> WEB-RETRO</w:t>
      </w:r>
      <w:r w:rsidR="00CF4696" w:rsidRPr="00CF4696">
        <w:rPr>
          <w:bCs/>
          <w:i/>
          <w:iCs/>
          <w:color w:val="auto"/>
        </w:rPr>
        <w:t xml:space="preserve">, </w:t>
      </w:r>
      <w:proofErr w:type="spellStart"/>
      <w:r w:rsidR="00CF4696" w:rsidRPr="003311E5">
        <w:rPr>
          <w:bCs/>
          <w:color w:val="auto"/>
        </w:rPr>
        <w:t>SeMA</w:t>
      </w:r>
      <w:proofErr w:type="spellEnd"/>
      <w:r w:rsidR="00CF4696" w:rsidRPr="003311E5">
        <w:rPr>
          <w:bCs/>
          <w:color w:val="auto"/>
        </w:rPr>
        <w:t xml:space="preserve"> Buk-Seoul Museum of Art</w:t>
      </w:r>
      <w:ins w:id="211" w:author="Michael Mandiberg" w:date="2024-12-21T09:14:00Z" w16du:dateUtc="2024-12-21T14:14:00Z">
        <w:r w:rsidR="00653336">
          <w:rPr>
            <w:bCs/>
            <w:color w:val="auto"/>
          </w:rPr>
          <w:t xml:space="preserve">, </w:t>
        </w:r>
        <w:r w:rsidR="00653336" w:rsidRPr="003311E5">
          <w:rPr>
            <w:bCs/>
            <w:color w:val="auto"/>
          </w:rPr>
          <w:t>Seoul</w:t>
        </w:r>
        <w:r w:rsidR="00653336">
          <w:rPr>
            <w:bCs/>
            <w:color w:val="auto"/>
          </w:rPr>
          <w:t>, South Korea</w:t>
        </w:r>
      </w:ins>
      <w:r w:rsidR="00CF4696" w:rsidRPr="003311E5">
        <w:rPr>
          <w:bCs/>
          <w:color w:val="auto"/>
        </w:rPr>
        <w:t>, March 13 - June 19, 2019</w:t>
      </w:r>
    </w:p>
    <w:p w14:paraId="3111CE61" w14:textId="77777777" w:rsidR="001F02EF" w:rsidRPr="00DD2132" w:rsidRDefault="001F02EF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color w:val="auto"/>
        </w:rPr>
      </w:pPr>
      <w:r w:rsidRPr="00DD2132">
        <w:rPr>
          <w:bCs/>
          <w:color w:val="auto"/>
        </w:rPr>
        <w:t>2018</w:t>
      </w:r>
      <w:r w:rsidRPr="00DD2132">
        <w:rPr>
          <w:bCs/>
          <w:color w:val="auto"/>
        </w:rPr>
        <w:tab/>
      </w:r>
      <w:r w:rsidRPr="00DD2132">
        <w:rPr>
          <w:bCs/>
          <w:i/>
          <w:color w:val="auto"/>
        </w:rPr>
        <w:t xml:space="preserve">Print Wikipedia </w:t>
      </w:r>
      <w:r w:rsidRPr="00DD2132">
        <w:rPr>
          <w:bCs/>
          <w:color w:val="auto"/>
        </w:rPr>
        <w:t xml:space="preserve">in </w:t>
      </w:r>
      <w:r w:rsidRPr="00DD2132">
        <w:rPr>
          <w:bCs/>
          <w:i/>
          <w:color w:val="auto"/>
        </w:rPr>
        <w:t xml:space="preserve">After Babel, </w:t>
      </w:r>
      <w:proofErr w:type="spellStart"/>
      <w:r w:rsidRPr="00DD2132">
        <w:rPr>
          <w:bCs/>
          <w:color w:val="auto"/>
        </w:rPr>
        <w:t>annexM</w:t>
      </w:r>
      <w:proofErr w:type="spellEnd"/>
      <w:r w:rsidRPr="00DD2132">
        <w:rPr>
          <w:bCs/>
          <w:color w:val="auto"/>
        </w:rPr>
        <w:t xml:space="preserve">, Athens, Greece, December 5, </w:t>
      </w:r>
      <w:proofErr w:type="gramStart"/>
      <w:r w:rsidRPr="00DD2132">
        <w:rPr>
          <w:bCs/>
          <w:color w:val="auto"/>
        </w:rPr>
        <w:t>2018</w:t>
      </w:r>
      <w:proofErr w:type="gramEnd"/>
      <w:r w:rsidRPr="00DD2132">
        <w:rPr>
          <w:bCs/>
          <w:color w:val="auto"/>
        </w:rPr>
        <w:t xml:space="preserve"> to March 10, 2019.</w:t>
      </w:r>
    </w:p>
    <w:p w14:paraId="132725AD" w14:textId="77777777" w:rsidR="001F02EF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color w:val="auto"/>
        </w:rPr>
      </w:pPr>
      <w:r>
        <w:rPr>
          <w:bCs/>
          <w:i/>
          <w:iCs/>
          <w:color w:val="auto"/>
        </w:rPr>
        <w:tab/>
      </w:r>
      <w:r w:rsidR="001F02EF" w:rsidRPr="00DD2132">
        <w:rPr>
          <w:bCs/>
          <w:i/>
          <w:iCs/>
          <w:color w:val="auto"/>
        </w:rPr>
        <w:t>Museum of Capitalism,</w:t>
      </w:r>
      <w:r w:rsidR="001F02EF" w:rsidRPr="00DD2132">
        <w:rPr>
          <w:bCs/>
          <w:color w:val="auto"/>
        </w:rPr>
        <w:t xml:space="preserve"> Grossman Gallery, School of the Museum of Fine Arts, Tufts University, Boston, MA, August 29 – October 25</w:t>
      </w:r>
      <w:proofErr w:type="gramStart"/>
      <w:r w:rsidR="001F02EF" w:rsidRPr="00DD2132">
        <w:rPr>
          <w:bCs/>
          <w:color w:val="auto"/>
        </w:rPr>
        <w:t xml:space="preserve"> 2018</w:t>
      </w:r>
      <w:proofErr w:type="gramEnd"/>
      <w:r w:rsidR="001F02EF" w:rsidRPr="00DD2132">
        <w:rPr>
          <w:bCs/>
          <w:color w:val="auto"/>
        </w:rPr>
        <w:t>.</w:t>
      </w:r>
    </w:p>
    <w:p w14:paraId="5FDD076E" w14:textId="0A475BE6" w:rsidR="001F02EF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color w:val="auto"/>
        </w:rPr>
      </w:pPr>
      <w:r>
        <w:rPr>
          <w:bCs/>
          <w:i/>
          <w:color w:val="auto"/>
        </w:rPr>
        <w:lastRenderedPageBreak/>
        <w:tab/>
      </w:r>
      <w:ins w:id="212" w:author="Michael Mandiberg" w:date="2024-12-21T09:14:00Z" w16du:dateUtc="2024-12-21T14:14:00Z">
        <w:r w:rsidR="00653336">
          <w:rPr>
            <w:bCs/>
            <w:i/>
            <w:color w:val="auto"/>
          </w:rPr>
          <w:t>*</w:t>
        </w:r>
      </w:ins>
      <w:r w:rsidR="001F02EF" w:rsidRPr="00DD2132">
        <w:rPr>
          <w:bCs/>
          <w:i/>
          <w:color w:val="auto"/>
        </w:rPr>
        <w:t xml:space="preserve">Art+Feminism </w:t>
      </w:r>
      <w:r w:rsidR="001F02EF" w:rsidRPr="00DD2132">
        <w:rPr>
          <w:bCs/>
          <w:color w:val="auto"/>
        </w:rPr>
        <w:t xml:space="preserve">in </w:t>
      </w:r>
      <w:r w:rsidR="001F02EF" w:rsidRPr="00DD2132">
        <w:rPr>
          <w:bCs/>
          <w:i/>
          <w:color w:val="auto"/>
        </w:rPr>
        <w:t>This Site is Under Revolution</w:t>
      </w:r>
      <w:r w:rsidR="001F02EF" w:rsidRPr="00DD2132">
        <w:rPr>
          <w:bCs/>
          <w:color w:val="auto"/>
        </w:rPr>
        <w:t>, Strategic Project in the 6</w:t>
      </w:r>
      <w:r w:rsidR="001F02EF" w:rsidRPr="00DD2132">
        <w:rPr>
          <w:bCs/>
          <w:color w:val="auto"/>
          <w:vertAlign w:val="superscript"/>
        </w:rPr>
        <w:t>th</w:t>
      </w:r>
      <w:r w:rsidR="001F02EF" w:rsidRPr="00DD2132">
        <w:rPr>
          <w:bCs/>
          <w:color w:val="auto"/>
        </w:rPr>
        <w:t xml:space="preserve"> Moscow International Biennale for Young Art, MMOMA, Moscow, June 9 – July 22, 2018. </w:t>
      </w:r>
    </w:p>
    <w:p w14:paraId="3D72FFE5" w14:textId="77777777" w:rsidR="001F02EF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color w:val="auto"/>
        </w:rPr>
      </w:pPr>
      <w:r>
        <w:rPr>
          <w:bCs/>
          <w:i/>
          <w:color w:val="auto"/>
        </w:rPr>
        <w:tab/>
      </w:r>
      <w:r w:rsidR="001F02EF" w:rsidRPr="00DD2132">
        <w:rPr>
          <w:bCs/>
          <w:i/>
          <w:color w:val="auto"/>
        </w:rPr>
        <w:t xml:space="preserve">Print Wikipedia </w:t>
      </w:r>
      <w:r w:rsidR="001F02EF" w:rsidRPr="00DD2132">
        <w:rPr>
          <w:bCs/>
          <w:color w:val="auto"/>
        </w:rPr>
        <w:t xml:space="preserve">in </w:t>
      </w:r>
      <w:r w:rsidR="001F02EF" w:rsidRPr="00DD2132">
        <w:rPr>
          <w:bCs/>
          <w:i/>
          <w:color w:val="auto"/>
        </w:rPr>
        <w:t>The Current // Truth</w:t>
      </w:r>
      <w:r w:rsidR="001F02EF" w:rsidRPr="00DD2132">
        <w:rPr>
          <w:bCs/>
          <w:color w:val="auto"/>
        </w:rPr>
        <w:t>, The Current Museum, New York, NY, September 6 – 14, 2018.</w:t>
      </w:r>
    </w:p>
    <w:p w14:paraId="7FCFD478" w14:textId="77777777" w:rsidR="001F02EF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color w:val="auto"/>
        </w:rPr>
      </w:pPr>
      <w:r>
        <w:rPr>
          <w:bCs/>
          <w:i/>
          <w:iCs/>
          <w:color w:val="auto"/>
        </w:rPr>
        <w:tab/>
      </w:r>
      <w:r w:rsidR="001F02EF" w:rsidRPr="00DD2132">
        <w:rPr>
          <w:bCs/>
          <w:i/>
          <w:iCs/>
          <w:color w:val="auto"/>
        </w:rPr>
        <w:t xml:space="preserve">FDIC Insured </w:t>
      </w:r>
      <w:r w:rsidR="001F02EF" w:rsidRPr="00DD2132">
        <w:rPr>
          <w:bCs/>
          <w:iCs/>
          <w:color w:val="auto"/>
        </w:rPr>
        <w:t xml:space="preserve">in </w:t>
      </w:r>
      <w:r w:rsidR="001F02EF" w:rsidRPr="00DD2132">
        <w:rPr>
          <w:bCs/>
          <w:i/>
          <w:color w:val="auto"/>
        </w:rPr>
        <w:t>The Expanded Broadside: Printed Messages in Art</w:t>
      </w:r>
      <w:r w:rsidR="001F02EF" w:rsidRPr="00DD2132">
        <w:rPr>
          <w:bCs/>
          <w:color w:val="auto"/>
        </w:rPr>
        <w:t xml:space="preserve">, Zygote Press, Cleveland, OH, July 13 – August 25, 2018. </w:t>
      </w:r>
    </w:p>
    <w:p w14:paraId="63170F74" w14:textId="77777777" w:rsidR="001F02EF" w:rsidRPr="00DD2132" w:rsidRDefault="001F02EF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color w:val="auto"/>
        </w:rPr>
      </w:pPr>
      <w:r w:rsidRPr="00DD2132">
        <w:rPr>
          <w:bCs/>
          <w:color w:val="auto"/>
        </w:rPr>
        <w:t>2017</w:t>
      </w:r>
      <w:r w:rsidRPr="00DD2132">
        <w:rPr>
          <w:bCs/>
          <w:color w:val="auto"/>
        </w:rPr>
        <w:tab/>
      </w:r>
      <w:r w:rsidRPr="00DD2132">
        <w:rPr>
          <w:bCs/>
          <w:i/>
          <w:iCs/>
          <w:color w:val="auto"/>
        </w:rPr>
        <w:t xml:space="preserve">FDIC Insured </w:t>
      </w:r>
      <w:r w:rsidRPr="00DD2132">
        <w:rPr>
          <w:bCs/>
          <w:iCs/>
          <w:color w:val="auto"/>
        </w:rPr>
        <w:t xml:space="preserve">in </w:t>
      </w:r>
      <w:r w:rsidRPr="00DD2132">
        <w:rPr>
          <w:bCs/>
          <w:i/>
          <w:iCs/>
          <w:color w:val="auto"/>
        </w:rPr>
        <w:t xml:space="preserve">POST FAIL, </w:t>
      </w:r>
      <w:proofErr w:type="spellStart"/>
      <w:r w:rsidRPr="00DD2132">
        <w:rPr>
          <w:bCs/>
          <w:iCs/>
          <w:color w:val="auto"/>
        </w:rPr>
        <w:t>Fotomuseum</w:t>
      </w:r>
      <w:proofErr w:type="spellEnd"/>
      <w:r w:rsidRPr="00DD2132">
        <w:rPr>
          <w:bCs/>
          <w:iCs/>
          <w:color w:val="auto"/>
        </w:rPr>
        <w:t xml:space="preserve"> Winterthur, Winterthur, December 2, 2017 – February 4, 2018, curated by Link Art Center.</w:t>
      </w:r>
    </w:p>
    <w:p w14:paraId="06B8CBC2" w14:textId="77777777" w:rsidR="001F02EF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color w:val="auto"/>
        </w:rPr>
      </w:pPr>
      <w:r>
        <w:rPr>
          <w:bCs/>
          <w:i/>
          <w:color w:val="auto"/>
        </w:rPr>
        <w:tab/>
      </w:r>
      <w:r w:rsidR="001F02EF" w:rsidRPr="00DD2132">
        <w:rPr>
          <w:bCs/>
          <w:i/>
          <w:color w:val="auto"/>
        </w:rPr>
        <w:t>Print Wikipedia</w:t>
      </w:r>
      <w:r w:rsidR="001F02EF" w:rsidRPr="00DD2132">
        <w:rPr>
          <w:bCs/>
          <w:color w:val="auto"/>
        </w:rPr>
        <w:t xml:space="preserve"> in</w:t>
      </w:r>
      <w:r w:rsidR="001F02EF" w:rsidRPr="00DD2132">
        <w:rPr>
          <w:bCs/>
          <w:i/>
          <w:color w:val="auto"/>
        </w:rPr>
        <w:t xml:space="preserve"> </w:t>
      </w:r>
      <w:r w:rsidR="001F02EF" w:rsidRPr="00DD2132">
        <w:rPr>
          <w:bCs/>
          <w:i/>
          <w:iCs/>
          <w:color w:val="auto"/>
        </w:rPr>
        <w:t>The Reading Laboratory</w:t>
      </w:r>
      <w:r w:rsidR="001F02EF" w:rsidRPr="00DD2132">
        <w:rPr>
          <w:bCs/>
          <w:color w:val="auto"/>
        </w:rPr>
        <w:t xml:space="preserve">, Museum </w:t>
      </w:r>
      <w:proofErr w:type="spellStart"/>
      <w:r w:rsidR="001F02EF" w:rsidRPr="00DD2132">
        <w:rPr>
          <w:bCs/>
          <w:color w:val="auto"/>
        </w:rPr>
        <w:t>Meermanno</w:t>
      </w:r>
      <w:proofErr w:type="spellEnd"/>
      <w:r w:rsidR="001F02EF" w:rsidRPr="00DD2132">
        <w:rPr>
          <w:bCs/>
          <w:color w:val="auto"/>
        </w:rPr>
        <w:t xml:space="preserve"> and the National Library of the Netherlands, Den Haag, NL, November 18, 2017 – March 5, 2018. </w:t>
      </w:r>
    </w:p>
    <w:p w14:paraId="7A6D7331" w14:textId="77777777" w:rsidR="001F02EF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Cs/>
          <w:color w:val="auto"/>
        </w:rPr>
      </w:pPr>
      <w:r>
        <w:rPr>
          <w:bCs/>
          <w:i/>
          <w:color w:val="auto"/>
        </w:rPr>
        <w:tab/>
      </w:r>
      <w:r w:rsidR="001F02EF" w:rsidRPr="00DD2132">
        <w:rPr>
          <w:bCs/>
          <w:i/>
          <w:color w:val="auto"/>
        </w:rPr>
        <w:t>Print Wikipedia</w:t>
      </w:r>
      <w:r w:rsidR="001F02EF" w:rsidRPr="00DD2132">
        <w:rPr>
          <w:bCs/>
          <w:color w:val="auto"/>
        </w:rPr>
        <w:t xml:space="preserve"> in</w:t>
      </w:r>
      <w:r w:rsidR="001F02EF" w:rsidRPr="00DD2132">
        <w:rPr>
          <w:bCs/>
          <w:i/>
          <w:color w:val="auto"/>
        </w:rPr>
        <w:t xml:space="preserve"> </w:t>
      </w:r>
      <w:r w:rsidR="001F02EF" w:rsidRPr="00DD2132">
        <w:rPr>
          <w:bCs/>
          <w:i/>
          <w:iCs/>
          <w:color w:val="auto"/>
        </w:rPr>
        <w:t xml:space="preserve">p0es1s – </w:t>
      </w:r>
      <w:proofErr w:type="spellStart"/>
      <w:r w:rsidR="001F02EF" w:rsidRPr="00DD2132">
        <w:rPr>
          <w:bCs/>
          <w:i/>
          <w:iCs/>
          <w:color w:val="auto"/>
        </w:rPr>
        <w:t>postdigital</w:t>
      </w:r>
      <w:proofErr w:type="spellEnd"/>
      <w:r w:rsidR="001F02EF" w:rsidRPr="00DD2132">
        <w:rPr>
          <w:bCs/>
          <w:i/>
          <w:iCs/>
          <w:color w:val="auto"/>
        </w:rPr>
        <w:t xml:space="preserve">, </w:t>
      </w:r>
      <w:proofErr w:type="spellStart"/>
      <w:r w:rsidR="001F02EF" w:rsidRPr="00DD2132">
        <w:rPr>
          <w:bCs/>
          <w:iCs/>
          <w:color w:val="auto"/>
        </w:rPr>
        <w:t>Kunsttempel</w:t>
      </w:r>
      <w:proofErr w:type="spellEnd"/>
      <w:r w:rsidR="001F02EF" w:rsidRPr="00DD2132">
        <w:rPr>
          <w:bCs/>
          <w:iCs/>
          <w:color w:val="auto"/>
        </w:rPr>
        <w:t>, Kassel, September 14 – October 15.</w:t>
      </w:r>
    </w:p>
    <w:p w14:paraId="53E914F6" w14:textId="77777777" w:rsidR="001F02EF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Cs/>
          <w:color w:val="auto"/>
        </w:rPr>
      </w:pPr>
      <w:r>
        <w:rPr>
          <w:bCs/>
          <w:i/>
          <w:iCs/>
          <w:color w:val="auto"/>
        </w:rPr>
        <w:tab/>
      </w:r>
      <w:r w:rsidR="001F02EF" w:rsidRPr="00DD2132">
        <w:rPr>
          <w:bCs/>
          <w:i/>
          <w:iCs/>
          <w:color w:val="auto"/>
        </w:rPr>
        <w:t xml:space="preserve">FDIC Insured </w:t>
      </w:r>
      <w:r w:rsidR="001F02EF" w:rsidRPr="00DD2132">
        <w:rPr>
          <w:bCs/>
          <w:iCs/>
          <w:color w:val="auto"/>
        </w:rPr>
        <w:t xml:space="preserve">in </w:t>
      </w:r>
      <w:r w:rsidR="001F02EF" w:rsidRPr="00DD2132">
        <w:rPr>
          <w:bCs/>
          <w:i/>
          <w:iCs/>
          <w:color w:val="auto"/>
        </w:rPr>
        <w:t>Analog Currency</w:t>
      </w:r>
      <w:r w:rsidR="001F02EF" w:rsidRPr="00DD2132">
        <w:rPr>
          <w:bCs/>
          <w:iCs/>
          <w:color w:val="auto"/>
        </w:rPr>
        <w:t>, The Mistake Room, Los Angeles, July 8–August 26, 2017</w:t>
      </w:r>
    </w:p>
    <w:p w14:paraId="2FD60C71" w14:textId="77777777" w:rsidR="001F02EF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/>
          <w:iCs/>
          <w:color w:val="auto"/>
        </w:rPr>
      </w:pPr>
      <w:r>
        <w:rPr>
          <w:bCs/>
          <w:i/>
          <w:color w:val="auto"/>
        </w:rPr>
        <w:tab/>
      </w:r>
      <w:r w:rsidR="001F02EF" w:rsidRPr="00DD2132">
        <w:rPr>
          <w:bCs/>
          <w:i/>
          <w:color w:val="auto"/>
        </w:rPr>
        <w:t xml:space="preserve">View from the Window at Work </w:t>
      </w:r>
      <w:r w:rsidR="001F02EF" w:rsidRPr="00DD2132">
        <w:rPr>
          <w:bCs/>
          <w:color w:val="auto"/>
        </w:rPr>
        <w:t xml:space="preserve">in </w:t>
      </w:r>
      <w:proofErr w:type="gramStart"/>
      <w:r w:rsidR="001F02EF" w:rsidRPr="00DD2132">
        <w:rPr>
          <w:bCs/>
          <w:i/>
          <w:iCs/>
          <w:color w:val="auto"/>
        </w:rPr>
        <w:t>Art Work</w:t>
      </w:r>
      <w:proofErr w:type="gramEnd"/>
      <w:r w:rsidR="001F02EF" w:rsidRPr="00DD2132">
        <w:rPr>
          <w:bCs/>
          <w:i/>
          <w:iCs/>
          <w:color w:val="auto"/>
        </w:rPr>
        <w:t>: An Exploration of Labor,</w:t>
      </w:r>
      <w:r w:rsidR="001F02EF" w:rsidRPr="00DD2132">
        <w:rPr>
          <w:bCs/>
          <w:iCs/>
          <w:color w:val="auto"/>
        </w:rPr>
        <w:t xml:space="preserve"> Love Apple Art Space, Hudson NY, July 2 </w:t>
      </w:r>
      <w:r w:rsidR="001F02EF" w:rsidRPr="00DD2132">
        <w:rPr>
          <w:bCs/>
          <w:color w:val="auto"/>
        </w:rPr>
        <w:t xml:space="preserve">– </w:t>
      </w:r>
      <w:r w:rsidR="001F02EF" w:rsidRPr="00DD2132">
        <w:rPr>
          <w:bCs/>
          <w:iCs/>
          <w:color w:val="auto"/>
        </w:rPr>
        <w:t xml:space="preserve">October 1, curated by Jennie </w:t>
      </w:r>
      <w:proofErr w:type="spellStart"/>
      <w:r w:rsidR="001F02EF" w:rsidRPr="00DD2132">
        <w:rPr>
          <w:bCs/>
          <w:iCs/>
          <w:color w:val="auto"/>
        </w:rPr>
        <w:t>Lamensdorf</w:t>
      </w:r>
      <w:proofErr w:type="spellEnd"/>
      <w:r w:rsidR="001F02EF" w:rsidRPr="00DD2132">
        <w:rPr>
          <w:bCs/>
          <w:iCs/>
          <w:color w:val="auto"/>
        </w:rPr>
        <w:t>.</w:t>
      </w:r>
    </w:p>
    <w:p w14:paraId="41A8142E" w14:textId="77777777" w:rsidR="001F02EF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Cs/>
          <w:color w:val="auto"/>
        </w:rPr>
      </w:pPr>
      <w:r>
        <w:rPr>
          <w:bCs/>
          <w:i/>
          <w:color w:val="auto"/>
        </w:rPr>
        <w:tab/>
      </w:r>
      <w:r w:rsidR="001F02EF" w:rsidRPr="00DD2132">
        <w:rPr>
          <w:bCs/>
          <w:i/>
          <w:color w:val="auto"/>
        </w:rPr>
        <w:t xml:space="preserve">AfterSherrieLevine.com </w:t>
      </w:r>
      <w:r w:rsidR="001F02EF" w:rsidRPr="00DD2132">
        <w:rPr>
          <w:bCs/>
          <w:color w:val="auto"/>
        </w:rPr>
        <w:t>i</w:t>
      </w:r>
      <w:r w:rsidR="001F02EF" w:rsidRPr="00DD2132">
        <w:rPr>
          <w:bCs/>
          <w:iCs/>
          <w:color w:val="auto"/>
        </w:rPr>
        <w:t xml:space="preserve">n </w:t>
      </w:r>
      <w:r w:rsidR="001F02EF" w:rsidRPr="00DD2132">
        <w:rPr>
          <w:bCs/>
          <w:i/>
          <w:iCs/>
          <w:color w:val="auto"/>
        </w:rPr>
        <w:t>Replicas,</w:t>
      </w:r>
      <w:r w:rsidR="001F02EF" w:rsidRPr="00DD2132">
        <w:rPr>
          <w:bCs/>
          <w:iCs/>
          <w:color w:val="auto"/>
        </w:rPr>
        <w:t xml:space="preserve"> </w:t>
      </w:r>
      <w:proofErr w:type="spellStart"/>
      <w:r w:rsidR="001F02EF" w:rsidRPr="00DD2132">
        <w:rPr>
          <w:bCs/>
          <w:iCs/>
          <w:color w:val="auto"/>
        </w:rPr>
        <w:t>Musée</w:t>
      </w:r>
      <w:proofErr w:type="spellEnd"/>
      <w:r w:rsidR="001F02EF" w:rsidRPr="00DD2132">
        <w:rPr>
          <w:bCs/>
          <w:iCs/>
          <w:color w:val="auto"/>
        </w:rPr>
        <w:t xml:space="preserve"> des Beaux-Arts, La Chaux-de-Fonds, Switzerland, June 30 to October 29</w:t>
      </w:r>
      <w:r w:rsidR="001F02EF" w:rsidRPr="00DD2132">
        <w:rPr>
          <w:bCs/>
          <w:color w:val="auto"/>
        </w:rPr>
        <w:t xml:space="preserve"> (Catalogue)</w:t>
      </w:r>
      <w:r w:rsidR="001F02EF" w:rsidRPr="00DD2132">
        <w:rPr>
          <w:bCs/>
          <w:iCs/>
          <w:color w:val="auto"/>
        </w:rPr>
        <w:t>.</w:t>
      </w:r>
    </w:p>
    <w:p w14:paraId="681B0D56" w14:textId="77777777" w:rsidR="001F02EF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Cs/>
          <w:color w:val="auto"/>
        </w:rPr>
      </w:pPr>
      <w:r>
        <w:rPr>
          <w:bCs/>
          <w:i/>
          <w:iCs/>
          <w:color w:val="auto"/>
        </w:rPr>
        <w:tab/>
      </w:r>
      <w:r w:rsidR="001F02EF" w:rsidRPr="00DD2132">
        <w:rPr>
          <w:bCs/>
          <w:i/>
          <w:iCs/>
          <w:color w:val="auto"/>
        </w:rPr>
        <w:t xml:space="preserve">FDIC Insured </w:t>
      </w:r>
      <w:r w:rsidR="001F02EF" w:rsidRPr="00DD2132">
        <w:rPr>
          <w:bCs/>
          <w:iCs/>
          <w:color w:val="auto"/>
        </w:rPr>
        <w:t xml:space="preserve">in </w:t>
      </w:r>
      <w:r w:rsidR="001F02EF" w:rsidRPr="00DD2132">
        <w:rPr>
          <w:bCs/>
          <w:i/>
          <w:iCs/>
          <w:color w:val="auto"/>
        </w:rPr>
        <w:t>Opening Exhibition</w:t>
      </w:r>
      <w:r w:rsidR="001F02EF" w:rsidRPr="00DD2132">
        <w:rPr>
          <w:bCs/>
          <w:iCs/>
          <w:color w:val="auto"/>
        </w:rPr>
        <w:t xml:space="preserve">, Museum of Capitalism, Oakland, June 18 </w:t>
      </w:r>
      <w:r w:rsidR="001F02EF" w:rsidRPr="00DD2132">
        <w:rPr>
          <w:bCs/>
          <w:color w:val="auto"/>
        </w:rPr>
        <w:t>–</w:t>
      </w:r>
      <w:r w:rsidR="001F02EF" w:rsidRPr="00DD2132">
        <w:rPr>
          <w:bCs/>
          <w:iCs/>
          <w:color w:val="auto"/>
        </w:rPr>
        <w:t xml:space="preserve"> August 20</w:t>
      </w:r>
      <w:r w:rsidR="001F02EF" w:rsidRPr="00DD2132">
        <w:rPr>
          <w:bCs/>
          <w:color w:val="auto"/>
        </w:rPr>
        <w:t xml:space="preserve"> (Catalogue)</w:t>
      </w:r>
      <w:r w:rsidR="001F02EF" w:rsidRPr="00DD2132">
        <w:rPr>
          <w:bCs/>
          <w:iCs/>
          <w:color w:val="auto"/>
        </w:rPr>
        <w:t>.</w:t>
      </w:r>
    </w:p>
    <w:p w14:paraId="70DB9A45" w14:textId="77777777" w:rsidR="001F02EF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Cs/>
          <w:color w:val="auto"/>
        </w:rPr>
      </w:pPr>
      <w:r>
        <w:rPr>
          <w:bCs/>
          <w:i/>
          <w:color w:val="auto"/>
        </w:rPr>
        <w:tab/>
      </w:r>
      <w:r w:rsidR="001F02EF" w:rsidRPr="00DD2132">
        <w:rPr>
          <w:bCs/>
          <w:i/>
          <w:color w:val="auto"/>
        </w:rPr>
        <w:t>Print Wikipedia</w:t>
      </w:r>
      <w:r w:rsidR="001F02EF" w:rsidRPr="00DD2132">
        <w:rPr>
          <w:bCs/>
          <w:color w:val="auto"/>
        </w:rPr>
        <w:t xml:space="preserve"> in</w:t>
      </w:r>
      <w:r w:rsidR="001F02EF" w:rsidRPr="00DD2132">
        <w:rPr>
          <w:bCs/>
          <w:i/>
          <w:color w:val="auto"/>
        </w:rPr>
        <w:t xml:space="preserve"> </w:t>
      </w:r>
      <w:r w:rsidR="001F02EF" w:rsidRPr="00DD2132">
        <w:rPr>
          <w:bCs/>
          <w:i/>
          <w:iCs/>
          <w:color w:val="auto"/>
        </w:rPr>
        <w:t>En Masse: Books Orchestrated</w:t>
      </w:r>
      <w:r w:rsidR="001F02EF" w:rsidRPr="00DD2132">
        <w:rPr>
          <w:bCs/>
          <w:iCs/>
          <w:color w:val="auto"/>
        </w:rPr>
        <w:t xml:space="preserve">, Center for Book Arts, New York, April 21 to July 1. </w:t>
      </w:r>
    </w:p>
    <w:p w14:paraId="33BA36D6" w14:textId="77777777" w:rsidR="001F02EF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color w:val="auto"/>
        </w:rPr>
      </w:pPr>
      <w:r>
        <w:rPr>
          <w:bCs/>
          <w:i/>
          <w:color w:val="auto"/>
        </w:rPr>
        <w:tab/>
      </w:r>
      <w:r w:rsidR="001F02EF" w:rsidRPr="00DD2132">
        <w:rPr>
          <w:bCs/>
          <w:i/>
          <w:color w:val="auto"/>
        </w:rPr>
        <w:t xml:space="preserve">Man Ray, The Poet, as tagged by Amazon Mechanical Turk </w:t>
      </w:r>
      <w:r w:rsidR="001F02EF" w:rsidRPr="00DD2132">
        <w:rPr>
          <w:bCs/>
          <w:color w:val="auto"/>
        </w:rPr>
        <w:t xml:space="preserve">in </w:t>
      </w:r>
      <w:proofErr w:type="spellStart"/>
      <w:r w:rsidR="001F02EF" w:rsidRPr="00DD2132">
        <w:rPr>
          <w:bCs/>
          <w:i/>
          <w:color w:val="auto"/>
        </w:rPr>
        <w:t>Dadaclub.online</w:t>
      </w:r>
      <w:proofErr w:type="spellEnd"/>
      <w:r w:rsidR="001F02EF" w:rsidRPr="00DD2132">
        <w:rPr>
          <w:bCs/>
          <w:i/>
          <w:color w:val="auto"/>
        </w:rPr>
        <w:t>: the Exhibition</w:t>
      </w:r>
      <w:r w:rsidR="001F02EF" w:rsidRPr="00DD2132">
        <w:rPr>
          <w:bCs/>
          <w:color w:val="auto"/>
        </w:rPr>
        <w:t xml:space="preserve">, </w:t>
      </w:r>
      <w:proofErr w:type="spellStart"/>
      <w:r w:rsidR="001F02EF" w:rsidRPr="00DD2132">
        <w:rPr>
          <w:bCs/>
          <w:color w:val="auto"/>
        </w:rPr>
        <w:t>Spazio</w:t>
      </w:r>
      <w:proofErr w:type="spellEnd"/>
      <w:r w:rsidR="001F02EF" w:rsidRPr="00DD2132">
        <w:rPr>
          <w:bCs/>
          <w:color w:val="auto"/>
        </w:rPr>
        <w:t xml:space="preserve"> </w:t>
      </w:r>
      <w:proofErr w:type="spellStart"/>
      <w:r w:rsidR="001F02EF" w:rsidRPr="00DD2132">
        <w:rPr>
          <w:bCs/>
          <w:color w:val="auto"/>
        </w:rPr>
        <w:t>Contemporanea</w:t>
      </w:r>
      <w:proofErr w:type="spellEnd"/>
      <w:r w:rsidR="001F02EF" w:rsidRPr="00DD2132">
        <w:rPr>
          <w:bCs/>
          <w:color w:val="auto"/>
        </w:rPr>
        <w:t xml:space="preserve">, Brescia, March 25 to April 15, 2017 (catalogue). </w:t>
      </w:r>
    </w:p>
    <w:p w14:paraId="09D68DA2" w14:textId="77777777" w:rsidR="008D0F4C" w:rsidRPr="00DD2132" w:rsidRDefault="008D0F4C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rFonts w:ascii="Times" w:hAnsi="Times"/>
          <w:bCs/>
          <w:color w:val="auto"/>
        </w:rPr>
      </w:pPr>
      <w:r w:rsidRPr="00DD2132">
        <w:rPr>
          <w:rFonts w:ascii="Times" w:hAnsi="Times"/>
          <w:bCs/>
          <w:color w:val="auto"/>
        </w:rPr>
        <w:t>2016</w:t>
      </w:r>
      <w:r w:rsidRPr="00DD2132">
        <w:rPr>
          <w:rFonts w:ascii="Times" w:hAnsi="Times"/>
          <w:bCs/>
          <w:color w:val="auto"/>
        </w:rPr>
        <w:tab/>
      </w:r>
      <w:r w:rsidR="00DD282B" w:rsidRPr="00DD2132">
        <w:rPr>
          <w:rFonts w:ascii="Times" w:hAnsi="Times"/>
          <w:bCs/>
          <w:i/>
          <w:color w:val="auto"/>
        </w:rPr>
        <w:t xml:space="preserve">View from the Window at Work </w:t>
      </w:r>
      <w:r w:rsidR="00DD282B" w:rsidRPr="00DD2132">
        <w:rPr>
          <w:rFonts w:ascii="Times" w:hAnsi="Times"/>
          <w:bCs/>
          <w:color w:val="auto"/>
        </w:rPr>
        <w:t xml:space="preserve">in </w:t>
      </w:r>
      <w:r w:rsidR="00DD282B" w:rsidRPr="00DD2132">
        <w:rPr>
          <w:rFonts w:ascii="Times" w:hAnsi="Times"/>
          <w:bCs/>
          <w:i/>
          <w:color w:val="auto"/>
        </w:rPr>
        <w:t>Hidden Assembly</w:t>
      </w:r>
      <w:r w:rsidR="00DD282B" w:rsidRPr="00DD2132">
        <w:rPr>
          <w:rFonts w:ascii="Times" w:hAnsi="Times"/>
          <w:bCs/>
          <w:color w:val="auto"/>
        </w:rPr>
        <w:t xml:space="preserve">, </w:t>
      </w:r>
      <w:proofErr w:type="spellStart"/>
      <w:r w:rsidRPr="00DD2132">
        <w:rPr>
          <w:rFonts w:ascii="Times" w:hAnsi="Times"/>
          <w:bCs/>
          <w:color w:val="auto"/>
        </w:rPr>
        <w:t>Newspace</w:t>
      </w:r>
      <w:proofErr w:type="spellEnd"/>
      <w:r w:rsidRPr="00DD2132">
        <w:rPr>
          <w:rFonts w:ascii="Times" w:hAnsi="Times"/>
          <w:bCs/>
          <w:color w:val="auto"/>
        </w:rPr>
        <w:t xml:space="preserve"> Center for Photography, Portland Oregon, November</w:t>
      </w:r>
      <w:r w:rsidR="00DD282B" w:rsidRPr="00DD2132">
        <w:rPr>
          <w:rFonts w:ascii="Times" w:hAnsi="Times"/>
          <w:bCs/>
          <w:color w:val="auto"/>
        </w:rPr>
        <w:t xml:space="preserve"> 4, 2016</w:t>
      </w:r>
      <w:r w:rsidRPr="00DD2132">
        <w:rPr>
          <w:rFonts w:ascii="Times" w:hAnsi="Times"/>
          <w:bCs/>
          <w:color w:val="auto"/>
        </w:rPr>
        <w:t>-</w:t>
      </w:r>
      <w:r w:rsidR="00DD282B" w:rsidRPr="00DD2132">
        <w:rPr>
          <w:rFonts w:ascii="Times" w:hAnsi="Times"/>
          <w:bCs/>
          <w:color w:val="auto"/>
        </w:rPr>
        <w:t>Jnaury 7, 2017</w:t>
      </w:r>
      <w:r w:rsidRPr="00DD2132">
        <w:rPr>
          <w:rFonts w:ascii="Times" w:hAnsi="Times"/>
          <w:bCs/>
          <w:color w:val="auto"/>
        </w:rPr>
        <w:t xml:space="preserve"> (curated by </w:t>
      </w:r>
      <w:proofErr w:type="spellStart"/>
      <w:r w:rsidRPr="00DD2132">
        <w:rPr>
          <w:rFonts w:ascii="Times" w:hAnsi="Times"/>
          <w:bCs/>
          <w:color w:val="auto"/>
        </w:rPr>
        <w:t>Yaelle</w:t>
      </w:r>
      <w:proofErr w:type="spellEnd"/>
      <w:r w:rsidRPr="00DD2132">
        <w:rPr>
          <w:rFonts w:ascii="Times" w:hAnsi="Times"/>
          <w:bCs/>
          <w:color w:val="auto"/>
        </w:rPr>
        <w:t xml:space="preserve"> S. Amir)</w:t>
      </w:r>
    </w:p>
    <w:p w14:paraId="070423D2" w14:textId="77777777" w:rsidR="005E0ED9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rFonts w:ascii="Times" w:hAnsi="Times"/>
          <w:bCs/>
          <w:color w:val="auto"/>
        </w:rPr>
      </w:pPr>
      <w:r>
        <w:rPr>
          <w:rFonts w:ascii="Times" w:hAnsi="Times"/>
          <w:bCs/>
          <w:i/>
          <w:color w:val="auto"/>
        </w:rPr>
        <w:tab/>
      </w:r>
      <w:r w:rsidR="005E0ED9" w:rsidRPr="00DD2132">
        <w:rPr>
          <w:rFonts w:ascii="Times" w:hAnsi="Times"/>
          <w:bCs/>
          <w:i/>
          <w:color w:val="auto"/>
        </w:rPr>
        <w:t xml:space="preserve">Print Wikipedia </w:t>
      </w:r>
      <w:r w:rsidR="005E0ED9" w:rsidRPr="00DD2132">
        <w:rPr>
          <w:rFonts w:ascii="Times" w:hAnsi="Times"/>
          <w:bCs/>
          <w:color w:val="auto"/>
        </w:rPr>
        <w:t xml:space="preserve">in </w:t>
      </w:r>
      <w:r w:rsidR="005E0ED9" w:rsidRPr="00DD2132">
        <w:rPr>
          <w:rFonts w:ascii="Times" w:hAnsi="Times"/>
          <w:bCs/>
          <w:i/>
          <w:color w:val="auto"/>
        </w:rPr>
        <w:t xml:space="preserve">update_6 Biennial </w:t>
      </w:r>
      <w:r w:rsidR="005E0ED9" w:rsidRPr="00DD2132">
        <w:rPr>
          <w:rFonts w:ascii="Times" w:hAnsi="Times"/>
          <w:bCs/>
          <w:color w:val="auto"/>
        </w:rPr>
        <w:t>/ New Technological Art Award (NTAA), Ghent, Belgium, November 5-December 4</w:t>
      </w:r>
    </w:p>
    <w:p w14:paraId="44DEE9F5" w14:textId="77777777" w:rsidR="005E0ED9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rFonts w:ascii="Times" w:hAnsi="Times"/>
          <w:bCs/>
          <w:color w:val="auto"/>
        </w:rPr>
      </w:pPr>
      <w:r>
        <w:rPr>
          <w:rFonts w:ascii="Times" w:hAnsi="Times"/>
          <w:bCs/>
          <w:i/>
          <w:color w:val="auto"/>
        </w:rPr>
        <w:tab/>
      </w:r>
      <w:r w:rsidR="005E0ED9" w:rsidRPr="00DD2132">
        <w:rPr>
          <w:rFonts w:ascii="Times" w:hAnsi="Times"/>
          <w:bCs/>
          <w:i/>
          <w:color w:val="auto"/>
        </w:rPr>
        <w:t>AfterSherrieLevine.com</w:t>
      </w:r>
      <w:r w:rsidR="005E0ED9" w:rsidRPr="00DD2132">
        <w:rPr>
          <w:rFonts w:ascii="Times" w:hAnsi="Times"/>
          <w:bCs/>
          <w:color w:val="auto"/>
        </w:rPr>
        <w:t xml:space="preserve"> in Fundacion Foto </w:t>
      </w:r>
      <w:proofErr w:type="spellStart"/>
      <w:r w:rsidR="005E0ED9" w:rsidRPr="00DD2132">
        <w:rPr>
          <w:rFonts w:ascii="Times" w:hAnsi="Times"/>
          <w:bCs/>
          <w:color w:val="auto"/>
        </w:rPr>
        <w:t>Colectania</w:t>
      </w:r>
      <w:proofErr w:type="spellEnd"/>
      <w:r w:rsidR="005E0ED9" w:rsidRPr="00DD2132">
        <w:rPr>
          <w:rFonts w:ascii="Times" w:hAnsi="Times"/>
          <w:bCs/>
          <w:color w:val="auto"/>
        </w:rPr>
        <w:t xml:space="preserve">, Barcelona (curated by Anna Planas and Fannie </w:t>
      </w:r>
      <w:proofErr w:type="spellStart"/>
      <w:r w:rsidR="005E0ED9" w:rsidRPr="00DD2132">
        <w:rPr>
          <w:rFonts w:ascii="Times" w:hAnsi="Times"/>
          <w:bCs/>
          <w:color w:val="auto"/>
        </w:rPr>
        <w:t>Escoulen</w:t>
      </w:r>
      <w:proofErr w:type="spellEnd"/>
      <w:r w:rsidR="005E0ED9" w:rsidRPr="00DD2132">
        <w:rPr>
          <w:rFonts w:ascii="Times" w:hAnsi="Times"/>
          <w:bCs/>
          <w:color w:val="auto"/>
        </w:rPr>
        <w:t>)</w:t>
      </w:r>
    </w:p>
    <w:p w14:paraId="36C23E76" w14:textId="77777777" w:rsidR="005E0ED9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rFonts w:ascii="Times" w:hAnsi="Times"/>
          <w:bCs/>
          <w:color w:val="auto"/>
        </w:rPr>
      </w:pPr>
      <w:r>
        <w:rPr>
          <w:rFonts w:ascii="Times" w:hAnsi="Times"/>
          <w:bCs/>
          <w:i/>
          <w:color w:val="auto"/>
        </w:rPr>
        <w:tab/>
      </w:r>
      <w:r w:rsidR="005E0ED9" w:rsidRPr="00DD2132">
        <w:rPr>
          <w:rFonts w:ascii="Times" w:hAnsi="Times"/>
          <w:bCs/>
          <w:i/>
          <w:color w:val="auto"/>
        </w:rPr>
        <w:t>Print Wikipedia</w:t>
      </w:r>
      <w:r w:rsidR="005E0ED9" w:rsidRPr="00DD2132">
        <w:rPr>
          <w:rFonts w:ascii="Times" w:hAnsi="Times"/>
          <w:bCs/>
          <w:color w:val="auto"/>
        </w:rPr>
        <w:t xml:space="preserve"> in </w:t>
      </w:r>
      <w:r w:rsidR="005E0ED9" w:rsidRPr="00DD2132">
        <w:rPr>
          <w:rFonts w:ascii="Times" w:hAnsi="Times"/>
          <w:bCs/>
          <w:i/>
          <w:color w:val="auto"/>
        </w:rPr>
        <w:t>Sight and Sound Festival</w:t>
      </w:r>
      <w:r w:rsidR="005E0ED9" w:rsidRPr="00DD2132">
        <w:rPr>
          <w:rFonts w:ascii="Times" w:hAnsi="Times"/>
          <w:bCs/>
          <w:color w:val="auto"/>
        </w:rPr>
        <w:t>, Eastern Bloc, Montreal, September 28-October 2</w:t>
      </w:r>
    </w:p>
    <w:p w14:paraId="54E30244" w14:textId="77777777" w:rsidR="002F01BF" w:rsidRPr="00DD2132" w:rsidRDefault="002F01BF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bCs/>
          <w:i/>
          <w:color w:val="auto"/>
        </w:rPr>
      </w:pPr>
      <w:r w:rsidRPr="00DD2132">
        <w:rPr>
          <w:rFonts w:ascii="Times" w:hAnsi="Times"/>
          <w:bCs/>
          <w:color w:val="auto"/>
        </w:rPr>
        <w:t>2015</w:t>
      </w:r>
      <w:r w:rsidRPr="00DD2132">
        <w:rPr>
          <w:rFonts w:ascii="Times" w:hAnsi="Times"/>
          <w:bCs/>
          <w:color w:val="auto"/>
        </w:rPr>
        <w:tab/>
      </w:r>
      <w:r w:rsidRPr="00DD2132">
        <w:rPr>
          <w:rFonts w:ascii="Times" w:hAnsi="Times"/>
          <w:bCs/>
          <w:i/>
          <w:color w:val="auto"/>
        </w:rPr>
        <w:t>Print Wikipedia</w:t>
      </w:r>
      <w:r w:rsidRPr="00DD2132">
        <w:rPr>
          <w:rFonts w:ascii="Times" w:hAnsi="Times"/>
          <w:bCs/>
          <w:color w:val="auto"/>
        </w:rPr>
        <w:t xml:space="preserve"> in</w:t>
      </w:r>
      <w:r w:rsidRPr="00DD2132">
        <w:rPr>
          <w:rFonts w:ascii="Times" w:hAnsi="Times"/>
          <w:bCs/>
          <w:i/>
          <w:color w:val="auto"/>
        </w:rPr>
        <w:t xml:space="preserve"> </w:t>
      </w:r>
      <w:r w:rsidR="00FF4FAE" w:rsidRPr="00DD2132">
        <w:rPr>
          <w:bCs/>
          <w:i/>
          <w:iCs/>
          <w:color w:val="auto"/>
        </w:rPr>
        <w:t>A-12</w:t>
      </w:r>
      <w:r w:rsidR="00FF4FAE" w:rsidRPr="00DD2132">
        <w:rPr>
          <w:bCs/>
          <w:i/>
          <w:color w:val="auto"/>
        </w:rPr>
        <w:t xml:space="preserve">, </w:t>
      </w:r>
      <w:r w:rsidR="00FF4FAE" w:rsidRPr="00DD2132">
        <w:rPr>
          <w:bCs/>
          <w:color w:val="auto"/>
        </w:rPr>
        <w:t>Hopkins Hall Gallery</w:t>
      </w:r>
      <w:r w:rsidR="006042D2" w:rsidRPr="00DD2132">
        <w:rPr>
          <w:bCs/>
          <w:color w:val="auto"/>
        </w:rPr>
        <w:t>, Ohio State University, November 9-</w:t>
      </w:r>
      <w:r w:rsidR="00FF4FAE" w:rsidRPr="00DD2132">
        <w:rPr>
          <w:bCs/>
          <w:color w:val="auto"/>
        </w:rPr>
        <w:t>December 2</w:t>
      </w:r>
      <w:r w:rsidR="006042D2" w:rsidRPr="00DD2132">
        <w:rPr>
          <w:bCs/>
          <w:color w:val="auto"/>
        </w:rPr>
        <w:t>, 2015</w:t>
      </w:r>
      <w:r w:rsidR="00FF4FAE" w:rsidRPr="00DD2132">
        <w:rPr>
          <w:bCs/>
          <w:i/>
          <w:color w:val="auto"/>
        </w:rPr>
        <w:t>.</w:t>
      </w:r>
      <w:r w:rsidR="0030707C" w:rsidRPr="00DD2132">
        <w:rPr>
          <w:rFonts w:ascii="Times" w:hAnsi="Times"/>
          <w:bCs/>
          <w:color w:val="auto"/>
        </w:rPr>
        <w:t xml:space="preserve"> </w:t>
      </w:r>
      <w:r w:rsidR="0030707C" w:rsidRPr="00DD2132">
        <w:rPr>
          <w:rFonts w:ascii="Times" w:hAnsi="Times"/>
        </w:rPr>
        <w:t xml:space="preserve">(Exhibition of Print Wikipedia, with production assistance from Jonathan </w:t>
      </w:r>
      <w:proofErr w:type="spellStart"/>
      <w:r w:rsidR="0030707C" w:rsidRPr="00DD2132">
        <w:rPr>
          <w:rFonts w:ascii="Times" w:hAnsi="Times"/>
        </w:rPr>
        <w:t>Kiritharan</w:t>
      </w:r>
      <w:proofErr w:type="spellEnd"/>
      <w:r w:rsidR="0030707C" w:rsidRPr="00DD2132">
        <w:rPr>
          <w:rFonts w:ascii="Times" w:hAnsi="Times"/>
        </w:rPr>
        <w:t xml:space="preserve">, Denis </w:t>
      </w:r>
      <w:proofErr w:type="spellStart"/>
      <w:r w:rsidR="0030707C" w:rsidRPr="00DD2132">
        <w:rPr>
          <w:rFonts w:ascii="Times" w:hAnsi="Times"/>
        </w:rPr>
        <w:t>Lunev</w:t>
      </w:r>
      <w:proofErr w:type="spellEnd"/>
      <w:r w:rsidR="0030707C" w:rsidRPr="00DD2132">
        <w:rPr>
          <w:rFonts w:ascii="Times" w:hAnsi="Times"/>
        </w:rPr>
        <w:t xml:space="preserve">, Kenny </w:t>
      </w:r>
      <w:proofErr w:type="spellStart"/>
      <w:r w:rsidR="0030707C" w:rsidRPr="00DD2132">
        <w:rPr>
          <w:rFonts w:ascii="Times" w:hAnsi="Times"/>
        </w:rPr>
        <w:t>Lozowski</w:t>
      </w:r>
      <w:proofErr w:type="spellEnd"/>
      <w:r w:rsidR="0030707C" w:rsidRPr="00DD2132">
        <w:rPr>
          <w:rFonts w:ascii="Times" w:hAnsi="Times"/>
        </w:rPr>
        <w:t>, Patrick Davison, and Colin Elliot.)</w:t>
      </w:r>
    </w:p>
    <w:p w14:paraId="23DADCE5" w14:textId="77777777" w:rsidR="00FF4FAE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rFonts w:ascii="Times" w:hAnsi="Times"/>
          <w:bCs/>
          <w:color w:val="auto"/>
        </w:rPr>
      </w:pPr>
      <w:r>
        <w:rPr>
          <w:rFonts w:ascii="Times" w:hAnsi="Times"/>
          <w:bCs/>
          <w:i/>
          <w:color w:val="auto"/>
        </w:rPr>
        <w:tab/>
      </w:r>
      <w:r w:rsidR="00FF4FAE" w:rsidRPr="00DD2132">
        <w:rPr>
          <w:rFonts w:ascii="Times" w:hAnsi="Times"/>
          <w:bCs/>
          <w:i/>
          <w:color w:val="auto"/>
        </w:rPr>
        <w:t>Print Wikipedia</w:t>
      </w:r>
      <w:r w:rsidR="00FF4FAE" w:rsidRPr="00DD2132">
        <w:rPr>
          <w:rFonts w:ascii="Times" w:hAnsi="Times"/>
          <w:bCs/>
          <w:color w:val="auto"/>
        </w:rPr>
        <w:t xml:space="preserve"> in </w:t>
      </w:r>
      <w:r w:rsidR="00FF4FAE" w:rsidRPr="00DD2132">
        <w:rPr>
          <w:rFonts w:ascii="Times" w:hAnsi="Times"/>
          <w:bCs/>
          <w:i/>
          <w:color w:val="auto"/>
        </w:rPr>
        <w:t>New Text</w:t>
      </w:r>
      <w:r w:rsidR="00FF4FAE" w:rsidRPr="00DD2132">
        <w:rPr>
          <w:rFonts w:ascii="Times" w:hAnsi="Times"/>
          <w:bCs/>
          <w:color w:val="auto"/>
        </w:rPr>
        <w:t xml:space="preserve">, Goldcorp Centre for the Arts, Simon Frasier University, Vancouver, BC, </w:t>
      </w:r>
      <w:proofErr w:type="gramStart"/>
      <w:r w:rsidR="00FF4FAE" w:rsidRPr="00DD2132">
        <w:rPr>
          <w:rFonts w:ascii="Times" w:hAnsi="Times"/>
          <w:bCs/>
          <w:color w:val="auto"/>
        </w:rPr>
        <w:t>August,</w:t>
      </w:r>
      <w:proofErr w:type="gramEnd"/>
      <w:r w:rsidR="00FF4FAE" w:rsidRPr="00DD2132">
        <w:rPr>
          <w:rFonts w:ascii="Times" w:hAnsi="Times"/>
          <w:bCs/>
          <w:color w:val="auto"/>
        </w:rPr>
        <w:t xml:space="preserve"> 2015. </w:t>
      </w:r>
      <w:r w:rsidR="00FF4FAE" w:rsidRPr="00DD2132">
        <w:rPr>
          <w:rFonts w:ascii="Times" w:hAnsi="Times"/>
        </w:rPr>
        <w:t xml:space="preserve">(Exhibition of Print Wikipedia, with production assistance from Jonathan </w:t>
      </w:r>
      <w:proofErr w:type="spellStart"/>
      <w:r w:rsidR="00FF4FAE" w:rsidRPr="00DD2132">
        <w:rPr>
          <w:rFonts w:ascii="Times" w:hAnsi="Times"/>
        </w:rPr>
        <w:t>Kiritharan</w:t>
      </w:r>
      <w:proofErr w:type="spellEnd"/>
      <w:r w:rsidR="00FF4FAE" w:rsidRPr="00DD2132">
        <w:rPr>
          <w:rFonts w:ascii="Times" w:hAnsi="Times"/>
        </w:rPr>
        <w:t xml:space="preserve">, Denis </w:t>
      </w:r>
      <w:proofErr w:type="spellStart"/>
      <w:r w:rsidR="00FF4FAE" w:rsidRPr="00DD2132">
        <w:rPr>
          <w:rFonts w:ascii="Times" w:hAnsi="Times"/>
        </w:rPr>
        <w:t>Lunev</w:t>
      </w:r>
      <w:proofErr w:type="spellEnd"/>
      <w:r w:rsidR="00FF4FAE" w:rsidRPr="00DD2132">
        <w:rPr>
          <w:rFonts w:ascii="Times" w:hAnsi="Times"/>
        </w:rPr>
        <w:t xml:space="preserve">, Kenny </w:t>
      </w:r>
      <w:proofErr w:type="spellStart"/>
      <w:r w:rsidR="00FF4FAE" w:rsidRPr="00DD2132">
        <w:rPr>
          <w:rFonts w:ascii="Times" w:hAnsi="Times"/>
        </w:rPr>
        <w:t>Lozowski</w:t>
      </w:r>
      <w:proofErr w:type="spellEnd"/>
      <w:r w:rsidR="00FF4FAE" w:rsidRPr="00DD2132">
        <w:rPr>
          <w:rFonts w:ascii="Times" w:hAnsi="Times"/>
        </w:rPr>
        <w:t>, Patrick Davison, and Colin Elliot.)</w:t>
      </w:r>
    </w:p>
    <w:p w14:paraId="1E591024" w14:textId="77777777" w:rsidR="00057051" w:rsidRPr="00DD2132" w:rsidRDefault="00775690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rFonts w:ascii="Times" w:hAnsi="Times"/>
          <w:bCs/>
          <w:color w:val="auto"/>
        </w:rPr>
      </w:pPr>
      <w:r w:rsidRPr="00DD2132">
        <w:rPr>
          <w:rFonts w:ascii="Times" w:hAnsi="Times"/>
          <w:bCs/>
          <w:color w:val="auto"/>
        </w:rPr>
        <w:t xml:space="preserve">2014 </w:t>
      </w:r>
      <w:r w:rsidRPr="00DD2132">
        <w:rPr>
          <w:rFonts w:ascii="Times" w:hAnsi="Times"/>
          <w:bCs/>
          <w:color w:val="auto"/>
        </w:rPr>
        <w:tab/>
      </w:r>
      <w:r w:rsidR="002F01BF" w:rsidRPr="00DD2132">
        <w:rPr>
          <w:rFonts w:ascii="Times" w:hAnsi="Times"/>
          <w:bCs/>
          <w:i/>
          <w:color w:val="auto"/>
        </w:rPr>
        <w:t xml:space="preserve">AfterSherrieLevine.com </w:t>
      </w:r>
      <w:r w:rsidR="002F01BF" w:rsidRPr="00DD2132">
        <w:rPr>
          <w:rFonts w:ascii="Times" w:hAnsi="Times"/>
          <w:bCs/>
          <w:color w:val="auto"/>
        </w:rPr>
        <w:t xml:space="preserve">in </w:t>
      </w:r>
      <w:r w:rsidR="00057051" w:rsidRPr="00DD2132">
        <w:rPr>
          <w:rFonts w:ascii="Times" w:hAnsi="Times"/>
          <w:i/>
          <w:iCs/>
          <w:color w:val="auto"/>
        </w:rPr>
        <w:t xml:space="preserve">Share </w:t>
      </w:r>
      <w:proofErr w:type="gramStart"/>
      <w:r w:rsidR="00057051" w:rsidRPr="00DD2132">
        <w:rPr>
          <w:rFonts w:ascii="Times" w:hAnsi="Times"/>
          <w:i/>
          <w:iCs/>
          <w:color w:val="auto"/>
        </w:rPr>
        <w:t>This!:</w:t>
      </w:r>
      <w:proofErr w:type="gramEnd"/>
      <w:r w:rsidR="00057051" w:rsidRPr="00DD2132">
        <w:rPr>
          <w:rFonts w:ascii="Times" w:hAnsi="Times"/>
          <w:i/>
          <w:iCs/>
          <w:color w:val="auto"/>
        </w:rPr>
        <w:t xml:space="preserve"> Appropriation After Cynicism</w:t>
      </w:r>
      <w:r w:rsidR="00057051" w:rsidRPr="00DD2132">
        <w:rPr>
          <w:rFonts w:ascii="Times" w:hAnsi="Times"/>
          <w:color w:val="auto"/>
        </w:rPr>
        <w:t>, Denny Gallery, New York, NY, December 14, 2014</w:t>
      </w:r>
      <w:r w:rsidR="00047D59" w:rsidRPr="00DD2132">
        <w:rPr>
          <w:rFonts w:ascii="Times" w:hAnsi="Times"/>
          <w:color w:val="auto"/>
        </w:rPr>
        <w:t>-</w:t>
      </w:r>
      <w:r w:rsidR="00057051" w:rsidRPr="00DD2132">
        <w:rPr>
          <w:rFonts w:ascii="Times" w:hAnsi="Times"/>
          <w:color w:val="auto"/>
        </w:rPr>
        <w:t>January 25, 2015.</w:t>
      </w:r>
      <w:r w:rsidR="0030707C" w:rsidRPr="00DD2132">
        <w:rPr>
          <w:rFonts w:ascii="Times" w:hAnsi="Times"/>
          <w:color w:val="auto"/>
        </w:rPr>
        <w:t xml:space="preserve"> </w:t>
      </w:r>
    </w:p>
    <w:p w14:paraId="59CCEB7A" w14:textId="77777777" w:rsidR="00775690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</w:tabs>
        <w:spacing w:after="80"/>
        <w:ind w:left="1440" w:right="216" w:hanging="1440"/>
        <w:rPr>
          <w:rFonts w:ascii="Times" w:hAnsi="Times"/>
          <w:bCs/>
          <w:color w:val="auto"/>
        </w:rPr>
      </w:pPr>
      <w:r>
        <w:rPr>
          <w:rFonts w:ascii="Times" w:hAnsi="Times"/>
          <w:bCs/>
          <w:i/>
          <w:color w:val="auto"/>
        </w:rPr>
        <w:tab/>
      </w:r>
      <w:r w:rsidR="00DF0F60" w:rsidRPr="00DD2132">
        <w:rPr>
          <w:rFonts w:ascii="Times" w:hAnsi="Times"/>
          <w:bCs/>
          <w:i/>
          <w:color w:val="auto"/>
        </w:rPr>
        <w:t>Print Wikipedia</w:t>
      </w:r>
      <w:r w:rsidR="00DF0F60" w:rsidRPr="00DD2132">
        <w:rPr>
          <w:rFonts w:ascii="Times" w:hAnsi="Times"/>
          <w:bCs/>
          <w:color w:val="auto"/>
        </w:rPr>
        <w:t xml:space="preserve"> in </w:t>
      </w:r>
      <w:r w:rsidR="00775690" w:rsidRPr="00DD2132">
        <w:rPr>
          <w:rStyle w:val="Strong"/>
          <w:rFonts w:ascii="Times" w:hAnsi="Times"/>
          <w:b w:val="0"/>
          <w:i/>
          <w:iCs/>
          <w:color w:val="auto"/>
          <w:szCs w:val="24"/>
        </w:rPr>
        <w:t>Cigarette Beetle (</w:t>
      </w:r>
      <w:proofErr w:type="spellStart"/>
      <w:r w:rsidR="00775690" w:rsidRPr="00DD2132">
        <w:rPr>
          <w:rStyle w:val="Strong"/>
          <w:rFonts w:ascii="Times" w:hAnsi="Times"/>
          <w:b w:val="0"/>
          <w:i/>
          <w:iCs/>
          <w:color w:val="auto"/>
          <w:szCs w:val="24"/>
        </w:rPr>
        <w:t>Lasioderma</w:t>
      </w:r>
      <w:proofErr w:type="spellEnd"/>
      <w:r w:rsidR="00775690" w:rsidRPr="00DD2132">
        <w:rPr>
          <w:rStyle w:val="Strong"/>
          <w:rFonts w:ascii="Times" w:hAnsi="Times"/>
          <w:b w:val="0"/>
          <w:i/>
          <w:iCs/>
          <w:color w:val="auto"/>
          <w:szCs w:val="24"/>
        </w:rPr>
        <w:t xml:space="preserve"> </w:t>
      </w:r>
      <w:proofErr w:type="spellStart"/>
      <w:r w:rsidR="00775690" w:rsidRPr="00DD2132">
        <w:rPr>
          <w:rStyle w:val="Strong"/>
          <w:rFonts w:ascii="Times" w:hAnsi="Times"/>
          <w:b w:val="0"/>
          <w:i/>
          <w:iCs/>
          <w:color w:val="auto"/>
          <w:szCs w:val="24"/>
        </w:rPr>
        <w:t>serricorne</w:t>
      </w:r>
      <w:proofErr w:type="spellEnd"/>
      <w:r w:rsidR="00775690" w:rsidRPr="00DD2132">
        <w:rPr>
          <w:rStyle w:val="Strong"/>
          <w:rFonts w:ascii="Times" w:hAnsi="Times"/>
          <w:b w:val="0"/>
          <w:i/>
          <w:iCs/>
          <w:color w:val="auto"/>
          <w:szCs w:val="24"/>
        </w:rPr>
        <w:t>),</w:t>
      </w:r>
      <w:r w:rsidR="00775690" w:rsidRPr="00DD2132">
        <w:rPr>
          <w:rStyle w:val="Strong"/>
          <w:rFonts w:ascii="Times" w:hAnsi="Times"/>
          <w:b w:val="0"/>
          <w:color w:val="auto"/>
          <w:szCs w:val="24"/>
        </w:rPr>
        <w:t xml:space="preserve"> WHERE Container, Brooklyn, NY, curated by David Horvitz, August 2014.</w:t>
      </w:r>
      <w:r w:rsidR="0030707C" w:rsidRPr="00DD2132">
        <w:rPr>
          <w:rStyle w:val="Strong"/>
          <w:rFonts w:ascii="Times" w:hAnsi="Times"/>
          <w:b w:val="0"/>
          <w:color w:val="auto"/>
          <w:szCs w:val="24"/>
        </w:rPr>
        <w:t xml:space="preserve"> </w:t>
      </w:r>
      <w:r w:rsidR="0030707C" w:rsidRPr="00DD2132">
        <w:rPr>
          <w:rFonts w:ascii="Times" w:hAnsi="Times"/>
        </w:rPr>
        <w:t xml:space="preserve">(Exhibition of Print Wikipedia, with </w:t>
      </w:r>
      <w:r w:rsidR="0030707C" w:rsidRPr="00DD2132">
        <w:rPr>
          <w:rFonts w:ascii="Times" w:hAnsi="Times"/>
        </w:rPr>
        <w:lastRenderedPageBreak/>
        <w:t xml:space="preserve">production assistance from Jonathan </w:t>
      </w:r>
      <w:proofErr w:type="spellStart"/>
      <w:r w:rsidR="0030707C" w:rsidRPr="00DD2132">
        <w:rPr>
          <w:rFonts w:ascii="Times" w:hAnsi="Times"/>
        </w:rPr>
        <w:t>Kiritharan</w:t>
      </w:r>
      <w:proofErr w:type="spellEnd"/>
      <w:r w:rsidR="0030707C" w:rsidRPr="00DD2132">
        <w:rPr>
          <w:rFonts w:ascii="Times" w:hAnsi="Times"/>
        </w:rPr>
        <w:t xml:space="preserve">, Denis </w:t>
      </w:r>
      <w:proofErr w:type="spellStart"/>
      <w:r w:rsidR="0030707C" w:rsidRPr="00DD2132">
        <w:rPr>
          <w:rFonts w:ascii="Times" w:hAnsi="Times"/>
        </w:rPr>
        <w:t>Lunev</w:t>
      </w:r>
      <w:proofErr w:type="spellEnd"/>
      <w:r w:rsidR="0030707C" w:rsidRPr="00DD2132">
        <w:rPr>
          <w:rFonts w:ascii="Times" w:hAnsi="Times"/>
        </w:rPr>
        <w:t xml:space="preserve">, Kenny </w:t>
      </w:r>
      <w:proofErr w:type="spellStart"/>
      <w:r w:rsidR="0030707C" w:rsidRPr="00DD2132">
        <w:rPr>
          <w:rFonts w:ascii="Times" w:hAnsi="Times"/>
        </w:rPr>
        <w:t>Lozowski</w:t>
      </w:r>
      <w:proofErr w:type="spellEnd"/>
      <w:r w:rsidR="0030707C" w:rsidRPr="00DD2132">
        <w:rPr>
          <w:rFonts w:ascii="Times" w:hAnsi="Times"/>
        </w:rPr>
        <w:t>, Patrick Davison, and Colin Elliot.)</w:t>
      </w:r>
    </w:p>
    <w:p w14:paraId="25727C37" w14:textId="77777777" w:rsidR="00775690" w:rsidRPr="00DD2132" w:rsidRDefault="00775690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2013</w:t>
      </w:r>
      <w:r w:rsidRPr="00DD2132">
        <w:rPr>
          <w:rFonts w:ascii="Times" w:hAnsi="Times"/>
          <w:color w:val="auto"/>
        </w:rPr>
        <w:tab/>
      </w:r>
      <w:r w:rsidR="008A2765" w:rsidRPr="00DD2132">
        <w:rPr>
          <w:rFonts w:ascii="Times" w:hAnsi="Times"/>
          <w:i/>
          <w:color w:val="auto"/>
        </w:rPr>
        <w:t>AfterSherrieLevine.com</w:t>
      </w:r>
      <w:r w:rsidR="008A2765" w:rsidRPr="00DD2132">
        <w:rPr>
          <w:rFonts w:ascii="Times" w:hAnsi="Times"/>
          <w:color w:val="auto"/>
        </w:rPr>
        <w:t xml:space="preserve"> in </w:t>
      </w:r>
      <w:r w:rsidRPr="00DD2132">
        <w:rPr>
          <w:rFonts w:ascii="Times" w:hAnsi="Times"/>
          <w:color w:val="auto"/>
        </w:rPr>
        <w:t xml:space="preserve">Curitiba Biennial, Curitiba, Brazil, curated by Maria </w:t>
      </w:r>
      <w:proofErr w:type="spellStart"/>
      <w:r w:rsidRPr="00DD2132">
        <w:rPr>
          <w:rFonts w:ascii="Times" w:hAnsi="Times"/>
          <w:color w:val="auto"/>
        </w:rPr>
        <w:t>Ameli</w:t>
      </w:r>
      <w:proofErr w:type="spellEnd"/>
      <w:r w:rsidRPr="00DD2132">
        <w:rPr>
          <w:rFonts w:ascii="Times" w:hAnsi="Times"/>
          <w:color w:val="auto"/>
        </w:rPr>
        <w:t xml:space="preserve"> </w:t>
      </w:r>
      <w:proofErr w:type="spellStart"/>
      <w:r w:rsidRPr="00DD2132">
        <w:rPr>
          <w:rFonts w:ascii="Times" w:hAnsi="Times"/>
          <w:color w:val="auto"/>
        </w:rPr>
        <w:t>Bulhões</w:t>
      </w:r>
      <w:proofErr w:type="spellEnd"/>
      <w:r w:rsidRPr="00DD2132">
        <w:rPr>
          <w:rFonts w:ascii="Times" w:hAnsi="Times"/>
          <w:color w:val="auto"/>
        </w:rPr>
        <w:t>, August 24</w:t>
      </w:r>
      <w:r w:rsidR="00047D59" w:rsidRPr="00DD2132">
        <w:rPr>
          <w:rFonts w:ascii="Times" w:hAnsi="Times"/>
          <w:color w:val="auto"/>
        </w:rPr>
        <w:t>-</w:t>
      </w:r>
      <w:r w:rsidRPr="00DD2132">
        <w:rPr>
          <w:rFonts w:ascii="Times" w:hAnsi="Times"/>
          <w:color w:val="auto"/>
        </w:rPr>
        <w:t xml:space="preserve">November 10, </w:t>
      </w:r>
      <w:r w:rsidR="00C33C63" w:rsidRPr="00DD2132">
        <w:rPr>
          <w:rFonts w:ascii="Times" w:hAnsi="Times"/>
          <w:color w:val="auto"/>
        </w:rPr>
        <w:t>2013. (Internet Art.)</w:t>
      </w:r>
    </w:p>
    <w:p w14:paraId="34141C1A" w14:textId="77777777" w:rsidR="00DB7CC3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color w:val="auto"/>
        </w:rPr>
        <w:tab/>
      </w:r>
      <w:r w:rsidR="008A2765" w:rsidRPr="00DD2132">
        <w:rPr>
          <w:rFonts w:ascii="Times" w:hAnsi="Times"/>
          <w:i/>
          <w:color w:val="auto"/>
        </w:rPr>
        <w:t>AfterSherrieLevine.com</w:t>
      </w:r>
      <w:r w:rsidR="008A2765" w:rsidRPr="00DD2132">
        <w:rPr>
          <w:rFonts w:ascii="Times" w:hAnsi="Times"/>
          <w:color w:val="auto"/>
        </w:rPr>
        <w:t xml:space="preserve"> in </w:t>
      </w:r>
      <w:r w:rsidR="00DB7CC3" w:rsidRPr="00DD2132">
        <w:rPr>
          <w:rFonts w:ascii="Times" w:hAnsi="Times"/>
          <w:i/>
          <w:color w:val="auto"/>
        </w:rPr>
        <w:t>Decenter</w:t>
      </w:r>
      <w:r w:rsidR="00466186" w:rsidRPr="00DD2132">
        <w:rPr>
          <w:rFonts w:ascii="Times" w:hAnsi="Times"/>
          <w:i/>
          <w:color w:val="auto"/>
        </w:rPr>
        <w:t>: A</w:t>
      </w:r>
      <w:r w:rsidR="00DB7CC3" w:rsidRPr="00DD2132">
        <w:rPr>
          <w:rFonts w:ascii="Times" w:hAnsi="Times"/>
          <w:i/>
          <w:color w:val="auto"/>
        </w:rPr>
        <w:t xml:space="preserve">n Exhibition on the </w:t>
      </w:r>
      <w:proofErr w:type="spellStart"/>
      <w:r w:rsidR="00DB7CC3" w:rsidRPr="00DD2132">
        <w:rPr>
          <w:rFonts w:ascii="Times" w:hAnsi="Times"/>
          <w:i/>
          <w:color w:val="auto"/>
        </w:rPr>
        <w:t>Centennary</w:t>
      </w:r>
      <w:proofErr w:type="spellEnd"/>
      <w:r w:rsidR="00DB7CC3" w:rsidRPr="00DD2132">
        <w:rPr>
          <w:rFonts w:ascii="Times" w:hAnsi="Times"/>
          <w:i/>
          <w:color w:val="auto"/>
        </w:rPr>
        <w:t xml:space="preserve"> of the 1913 Armory Show</w:t>
      </w:r>
      <w:r w:rsidR="00DB7CC3" w:rsidRPr="00DD2132">
        <w:rPr>
          <w:rFonts w:ascii="Times" w:hAnsi="Times"/>
          <w:color w:val="auto"/>
        </w:rPr>
        <w:t xml:space="preserve">, </w:t>
      </w:r>
      <w:r w:rsidR="00DF0F60" w:rsidRPr="00DD2132">
        <w:rPr>
          <w:rFonts w:ascii="Times" w:hAnsi="Times"/>
          <w:color w:val="auto"/>
        </w:rPr>
        <w:t xml:space="preserve">online component of exhibition at </w:t>
      </w:r>
      <w:r w:rsidR="00DB7CC3" w:rsidRPr="00DD2132">
        <w:rPr>
          <w:rFonts w:ascii="Times" w:hAnsi="Times"/>
          <w:color w:val="auto"/>
        </w:rPr>
        <w:t xml:space="preserve">Henry Street Settlement’s </w:t>
      </w:r>
      <w:proofErr w:type="spellStart"/>
      <w:r w:rsidR="00DB7CC3" w:rsidRPr="00DD2132">
        <w:rPr>
          <w:rFonts w:ascii="Times" w:hAnsi="Times"/>
          <w:color w:val="auto"/>
        </w:rPr>
        <w:t>Abrons</w:t>
      </w:r>
      <w:proofErr w:type="spellEnd"/>
      <w:r w:rsidR="00DB7CC3" w:rsidRPr="00DD2132">
        <w:rPr>
          <w:rFonts w:ascii="Times" w:hAnsi="Times"/>
          <w:color w:val="auto"/>
        </w:rPr>
        <w:t xml:space="preserve"> Arts Center, New York, NY, February 17</w:t>
      </w:r>
      <w:r w:rsidR="00047D59" w:rsidRPr="00DD2132">
        <w:rPr>
          <w:rFonts w:ascii="Times" w:hAnsi="Times"/>
          <w:color w:val="auto"/>
        </w:rPr>
        <w:t>-</w:t>
      </w:r>
      <w:r w:rsidR="00DB7CC3" w:rsidRPr="00DD2132">
        <w:rPr>
          <w:rFonts w:ascii="Times" w:hAnsi="Times"/>
          <w:color w:val="auto"/>
        </w:rPr>
        <w:t xml:space="preserve">April 7, 2013, curated by </w:t>
      </w:r>
      <w:proofErr w:type="spellStart"/>
      <w:r w:rsidR="00DB7CC3" w:rsidRPr="00DD2132">
        <w:rPr>
          <w:rFonts w:ascii="Times" w:hAnsi="Times"/>
          <w:color w:val="auto"/>
        </w:rPr>
        <w:t>Andrianna</w:t>
      </w:r>
      <w:proofErr w:type="spellEnd"/>
      <w:r w:rsidR="00DB7CC3" w:rsidRPr="00DD2132">
        <w:rPr>
          <w:rFonts w:ascii="Times" w:hAnsi="Times"/>
          <w:color w:val="auto"/>
        </w:rPr>
        <w:t xml:space="preserve"> Campbell and Daniel S. Palmer.</w:t>
      </w:r>
      <w:r w:rsidR="00C33C63" w:rsidRPr="00DD2132">
        <w:rPr>
          <w:rFonts w:ascii="Times" w:hAnsi="Times"/>
          <w:color w:val="auto"/>
        </w:rPr>
        <w:t xml:space="preserve"> (Internet Art.)</w:t>
      </w:r>
    </w:p>
    <w:p w14:paraId="0286EE49" w14:textId="77777777" w:rsidR="00DD6A7F" w:rsidRPr="00DD2132" w:rsidRDefault="00DD6A7F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2012</w:t>
      </w:r>
      <w:r w:rsidRPr="00DD2132">
        <w:rPr>
          <w:rFonts w:ascii="Times" w:hAnsi="Times"/>
          <w:color w:val="auto"/>
        </w:rPr>
        <w:tab/>
      </w:r>
      <w:r w:rsidR="008A2765" w:rsidRPr="00DD2132">
        <w:rPr>
          <w:rFonts w:ascii="Times" w:hAnsi="Times"/>
          <w:i/>
          <w:color w:val="auto"/>
        </w:rPr>
        <w:t>AfterSherrieLevine</w:t>
      </w:r>
      <w:r w:rsidR="0030707C" w:rsidRPr="00DD2132">
        <w:rPr>
          <w:rFonts w:ascii="Times" w:hAnsi="Times"/>
          <w:color w:val="auto"/>
        </w:rPr>
        <w:t>.com</w:t>
      </w:r>
      <w:r w:rsidR="008A2765" w:rsidRPr="00DD2132">
        <w:rPr>
          <w:rFonts w:ascii="Times" w:hAnsi="Times"/>
          <w:color w:val="auto"/>
        </w:rPr>
        <w:t xml:space="preserve"> in </w:t>
      </w:r>
      <w:r w:rsidRPr="00DD2132">
        <w:rPr>
          <w:rFonts w:ascii="Times" w:hAnsi="Times"/>
          <w:i/>
          <w:color w:val="auto"/>
        </w:rPr>
        <w:t>Fake It! (Limited Edition)</w:t>
      </w:r>
      <w:r w:rsidRPr="00DD2132">
        <w:rPr>
          <w:rFonts w:ascii="Times" w:hAnsi="Times"/>
          <w:color w:val="auto"/>
        </w:rPr>
        <w:t xml:space="preserve">, at Fabrica de </w:t>
      </w:r>
      <w:proofErr w:type="spellStart"/>
      <w:r w:rsidRPr="00DD2132">
        <w:rPr>
          <w:rFonts w:ascii="Times" w:hAnsi="Times"/>
          <w:color w:val="auto"/>
        </w:rPr>
        <w:t>Pensule</w:t>
      </w:r>
      <w:proofErr w:type="spellEnd"/>
      <w:r w:rsidRPr="00DD2132">
        <w:rPr>
          <w:rFonts w:ascii="Times" w:hAnsi="Times"/>
          <w:color w:val="auto"/>
        </w:rPr>
        <w:t xml:space="preserve">, Cluj Romania, curated by </w:t>
      </w:r>
      <w:proofErr w:type="spellStart"/>
      <w:r w:rsidRPr="00DD2132">
        <w:rPr>
          <w:rFonts w:ascii="Times" w:hAnsi="Times"/>
          <w:color w:val="auto"/>
        </w:rPr>
        <w:t>Horea</w:t>
      </w:r>
      <w:proofErr w:type="spellEnd"/>
      <w:r w:rsidRPr="00DD2132">
        <w:rPr>
          <w:rFonts w:ascii="Times" w:hAnsi="Times"/>
          <w:color w:val="auto"/>
        </w:rPr>
        <w:t xml:space="preserve"> Avram, October 5</w:t>
      </w:r>
      <w:r w:rsidR="00047D59" w:rsidRPr="00DD2132">
        <w:rPr>
          <w:rFonts w:ascii="Times" w:hAnsi="Times"/>
          <w:color w:val="auto"/>
        </w:rPr>
        <w:t>-</w:t>
      </w:r>
      <w:r w:rsidRPr="00DD2132">
        <w:rPr>
          <w:rFonts w:ascii="Times" w:hAnsi="Times"/>
          <w:color w:val="auto"/>
        </w:rPr>
        <w:t>November 20.</w:t>
      </w:r>
      <w:r w:rsidR="00C33C63" w:rsidRPr="00DD2132">
        <w:rPr>
          <w:rFonts w:ascii="Times" w:hAnsi="Times"/>
          <w:color w:val="auto"/>
        </w:rPr>
        <w:t xml:space="preserve"> (Internet Art.)</w:t>
      </w:r>
    </w:p>
    <w:p w14:paraId="0D701C06" w14:textId="77777777" w:rsidR="00DD6A7F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i/>
          <w:color w:val="auto"/>
        </w:rPr>
        <w:tab/>
      </w:r>
      <w:r w:rsidR="008A2765" w:rsidRPr="00DD2132">
        <w:rPr>
          <w:rFonts w:ascii="Times" w:hAnsi="Times"/>
          <w:i/>
          <w:color w:val="auto"/>
        </w:rPr>
        <w:t xml:space="preserve">Wikipedia Art, </w:t>
      </w:r>
      <w:r w:rsidR="008A2765" w:rsidRPr="00DD2132">
        <w:rPr>
          <w:rFonts w:ascii="Times" w:hAnsi="Times"/>
          <w:color w:val="auto"/>
        </w:rPr>
        <w:t xml:space="preserve">in </w:t>
      </w:r>
      <w:r w:rsidR="00DD6A7F" w:rsidRPr="00DD2132">
        <w:rPr>
          <w:rFonts w:ascii="Times" w:hAnsi="Times"/>
          <w:i/>
          <w:color w:val="auto"/>
        </w:rPr>
        <w:t>Art, Environment, Action!</w:t>
      </w:r>
      <w:r w:rsidR="00DD6A7F" w:rsidRPr="00DD2132">
        <w:rPr>
          <w:rFonts w:ascii="Times" w:hAnsi="Times"/>
          <w:color w:val="auto"/>
        </w:rPr>
        <w:t xml:space="preserve"> at Sheila C. Johnson Design Center, Parsons, September 28</w:t>
      </w:r>
      <w:r w:rsidR="00047D59" w:rsidRPr="00DD2132">
        <w:rPr>
          <w:rFonts w:ascii="Times" w:hAnsi="Times"/>
          <w:color w:val="auto"/>
        </w:rPr>
        <w:t>-</w:t>
      </w:r>
      <w:r w:rsidR="00DD6A7F" w:rsidRPr="00DD2132">
        <w:rPr>
          <w:rFonts w:ascii="Times" w:hAnsi="Times"/>
          <w:color w:val="auto"/>
        </w:rPr>
        <w:t>December 15.</w:t>
      </w:r>
      <w:r w:rsidR="0030707C" w:rsidRPr="00DD2132">
        <w:rPr>
          <w:rFonts w:ascii="Times" w:hAnsi="Times"/>
          <w:color w:val="auto"/>
        </w:rPr>
        <w:t xml:space="preserve"> (Performative socially engaged workshop</w:t>
      </w:r>
      <w:r w:rsidR="005D0608" w:rsidRPr="00DD2132">
        <w:rPr>
          <w:rFonts w:ascii="Times" w:hAnsi="Times"/>
          <w:color w:val="auto"/>
        </w:rPr>
        <w:t>.</w:t>
      </w:r>
      <w:r w:rsidR="0030707C" w:rsidRPr="00DD2132">
        <w:rPr>
          <w:rFonts w:ascii="Times" w:hAnsi="Times"/>
          <w:color w:val="auto"/>
        </w:rPr>
        <w:t>)</w:t>
      </w:r>
    </w:p>
    <w:p w14:paraId="20EFB9D2" w14:textId="77777777" w:rsidR="00DD6A7F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i/>
          <w:color w:val="auto"/>
        </w:rPr>
        <w:tab/>
      </w:r>
      <w:r w:rsidR="008A2765" w:rsidRPr="00DD2132">
        <w:rPr>
          <w:rFonts w:ascii="Times" w:hAnsi="Times"/>
          <w:i/>
          <w:color w:val="auto"/>
        </w:rPr>
        <w:t>Deconstructed Rose</w:t>
      </w:r>
      <w:r w:rsidR="008A2765" w:rsidRPr="00DD2132">
        <w:rPr>
          <w:rFonts w:ascii="Times" w:hAnsi="Times"/>
          <w:color w:val="auto"/>
        </w:rPr>
        <w:t xml:space="preserve"> in </w:t>
      </w:r>
      <w:r w:rsidR="00DD6A7F" w:rsidRPr="00DD2132">
        <w:rPr>
          <w:rFonts w:ascii="Times" w:hAnsi="Times"/>
          <w:color w:val="auto"/>
        </w:rPr>
        <w:t>A</w:t>
      </w:r>
      <w:r w:rsidR="00DD6A7F" w:rsidRPr="00DD2132">
        <w:rPr>
          <w:rFonts w:ascii="Times" w:hAnsi="Times"/>
          <w:i/>
          <w:color w:val="auto"/>
        </w:rPr>
        <w:t xml:space="preserve"> Bouquet for Spring</w:t>
      </w:r>
      <w:r w:rsidR="00DD6A7F" w:rsidRPr="00DD2132">
        <w:rPr>
          <w:rFonts w:ascii="Times" w:hAnsi="Times"/>
          <w:color w:val="auto"/>
        </w:rPr>
        <w:t>, Border Gallery, Mexico City, curated by David Horvitz, June 1</w:t>
      </w:r>
      <w:r w:rsidR="00047D59" w:rsidRPr="00DD2132">
        <w:rPr>
          <w:rFonts w:ascii="Times" w:hAnsi="Times"/>
          <w:color w:val="auto"/>
        </w:rPr>
        <w:t>-</w:t>
      </w:r>
      <w:r w:rsidR="00DD6A7F" w:rsidRPr="00DD2132">
        <w:rPr>
          <w:rFonts w:ascii="Times" w:hAnsi="Times"/>
          <w:color w:val="auto"/>
        </w:rPr>
        <w:t>July 5.</w:t>
      </w:r>
      <w:r w:rsidR="0030707C" w:rsidRPr="00DD2132">
        <w:rPr>
          <w:rFonts w:ascii="Times" w:hAnsi="Times"/>
          <w:color w:val="auto"/>
        </w:rPr>
        <w:t xml:space="preserve"> </w:t>
      </w:r>
      <w:r w:rsidR="00C33C63" w:rsidRPr="00DD2132">
        <w:rPr>
          <w:rFonts w:ascii="Times" w:hAnsi="Times"/>
          <w:color w:val="auto"/>
        </w:rPr>
        <w:t>(Photograph.)</w:t>
      </w:r>
    </w:p>
    <w:p w14:paraId="27B87B24" w14:textId="77777777" w:rsidR="00F76468" w:rsidRPr="00DD2132" w:rsidRDefault="00F76468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i/>
          <w:color w:val="auto"/>
          <w:kern w:val="1"/>
        </w:rPr>
      </w:pPr>
      <w:r w:rsidRPr="00DD2132">
        <w:rPr>
          <w:rFonts w:ascii="Times" w:hAnsi="Times"/>
          <w:color w:val="auto"/>
        </w:rPr>
        <w:t>2011</w:t>
      </w:r>
      <w:r w:rsidR="007D4264">
        <w:rPr>
          <w:rFonts w:ascii="Times" w:hAnsi="Times"/>
          <w:color w:val="auto"/>
        </w:rPr>
        <w:tab/>
      </w:r>
      <w:r w:rsidR="008A2765" w:rsidRPr="00DD2132">
        <w:rPr>
          <w:rFonts w:ascii="Times" w:hAnsi="Times"/>
          <w:i/>
          <w:color w:val="auto"/>
          <w:kern w:val="1"/>
        </w:rPr>
        <w:t xml:space="preserve">The Real Costs </w:t>
      </w:r>
      <w:r w:rsidR="008A2765" w:rsidRPr="00DD2132">
        <w:rPr>
          <w:rFonts w:ascii="Times" w:hAnsi="Times"/>
          <w:color w:val="auto"/>
          <w:kern w:val="1"/>
        </w:rPr>
        <w:t xml:space="preserve">in </w:t>
      </w:r>
      <w:r w:rsidRPr="00DD2132">
        <w:rPr>
          <w:rFonts w:ascii="Times" w:hAnsi="Times"/>
          <w:i/>
          <w:color w:val="auto"/>
          <w:kern w:val="1"/>
        </w:rPr>
        <w:t>The Oil Show,</w:t>
      </w:r>
      <w:r w:rsidRPr="00DD2132">
        <w:rPr>
          <w:rFonts w:ascii="Times" w:hAnsi="Times"/>
          <w:color w:val="auto"/>
          <w:kern w:val="1"/>
        </w:rPr>
        <w:t xml:space="preserve"> </w:t>
      </w:r>
      <w:proofErr w:type="spellStart"/>
      <w:r w:rsidRPr="00DD2132">
        <w:rPr>
          <w:rFonts w:ascii="Times" w:hAnsi="Times"/>
          <w:color w:val="auto"/>
          <w:kern w:val="1"/>
        </w:rPr>
        <w:t>Hartware</w:t>
      </w:r>
      <w:proofErr w:type="spellEnd"/>
      <w:r w:rsidRPr="00DD2132">
        <w:rPr>
          <w:rFonts w:ascii="Times" w:hAnsi="Times"/>
          <w:color w:val="auto"/>
          <w:kern w:val="1"/>
        </w:rPr>
        <w:t xml:space="preserve"> </w:t>
      </w:r>
      <w:proofErr w:type="spellStart"/>
      <w:r w:rsidRPr="00DD2132">
        <w:rPr>
          <w:rFonts w:ascii="Times" w:hAnsi="Times"/>
          <w:color w:val="auto"/>
          <w:kern w:val="1"/>
        </w:rPr>
        <w:t>MedienKunstVerein</w:t>
      </w:r>
      <w:proofErr w:type="spellEnd"/>
      <w:r w:rsidRPr="00DD2132">
        <w:rPr>
          <w:rFonts w:ascii="Times" w:hAnsi="Times"/>
          <w:color w:val="auto"/>
          <w:kern w:val="1"/>
        </w:rPr>
        <w:t xml:space="preserve"> (HMKV)</w:t>
      </w:r>
      <w:r w:rsidRPr="00DD2132">
        <w:rPr>
          <w:rFonts w:ascii="Times" w:hAnsi="Times"/>
          <w:i/>
          <w:color w:val="auto"/>
          <w:kern w:val="1"/>
        </w:rPr>
        <w:t xml:space="preserve">, </w:t>
      </w:r>
      <w:r w:rsidRPr="00DD2132">
        <w:rPr>
          <w:rFonts w:ascii="Times" w:hAnsi="Times"/>
          <w:color w:val="auto"/>
          <w:kern w:val="1"/>
        </w:rPr>
        <w:t>Dortmund, Germany, November 11, 2011</w:t>
      </w:r>
      <w:r w:rsidR="00047D59" w:rsidRPr="00DD2132">
        <w:rPr>
          <w:rFonts w:ascii="Times" w:hAnsi="Times"/>
          <w:color w:val="auto"/>
          <w:kern w:val="1"/>
        </w:rPr>
        <w:t>-</w:t>
      </w:r>
      <w:r w:rsidRPr="00DD2132">
        <w:rPr>
          <w:rFonts w:ascii="Times" w:hAnsi="Times"/>
          <w:color w:val="auto"/>
          <w:kern w:val="1"/>
        </w:rPr>
        <w:t>February 19, 2012</w:t>
      </w:r>
      <w:r w:rsidRPr="00DD2132">
        <w:rPr>
          <w:rFonts w:ascii="Times" w:hAnsi="Times"/>
          <w:i/>
          <w:color w:val="auto"/>
          <w:kern w:val="1"/>
        </w:rPr>
        <w:t xml:space="preserve">, </w:t>
      </w:r>
      <w:r w:rsidRPr="00DD2132">
        <w:rPr>
          <w:rFonts w:ascii="Times" w:hAnsi="Times"/>
          <w:color w:val="auto"/>
          <w:kern w:val="1"/>
        </w:rPr>
        <w:t xml:space="preserve">curated by </w:t>
      </w:r>
      <w:proofErr w:type="spellStart"/>
      <w:r w:rsidRPr="00DD2132">
        <w:rPr>
          <w:rFonts w:ascii="Times" w:hAnsi="Times"/>
          <w:color w:val="auto"/>
          <w:kern w:val="1"/>
        </w:rPr>
        <w:t>Inke</w:t>
      </w:r>
      <w:proofErr w:type="spellEnd"/>
      <w:r w:rsidRPr="00DD2132">
        <w:rPr>
          <w:rFonts w:ascii="Times" w:hAnsi="Times"/>
          <w:color w:val="auto"/>
          <w:kern w:val="1"/>
        </w:rPr>
        <w:t xml:space="preserve"> </w:t>
      </w:r>
      <w:proofErr w:type="spellStart"/>
      <w:r w:rsidRPr="00DD2132">
        <w:rPr>
          <w:rFonts w:ascii="Times" w:hAnsi="Times"/>
          <w:color w:val="auto"/>
          <w:kern w:val="1"/>
        </w:rPr>
        <w:t>Arns</w:t>
      </w:r>
      <w:proofErr w:type="spellEnd"/>
      <w:r w:rsidRPr="00DD2132">
        <w:rPr>
          <w:rFonts w:ascii="Times" w:hAnsi="Times"/>
          <w:color w:val="auto"/>
          <w:kern w:val="1"/>
        </w:rPr>
        <w:t>.</w:t>
      </w:r>
      <w:r w:rsidR="00C33C63" w:rsidRPr="00DD2132">
        <w:rPr>
          <w:rFonts w:ascii="Times" w:hAnsi="Times"/>
          <w:color w:val="auto"/>
          <w:kern w:val="1"/>
        </w:rPr>
        <w:t xml:space="preserve"> </w:t>
      </w:r>
      <w:r w:rsidR="00C33C63" w:rsidRPr="00DD2132">
        <w:rPr>
          <w:rFonts w:ascii="Times" w:hAnsi="Times"/>
          <w:color w:val="auto"/>
        </w:rPr>
        <w:t>(Internet Art.)</w:t>
      </w:r>
    </w:p>
    <w:p w14:paraId="6B58E35A" w14:textId="77777777" w:rsidR="00F76468" w:rsidRPr="00DD2132" w:rsidRDefault="007D4264" w:rsidP="003311E5">
      <w:pPr>
        <w:pStyle w:val="Textbodyindent"/>
        <w:tabs>
          <w:tab w:val="left" w:pos="720"/>
        </w:tabs>
        <w:ind w:left="1440" w:hanging="1440"/>
        <w:rPr>
          <w:rFonts w:ascii="Times" w:hAnsi="Times"/>
          <w:color w:val="auto"/>
        </w:rPr>
      </w:pPr>
      <w:r>
        <w:rPr>
          <w:rFonts w:ascii="Times" w:hAnsi="Times"/>
          <w:i/>
          <w:color w:val="auto"/>
        </w:rPr>
        <w:tab/>
      </w:r>
      <w:r w:rsidR="00717804" w:rsidRPr="00DD2132">
        <w:rPr>
          <w:rFonts w:ascii="Times" w:hAnsi="Times"/>
          <w:i/>
          <w:color w:val="auto"/>
        </w:rPr>
        <w:t>*</w:t>
      </w:r>
      <w:r w:rsidR="00F76468" w:rsidRPr="00DD2132">
        <w:rPr>
          <w:rFonts w:ascii="Times" w:hAnsi="Times"/>
          <w:i/>
          <w:color w:val="auto"/>
        </w:rPr>
        <w:t>The Exchange Program</w:t>
      </w:r>
      <w:r w:rsidR="00F76468" w:rsidRPr="00DD2132">
        <w:rPr>
          <w:rFonts w:ascii="Times" w:hAnsi="Times"/>
          <w:color w:val="auto"/>
        </w:rPr>
        <w:t xml:space="preserve"> at L'espace virtuel du Jeu de Paume, Paris in </w:t>
      </w:r>
      <w:r w:rsidR="00F76468" w:rsidRPr="00DD2132">
        <w:rPr>
          <w:rFonts w:ascii="Times" w:hAnsi="Times"/>
          <w:i/>
          <w:color w:val="auto"/>
        </w:rPr>
        <w:t>Identités précaires</w:t>
      </w:r>
      <w:r w:rsidR="00F76468" w:rsidRPr="00DD2132">
        <w:rPr>
          <w:rFonts w:ascii="Times" w:hAnsi="Times"/>
          <w:color w:val="auto"/>
        </w:rPr>
        <w:t xml:space="preserve">, March 9-September, curated by Christophe Bruno. </w:t>
      </w:r>
      <w:r w:rsidR="00C33C63" w:rsidRPr="00DD2132">
        <w:rPr>
          <w:rFonts w:ascii="Times" w:hAnsi="Times"/>
          <w:color w:val="auto"/>
        </w:rPr>
        <w:t>(Internet Art, Performance</w:t>
      </w:r>
      <w:r w:rsidR="00C36662" w:rsidRPr="00DD2132">
        <w:rPr>
          <w:rFonts w:ascii="Times" w:hAnsi="Times"/>
          <w:color w:val="auto"/>
        </w:rPr>
        <w:t xml:space="preserve">, with Heather </w:t>
      </w:r>
      <w:proofErr w:type="spellStart"/>
      <w:proofErr w:type="gramStart"/>
      <w:r w:rsidR="00C36662" w:rsidRPr="00DD2132">
        <w:rPr>
          <w:rFonts w:ascii="Times" w:hAnsi="Times"/>
          <w:color w:val="auto"/>
        </w:rPr>
        <w:t>Cassils</w:t>
      </w:r>
      <w:proofErr w:type="spellEnd"/>
      <w:r w:rsidR="00C36662" w:rsidRPr="00DD2132">
        <w:rPr>
          <w:rFonts w:ascii="Times" w:hAnsi="Times"/>
          <w:color w:val="auto"/>
        </w:rPr>
        <w:t>,  Lauren</w:t>
      </w:r>
      <w:proofErr w:type="gramEnd"/>
      <w:r w:rsidR="00C36662" w:rsidRPr="00DD2132">
        <w:rPr>
          <w:rFonts w:ascii="Times" w:hAnsi="Times"/>
          <w:color w:val="auto"/>
        </w:rPr>
        <w:t xml:space="preserve"> Hartman, Sara </w:t>
      </w:r>
      <w:proofErr w:type="spellStart"/>
      <w:r w:rsidR="00C36662" w:rsidRPr="00DD2132">
        <w:rPr>
          <w:rFonts w:ascii="Times" w:hAnsi="Times"/>
          <w:color w:val="auto"/>
        </w:rPr>
        <w:t>Jordeno</w:t>
      </w:r>
      <w:proofErr w:type="spellEnd"/>
      <w:r w:rsidR="00C36662" w:rsidRPr="00DD2132">
        <w:rPr>
          <w:rFonts w:ascii="Times" w:hAnsi="Times"/>
          <w:color w:val="auto"/>
        </w:rPr>
        <w:t xml:space="preserve">, Curt </w:t>
      </w:r>
      <w:proofErr w:type="spellStart"/>
      <w:r w:rsidR="00C36662" w:rsidRPr="00DD2132">
        <w:rPr>
          <w:rFonts w:ascii="Times" w:hAnsi="Times"/>
          <w:color w:val="auto"/>
        </w:rPr>
        <w:t>Lemeiux</w:t>
      </w:r>
      <w:proofErr w:type="spellEnd"/>
      <w:r w:rsidR="00C36662" w:rsidRPr="00DD2132">
        <w:rPr>
          <w:rFonts w:ascii="Times" w:hAnsi="Times"/>
          <w:color w:val="auto"/>
        </w:rPr>
        <w:t xml:space="preserve">, Michael </w:t>
      </w:r>
      <w:proofErr w:type="spellStart"/>
      <w:r w:rsidR="00C36662" w:rsidRPr="00DD2132">
        <w:rPr>
          <w:rFonts w:ascii="Times" w:hAnsi="Times"/>
          <w:color w:val="auto"/>
        </w:rPr>
        <w:t>Mandiberg</w:t>
      </w:r>
      <w:proofErr w:type="spellEnd"/>
      <w:r w:rsidR="00C36662" w:rsidRPr="00DD2132">
        <w:rPr>
          <w:rFonts w:ascii="Times" w:hAnsi="Times"/>
          <w:color w:val="auto"/>
        </w:rPr>
        <w:t xml:space="preserve">,  Melanie </w:t>
      </w:r>
      <w:proofErr w:type="spellStart"/>
      <w:r w:rsidR="00C36662" w:rsidRPr="00DD2132">
        <w:rPr>
          <w:rFonts w:ascii="Times" w:hAnsi="Times"/>
          <w:color w:val="auto"/>
        </w:rPr>
        <w:t>Nakaue</w:t>
      </w:r>
      <w:proofErr w:type="spellEnd"/>
      <w:r w:rsidR="00C36662" w:rsidRPr="00DD2132">
        <w:rPr>
          <w:rFonts w:ascii="Times" w:hAnsi="Times"/>
          <w:color w:val="auto"/>
        </w:rPr>
        <w:t>, Amy Satterthwaite, and Haruko Tanaka.</w:t>
      </w:r>
      <w:r w:rsidR="00C33C63" w:rsidRPr="00DD2132">
        <w:rPr>
          <w:rFonts w:ascii="Times" w:hAnsi="Times"/>
          <w:color w:val="auto"/>
        </w:rPr>
        <w:t>)</w:t>
      </w:r>
    </w:p>
    <w:p w14:paraId="4C16D447" w14:textId="77777777" w:rsidR="000448BF" w:rsidRPr="00DD2132" w:rsidRDefault="000448BF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2010</w:t>
      </w:r>
      <w:r w:rsidRPr="00DD2132">
        <w:rPr>
          <w:rFonts w:ascii="Times" w:hAnsi="Times"/>
          <w:color w:val="auto"/>
        </w:rPr>
        <w:tab/>
      </w:r>
      <w:r w:rsidRPr="00DD2132">
        <w:rPr>
          <w:rFonts w:ascii="Times" w:hAnsi="Times"/>
          <w:i/>
          <w:color w:val="auto"/>
        </w:rPr>
        <w:t>US/THEM</w:t>
      </w:r>
      <w:r w:rsidRPr="00DD2132">
        <w:rPr>
          <w:rFonts w:ascii="Times" w:hAnsi="Times"/>
          <w:color w:val="auto"/>
        </w:rPr>
        <w:t xml:space="preserve"> at SAMA Tower, Abu Dhabi, in </w:t>
      </w:r>
      <w:r w:rsidRPr="00DD2132">
        <w:rPr>
          <w:rFonts w:ascii="Times" w:hAnsi="Times"/>
          <w:i/>
          <w:color w:val="auto"/>
        </w:rPr>
        <w:t>No Customs</w:t>
      </w:r>
      <w:r w:rsidRPr="00DD2132">
        <w:rPr>
          <w:rFonts w:ascii="Times" w:hAnsi="Times"/>
          <w:color w:val="auto"/>
        </w:rPr>
        <w:t>, November 4-27, 2010, curated by Jennifer and Kevin McCoy.  (Sculpture.)</w:t>
      </w:r>
    </w:p>
    <w:p w14:paraId="22DA86E1" w14:textId="77777777" w:rsidR="00F76468" w:rsidRPr="00DD2132" w:rsidRDefault="007D4264" w:rsidP="003311E5">
      <w:pPr>
        <w:pStyle w:val="Textbodyindent"/>
        <w:tabs>
          <w:tab w:val="left" w:pos="720"/>
        </w:tabs>
        <w:spacing w:after="80"/>
        <w:ind w:left="1440" w:right="216" w:hanging="1440"/>
        <w:rPr>
          <w:rFonts w:ascii="Times" w:hAnsi="Times"/>
          <w:color w:val="auto"/>
          <w:kern w:val="1"/>
        </w:rPr>
      </w:pPr>
      <w:r>
        <w:rPr>
          <w:rFonts w:ascii="Times" w:hAnsi="Times"/>
          <w:i/>
          <w:color w:val="auto"/>
          <w:kern w:val="1"/>
        </w:rPr>
        <w:tab/>
      </w:r>
      <w:r w:rsidR="00F76468" w:rsidRPr="00DD2132">
        <w:rPr>
          <w:rFonts w:ascii="Times" w:hAnsi="Times"/>
          <w:i/>
          <w:color w:val="auto"/>
          <w:kern w:val="1"/>
        </w:rPr>
        <w:t xml:space="preserve">90 Cents </w:t>
      </w:r>
      <w:proofErr w:type="gramStart"/>
      <w:r w:rsidR="00F76468" w:rsidRPr="00DD2132">
        <w:rPr>
          <w:rFonts w:ascii="Times" w:hAnsi="Times"/>
          <w:i/>
          <w:color w:val="auto"/>
          <w:kern w:val="1"/>
        </w:rPr>
        <w:t>By</w:t>
      </w:r>
      <w:proofErr w:type="gramEnd"/>
      <w:r w:rsidR="00F76468" w:rsidRPr="00DD2132">
        <w:rPr>
          <w:rFonts w:ascii="Times" w:hAnsi="Times"/>
          <w:i/>
          <w:color w:val="auto"/>
          <w:kern w:val="1"/>
        </w:rPr>
        <w:t xml:space="preserve"> Surface Area </w:t>
      </w:r>
      <w:r w:rsidR="00F76468" w:rsidRPr="00DD2132">
        <w:rPr>
          <w:rFonts w:ascii="Times" w:hAnsi="Times"/>
          <w:color w:val="auto"/>
          <w:kern w:val="1"/>
        </w:rPr>
        <w:t xml:space="preserve">at </w:t>
      </w:r>
      <w:proofErr w:type="spellStart"/>
      <w:r w:rsidR="00F76468" w:rsidRPr="00DD2132">
        <w:rPr>
          <w:rFonts w:ascii="Times" w:hAnsi="Times"/>
          <w:color w:val="auto"/>
          <w:kern w:val="1"/>
        </w:rPr>
        <w:t>Museu</w:t>
      </w:r>
      <w:proofErr w:type="spellEnd"/>
      <w:r w:rsidR="00F76468" w:rsidRPr="00DD2132">
        <w:rPr>
          <w:rFonts w:ascii="Times" w:hAnsi="Times"/>
          <w:color w:val="auto"/>
          <w:kern w:val="1"/>
        </w:rPr>
        <w:t xml:space="preserve"> da </w:t>
      </w:r>
      <w:proofErr w:type="spellStart"/>
      <w:r w:rsidR="00F76468" w:rsidRPr="00DD2132">
        <w:rPr>
          <w:rFonts w:ascii="Times" w:hAnsi="Times"/>
          <w:color w:val="auto"/>
          <w:kern w:val="1"/>
        </w:rPr>
        <w:t>Cidade</w:t>
      </w:r>
      <w:proofErr w:type="spellEnd"/>
      <w:r w:rsidR="00F76468" w:rsidRPr="00DD2132">
        <w:rPr>
          <w:rFonts w:ascii="Times" w:hAnsi="Times"/>
          <w:color w:val="auto"/>
          <w:kern w:val="1"/>
        </w:rPr>
        <w:t xml:space="preserve">, Lisbon in </w:t>
      </w:r>
      <w:r w:rsidR="00F76468" w:rsidRPr="00DD2132">
        <w:rPr>
          <w:rFonts w:ascii="Times" w:hAnsi="Times"/>
          <w:i/>
          <w:color w:val="auto"/>
          <w:kern w:val="1"/>
        </w:rPr>
        <w:t>The Philosophy of Money</w:t>
      </w:r>
      <w:r w:rsidR="00F76468" w:rsidRPr="00DD2132">
        <w:rPr>
          <w:rFonts w:ascii="Times" w:hAnsi="Times"/>
          <w:color w:val="auto"/>
          <w:kern w:val="1"/>
        </w:rPr>
        <w:t>, June 23-September 5, curated by Miguel Amado.</w:t>
      </w:r>
      <w:r w:rsidR="00C33C63" w:rsidRPr="00DD2132">
        <w:rPr>
          <w:rFonts w:ascii="Times" w:hAnsi="Times"/>
          <w:color w:val="auto"/>
          <w:kern w:val="1"/>
        </w:rPr>
        <w:t xml:space="preserve"> </w:t>
      </w:r>
      <w:r w:rsidR="00C33C63" w:rsidRPr="00DD2132">
        <w:rPr>
          <w:rFonts w:ascii="Times" w:hAnsi="Times"/>
          <w:color w:val="auto"/>
        </w:rPr>
        <w:t>(Sculpture.)</w:t>
      </w:r>
    </w:p>
    <w:p w14:paraId="34752C79" w14:textId="77777777" w:rsidR="00F76468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  <w:kern w:val="1"/>
        </w:rPr>
      </w:pPr>
      <w:r>
        <w:rPr>
          <w:rFonts w:ascii="Times" w:hAnsi="Times"/>
          <w:color w:val="auto"/>
        </w:rPr>
        <w:tab/>
      </w:r>
      <w:r w:rsidR="00F76468" w:rsidRPr="00DD2132">
        <w:rPr>
          <w:rFonts w:ascii="Times" w:hAnsi="Times"/>
          <w:color w:val="auto"/>
        </w:rPr>
        <w:t xml:space="preserve">2009    </w:t>
      </w:r>
      <w:r w:rsidR="00F76468" w:rsidRPr="00DD2132">
        <w:rPr>
          <w:rFonts w:ascii="Times" w:hAnsi="Times"/>
          <w:i/>
          <w:color w:val="auto"/>
          <w:kern w:val="1"/>
        </w:rPr>
        <w:t xml:space="preserve">SPEED DIAL, GOOGLE, </w:t>
      </w:r>
      <w:r w:rsidR="00F76468" w:rsidRPr="00DD2132">
        <w:rPr>
          <w:rFonts w:ascii="Times" w:hAnsi="Times"/>
          <w:color w:val="auto"/>
          <w:kern w:val="1"/>
        </w:rPr>
        <w:t>and</w:t>
      </w:r>
      <w:r w:rsidR="00F76468" w:rsidRPr="00DD2132">
        <w:rPr>
          <w:rFonts w:ascii="Times" w:hAnsi="Times"/>
          <w:i/>
          <w:color w:val="auto"/>
          <w:kern w:val="1"/>
        </w:rPr>
        <w:t xml:space="preserve"> COASTS </w:t>
      </w:r>
      <w:r w:rsidR="00F76468" w:rsidRPr="00DD2132">
        <w:rPr>
          <w:rFonts w:ascii="Times" w:hAnsi="Times"/>
          <w:color w:val="auto"/>
          <w:kern w:val="1"/>
        </w:rPr>
        <w:t xml:space="preserve">at Jen </w:t>
      </w:r>
      <w:proofErr w:type="spellStart"/>
      <w:r w:rsidR="00F76468" w:rsidRPr="00DD2132">
        <w:rPr>
          <w:rFonts w:ascii="Times" w:hAnsi="Times"/>
          <w:color w:val="auto"/>
          <w:kern w:val="1"/>
        </w:rPr>
        <w:t>Bekman</w:t>
      </w:r>
      <w:proofErr w:type="spellEnd"/>
      <w:r w:rsidR="00F76468" w:rsidRPr="00DD2132">
        <w:rPr>
          <w:rFonts w:ascii="Times" w:hAnsi="Times"/>
          <w:color w:val="auto"/>
          <w:kern w:val="1"/>
        </w:rPr>
        <w:t xml:space="preserve"> Gallery, New York City, in </w:t>
      </w:r>
      <w:r w:rsidR="00F76468" w:rsidRPr="00DD2132">
        <w:rPr>
          <w:rFonts w:ascii="Times" w:hAnsi="Times"/>
          <w:i/>
          <w:color w:val="auto"/>
          <w:kern w:val="1"/>
        </w:rPr>
        <w:t xml:space="preserve">Summer Reading, </w:t>
      </w:r>
      <w:r w:rsidR="00F76468" w:rsidRPr="00DD2132">
        <w:rPr>
          <w:rFonts w:ascii="Times" w:hAnsi="Times"/>
          <w:color w:val="auto"/>
          <w:kern w:val="1"/>
        </w:rPr>
        <w:t>July 15</w:t>
      </w:r>
      <w:r w:rsidR="00047D59" w:rsidRPr="00DD2132">
        <w:rPr>
          <w:rFonts w:ascii="Times" w:hAnsi="Times"/>
          <w:color w:val="auto"/>
          <w:kern w:val="1"/>
        </w:rPr>
        <w:t>-</w:t>
      </w:r>
      <w:r w:rsidR="00F76468" w:rsidRPr="00DD2132">
        <w:rPr>
          <w:rFonts w:ascii="Times" w:hAnsi="Times"/>
          <w:color w:val="auto"/>
          <w:kern w:val="1"/>
        </w:rPr>
        <w:t>August 8</w:t>
      </w:r>
      <w:r w:rsidR="00E964AA" w:rsidRPr="00DD2132">
        <w:rPr>
          <w:rFonts w:ascii="Times" w:hAnsi="Times"/>
          <w:color w:val="auto"/>
          <w:kern w:val="1"/>
        </w:rPr>
        <w:t>.</w:t>
      </w:r>
      <w:r w:rsidR="00F76468" w:rsidRPr="00DD2132">
        <w:rPr>
          <w:rFonts w:ascii="Times" w:hAnsi="Times"/>
          <w:color w:val="auto"/>
          <w:kern w:val="1"/>
        </w:rPr>
        <w:t xml:space="preserve"> curated by Jeffery Teuton. </w:t>
      </w:r>
      <w:r w:rsidR="00C33C63" w:rsidRPr="00DD2132">
        <w:rPr>
          <w:rFonts w:ascii="Times" w:hAnsi="Times"/>
          <w:color w:val="auto"/>
        </w:rPr>
        <w:t>(Sculpture.)</w:t>
      </w:r>
    </w:p>
    <w:p w14:paraId="0E37E36B" w14:textId="77777777" w:rsidR="00F76468" w:rsidRPr="00DD2132" w:rsidRDefault="007D4264" w:rsidP="003311E5">
      <w:pPr>
        <w:pStyle w:val="Textbodyindent"/>
        <w:tabs>
          <w:tab w:val="left" w:pos="720"/>
        </w:tabs>
        <w:spacing w:after="80"/>
        <w:ind w:left="1440" w:right="216" w:hanging="1440"/>
        <w:rPr>
          <w:rFonts w:ascii="Times" w:hAnsi="Times"/>
          <w:color w:val="auto"/>
          <w:kern w:val="1"/>
        </w:rPr>
      </w:pPr>
      <w:r>
        <w:rPr>
          <w:rFonts w:ascii="Times" w:hAnsi="Times"/>
          <w:i/>
          <w:color w:val="auto"/>
          <w:kern w:val="1"/>
        </w:rPr>
        <w:tab/>
      </w:r>
      <w:r w:rsidR="00F76468" w:rsidRPr="00DD2132">
        <w:rPr>
          <w:rFonts w:ascii="Times" w:hAnsi="Times"/>
          <w:i/>
          <w:color w:val="auto"/>
          <w:kern w:val="1"/>
        </w:rPr>
        <w:t xml:space="preserve">FDIC </w:t>
      </w:r>
      <w:proofErr w:type="gramStart"/>
      <w:r w:rsidR="00F76468" w:rsidRPr="00DD2132">
        <w:rPr>
          <w:rFonts w:ascii="Times" w:hAnsi="Times"/>
          <w:i/>
          <w:color w:val="auto"/>
          <w:kern w:val="1"/>
        </w:rPr>
        <w:t xml:space="preserve">Insured </w:t>
      </w:r>
      <w:r w:rsidR="00F76468" w:rsidRPr="00DD2132">
        <w:rPr>
          <w:rFonts w:ascii="Times" w:hAnsi="Times"/>
          <w:color w:val="auto"/>
          <w:kern w:val="1"/>
        </w:rPr>
        <w:t xml:space="preserve"> in</w:t>
      </w:r>
      <w:proofErr w:type="gramEnd"/>
      <w:r w:rsidR="00F76468" w:rsidRPr="00DD2132">
        <w:rPr>
          <w:rFonts w:ascii="Times" w:hAnsi="Times"/>
          <w:color w:val="auto"/>
          <w:kern w:val="1"/>
        </w:rPr>
        <w:t xml:space="preserve"> </w:t>
      </w:r>
      <w:r w:rsidR="00F76468" w:rsidRPr="00DD2132">
        <w:rPr>
          <w:rFonts w:ascii="Times" w:hAnsi="Times"/>
          <w:i/>
          <w:color w:val="auto"/>
        </w:rPr>
        <w:t>EMAIL SASE SHOW</w:t>
      </w:r>
      <w:r w:rsidR="00F76468" w:rsidRPr="00DD2132">
        <w:rPr>
          <w:rFonts w:ascii="Times" w:hAnsi="Times"/>
          <w:color w:val="auto"/>
          <w:kern w:val="1"/>
        </w:rPr>
        <w:t xml:space="preserve"> </w:t>
      </w:r>
      <w:r w:rsidR="005D0608" w:rsidRPr="00DD2132">
        <w:rPr>
          <w:rFonts w:ascii="Times" w:hAnsi="Times"/>
          <w:color w:val="auto"/>
          <w:kern w:val="1"/>
        </w:rPr>
        <w:t>curated</w:t>
      </w:r>
      <w:r w:rsidR="00F76468" w:rsidRPr="00DD2132">
        <w:rPr>
          <w:rFonts w:ascii="Times" w:hAnsi="Times"/>
          <w:color w:val="auto"/>
          <w:kern w:val="1"/>
        </w:rPr>
        <w:t xml:space="preserve"> by ASDF at </w:t>
      </w:r>
      <w:hyperlink r:id="rId28" w:history="1">
        <w:r w:rsidR="00F76468" w:rsidRPr="00DD2132">
          <w:rPr>
            <w:rFonts w:ascii="Times" w:hAnsi="Times"/>
            <w:color w:val="auto"/>
            <w:kern w:val="1"/>
            <w:u w:val="single"/>
          </w:rPr>
          <w:t>www.asdfmakes.com</w:t>
        </w:r>
      </w:hyperlink>
      <w:r w:rsidR="003F11EB" w:rsidRPr="00DD2132">
        <w:rPr>
          <w:rFonts w:ascii="Times" w:hAnsi="Times"/>
          <w:color w:val="auto"/>
          <w:kern w:val="1"/>
        </w:rPr>
        <w:t>, l</w:t>
      </w:r>
      <w:r w:rsidR="00F76468" w:rsidRPr="00DD2132">
        <w:rPr>
          <w:rFonts w:ascii="Times" w:hAnsi="Times"/>
          <w:color w:val="auto"/>
          <w:kern w:val="1"/>
        </w:rPr>
        <w:t>aunched July 15</w:t>
      </w:r>
      <w:r w:rsidR="003F11EB" w:rsidRPr="00DD2132">
        <w:rPr>
          <w:rFonts w:ascii="Times" w:hAnsi="Times"/>
          <w:color w:val="auto"/>
          <w:kern w:val="1"/>
        </w:rPr>
        <w:t>.</w:t>
      </w:r>
      <w:r w:rsidR="00C33C63" w:rsidRPr="00DD2132">
        <w:rPr>
          <w:rFonts w:ascii="Times" w:hAnsi="Times"/>
          <w:color w:val="auto"/>
        </w:rPr>
        <w:t xml:space="preserve"> (Photograph.)</w:t>
      </w:r>
    </w:p>
    <w:p w14:paraId="111C41F6" w14:textId="77777777" w:rsidR="00F76468" w:rsidRPr="00DD2132" w:rsidRDefault="007D4264" w:rsidP="003311E5">
      <w:pPr>
        <w:pStyle w:val="Textbodyindent"/>
        <w:tabs>
          <w:tab w:val="left" w:pos="720"/>
        </w:tabs>
        <w:spacing w:after="80"/>
        <w:ind w:left="1440" w:right="216" w:hanging="1440"/>
        <w:rPr>
          <w:rFonts w:ascii="Times" w:hAnsi="Times"/>
          <w:i/>
          <w:color w:val="auto"/>
          <w:kern w:val="1"/>
          <w:sz w:val="18"/>
        </w:rPr>
      </w:pPr>
      <w:r>
        <w:rPr>
          <w:rFonts w:ascii="Times" w:hAnsi="Times"/>
          <w:i/>
          <w:color w:val="auto"/>
          <w:kern w:val="1"/>
        </w:rPr>
        <w:tab/>
      </w:r>
      <w:r w:rsidR="00F76468" w:rsidRPr="00DD2132">
        <w:rPr>
          <w:rFonts w:ascii="Times" w:hAnsi="Times"/>
          <w:i/>
          <w:color w:val="auto"/>
          <w:kern w:val="1"/>
        </w:rPr>
        <w:t xml:space="preserve">Pacific Ocean </w:t>
      </w:r>
      <w:r w:rsidR="00F76468" w:rsidRPr="00DD2132">
        <w:rPr>
          <w:rFonts w:ascii="Times" w:hAnsi="Times"/>
          <w:color w:val="auto"/>
          <w:kern w:val="1"/>
        </w:rPr>
        <w:t xml:space="preserve">at UC Davis Nelson Art Gallery, Davis, California, in </w:t>
      </w:r>
      <w:r w:rsidR="003F11EB" w:rsidRPr="00DD2132">
        <w:rPr>
          <w:rFonts w:ascii="Times" w:hAnsi="Times"/>
          <w:i/>
          <w:color w:val="auto"/>
          <w:kern w:val="1"/>
        </w:rPr>
        <w:t xml:space="preserve">Black Market Print and </w:t>
      </w:r>
      <w:r w:rsidR="00F76468" w:rsidRPr="00DD2132">
        <w:rPr>
          <w:rFonts w:ascii="Times" w:hAnsi="Times"/>
          <w:i/>
          <w:color w:val="auto"/>
          <w:kern w:val="1"/>
        </w:rPr>
        <w:t>Type Shop</w:t>
      </w:r>
      <w:r w:rsidR="00F76468" w:rsidRPr="00DD2132">
        <w:rPr>
          <w:rFonts w:ascii="Times" w:hAnsi="Times"/>
          <w:color w:val="auto"/>
          <w:kern w:val="1"/>
        </w:rPr>
        <w:t>, July 9-August 14, curated by Joseph del Pesco.</w:t>
      </w:r>
      <w:r w:rsidR="00C33C63" w:rsidRPr="00DD2132">
        <w:rPr>
          <w:rFonts w:ascii="Times" w:hAnsi="Times"/>
          <w:color w:val="auto"/>
          <w:kern w:val="1"/>
        </w:rPr>
        <w:t xml:space="preserve"> (Print.)</w:t>
      </w:r>
    </w:p>
    <w:p w14:paraId="041B35CA" w14:textId="77777777" w:rsidR="00F76468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i/>
          <w:color w:val="auto"/>
        </w:rPr>
        <w:tab/>
      </w:r>
      <w:r w:rsidR="00F76468" w:rsidRPr="00DD2132">
        <w:rPr>
          <w:rFonts w:ascii="Times" w:hAnsi="Times"/>
          <w:i/>
          <w:color w:val="auto"/>
        </w:rPr>
        <w:t>FDIC Insured</w:t>
      </w:r>
      <w:r w:rsidR="00F76468" w:rsidRPr="00DD2132">
        <w:rPr>
          <w:rFonts w:ascii="Times" w:hAnsi="Times"/>
          <w:color w:val="auto"/>
        </w:rPr>
        <w:t xml:space="preserve"> at The Chelsea Hotel storefront, New York City, in </w:t>
      </w:r>
      <w:r w:rsidR="00F76468" w:rsidRPr="00DD2132">
        <w:rPr>
          <w:rFonts w:ascii="Times" w:hAnsi="Times"/>
          <w:i/>
          <w:color w:val="auto"/>
        </w:rPr>
        <w:t>No Longer Empty</w:t>
      </w:r>
      <w:r w:rsidR="00F76468" w:rsidRPr="00DD2132">
        <w:rPr>
          <w:rFonts w:ascii="Times" w:hAnsi="Times"/>
          <w:color w:val="auto"/>
        </w:rPr>
        <w:t>, June 18</w:t>
      </w:r>
      <w:r w:rsidR="00047D59" w:rsidRPr="00DD2132">
        <w:rPr>
          <w:rFonts w:ascii="Times" w:hAnsi="Times"/>
          <w:color w:val="auto"/>
        </w:rPr>
        <w:t>-</w:t>
      </w:r>
      <w:r w:rsidR="00F76468" w:rsidRPr="00DD2132">
        <w:rPr>
          <w:rFonts w:ascii="Times" w:hAnsi="Times"/>
          <w:color w:val="auto"/>
        </w:rPr>
        <w:t>July 18.</w:t>
      </w:r>
      <w:r w:rsidR="00C33C63" w:rsidRPr="00DD2132">
        <w:rPr>
          <w:rFonts w:ascii="Times" w:hAnsi="Times"/>
          <w:color w:val="auto"/>
        </w:rPr>
        <w:t xml:space="preserve"> (Sculpture.)</w:t>
      </w:r>
    </w:p>
    <w:p w14:paraId="22EB3B6F" w14:textId="77777777" w:rsidR="00F76468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i/>
          <w:color w:val="auto"/>
        </w:rPr>
        <w:tab/>
      </w:r>
      <w:r w:rsidR="00F76468" w:rsidRPr="00DD2132">
        <w:rPr>
          <w:rFonts w:ascii="Times" w:hAnsi="Times"/>
          <w:i/>
          <w:color w:val="auto"/>
        </w:rPr>
        <w:t>Oil Standard, The Real Costs, and HowMuchItCost.us</w:t>
      </w:r>
      <w:r w:rsidR="00F76468" w:rsidRPr="00DD2132">
        <w:rPr>
          <w:rFonts w:ascii="Times" w:hAnsi="Times"/>
          <w:color w:val="auto"/>
        </w:rPr>
        <w:t xml:space="preserve"> at Exit Art, New York City, in </w:t>
      </w:r>
      <w:r w:rsidR="00F76468" w:rsidRPr="00DD2132">
        <w:rPr>
          <w:rFonts w:ascii="Times" w:hAnsi="Times"/>
          <w:i/>
          <w:color w:val="auto"/>
        </w:rPr>
        <w:t>The End of Oil</w:t>
      </w:r>
      <w:r w:rsidR="00F76468" w:rsidRPr="00DD2132">
        <w:rPr>
          <w:rFonts w:ascii="Times" w:hAnsi="Times"/>
          <w:color w:val="auto"/>
        </w:rPr>
        <w:t>, June 13-July 31</w:t>
      </w:r>
      <w:r w:rsidR="00E964AA" w:rsidRPr="00DD2132">
        <w:rPr>
          <w:rFonts w:ascii="Times" w:hAnsi="Times"/>
          <w:color w:val="auto"/>
        </w:rPr>
        <w:t>.</w:t>
      </w:r>
      <w:r w:rsidR="00F76468" w:rsidRPr="00DD2132">
        <w:rPr>
          <w:rFonts w:ascii="Times" w:hAnsi="Times"/>
          <w:color w:val="auto"/>
        </w:rPr>
        <w:t xml:space="preserve"> curated by Lauren Rosati.</w:t>
      </w:r>
      <w:r w:rsidR="00C33C63" w:rsidRPr="00DD2132">
        <w:rPr>
          <w:rFonts w:ascii="Times" w:hAnsi="Times"/>
          <w:color w:val="auto"/>
        </w:rPr>
        <w:t xml:space="preserve"> (Internet Art.)</w:t>
      </w:r>
    </w:p>
    <w:p w14:paraId="3553DBE1" w14:textId="77777777" w:rsidR="00F76468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color w:val="auto"/>
        </w:rPr>
        <w:tab/>
      </w:r>
      <w:r w:rsidR="00717804" w:rsidRPr="00DD2132">
        <w:rPr>
          <w:rFonts w:ascii="Times" w:hAnsi="Times"/>
          <w:color w:val="auto"/>
        </w:rPr>
        <w:t>*</w:t>
      </w:r>
      <w:r w:rsidR="00466186" w:rsidRPr="00DD2132">
        <w:rPr>
          <w:rFonts w:ascii="Times" w:hAnsi="Times"/>
          <w:i/>
          <w:color w:val="auto"/>
        </w:rPr>
        <w:t>The Exchange P</w:t>
      </w:r>
      <w:r w:rsidR="00F76468" w:rsidRPr="00DD2132">
        <w:rPr>
          <w:rFonts w:ascii="Times" w:hAnsi="Times"/>
          <w:i/>
          <w:color w:val="auto"/>
        </w:rPr>
        <w:t>rogram</w:t>
      </w:r>
      <w:r w:rsidR="00F76468" w:rsidRPr="00DD2132">
        <w:rPr>
          <w:rFonts w:ascii="Times" w:hAnsi="Times"/>
          <w:color w:val="auto"/>
        </w:rPr>
        <w:t xml:space="preserve"> at </w:t>
      </w:r>
      <w:proofErr w:type="spellStart"/>
      <w:r w:rsidR="00F76468" w:rsidRPr="00DD2132">
        <w:rPr>
          <w:rFonts w:ascii="Times" w:hAnsi="Times"/>
          <w:color w:val="auto"/>
        </w:rPr>
        <w:t>Plug.In</w:t>
      </w:r>
      <w:proofErr w:type="spellEnd"/>
      <w:r w:rsidR="00F76468" w:rsidRPr="00DD2132">
        <w:rPr>
          <w:rFonts w:ascii="Times" w:hAnsi="Times"/>
          <w:color w:val="auto"/>
        </w:rPr>
        <w:t xml:space="preserve">, Basel, Switzerland, in </w:t>
      </w:r>
      <w:r w:rsidR="00F76468" w:rsidRPr="00DD2132">
        <w:rPr>
          <w:rFonts w:ascii="Times" w:hAnsi="Times"/>
          <w:i/>
          <w:color w:val="auto"/>
        </w:rPr>
        <w:t xml:space="preserve">Histoires à </w:t>
      </w:r>
      <w:proofErr w:type="spellStart"/>
      <w:r w:rsidR="00F76468" w:rsidRPr="00DD2132">
        <w:rPr>
          <w:rFonts w:ascii="Times" w:hAnsi="Times"/>
          <w:i/>
          <w:color w:val="auto"/>
        </w:rPr>
        <w:t>l'ère</w:t>
      </w:r>
      <w:proofErr w:type="spellEnd"/>
      <w:r w:rsidR="00F76468" w:rsidRPr="00DD2132">
        <w:rPr>
          <w:rFonts w:ascii="Times" w:hAnsi="Times"/>
          <w:i/>
          <w:color w:val="auto"/>
        </w:rPr>
        <w:t xml:space="preserve"> numérique</w:t>
      </w:r>
      <w:r w:rsidR="00F76468" w:rsidRPr="00DD2132">
        <w:rPr>
          <w:rFonts w:ascii="Times" w:hAnsi="Times"/>
          <w:color w:val="auto"/>
        </w:rPr>
        <w:t>, April 3-May 31.</w:t>
      </w:r>
      <w:r w:rsidR="00C33C63" w:rsidRPr="00DD2132">
        <w:rPr>
          <w:rFonts w:ascii="Times" w:hAnsi="Times"/>
          <w:color w:val="auto"/>
        </w:rPr>
        <w:t xml:space="preserve"> (</w:t>
      </w:r>
      <w:r w:rsidR="00C36662" w:rsidRPr="00DD2132">
        <w:rPr>
          <w:rFonts w:ascii="Times" w:hAnsi="Times"/>
          <w:color w:val="auto"/>
        </w:rPr>
        <w:t xml:space="preserve">Internet Art, Performance, with Heather </w:t>
      </w:r>
      <w:proofErr w:type="spellStart"/>
      <w:proofErr w:type="gramStart"/>
      <w:r w:rsidR="00C36662" w:rsidRPr="00DD2132">
        <w:rPr>
          <w:rFonts w:ascii="Times" w:hAnsi="Times"/>
          <w:color w:val="auto"/>
        </w:rPr>
        <w:t>Cassils</w:t>
      </w:r>
      <w:proofErr w:type="spellEnd"/>
      <w:r w:rsidR="00C36662" w:rsidRPr="00DD2132">
        <w:rPr>
          <w:rFonts w:ascii="Times" w:hAnsi="Times"/>
          <w:color w:val="auto"/>
        </w:rPr>
        <w:t>,  Lauren</w:t>
      </w:r>
      <w:proofErr w:type="gramEnd"/>
      <w:r w:rsidR="00C36662" w:rsidRPr="00DD2132">
        <w:rPr>
          <w:rFonts w:ascii="Times" w:hAnsi="Times"/>
          <w:color w:val="auto"/>
        </w:rPr>
        <w:t xml:space="preserve"> Hartman, Sara </w:t>
      </w:r>
      <w:proofErr w:type="spellStart"/>
      <w:r w:rsidR="00C36662" w:rsidRPr="00DD2132">
        <w:rPr>
          <w:rFonts w:ascii="Times" w:hAnsi="Times"/>
          <w:color w:val="auto"/>
        </w:rPr>
        <w:t>Jordeno</w:t>
      </w:r>
      <w:proofErr w:type="spellEnd"/>
      <w:r w:rsidR="00C36662" w:rsidRPr="00DD2132">
        <w:rPr>
          <w:rFonts w:ascii="Times" w:hAnsi="Times"/>
          <w:color w:val="auto"/>
        </w:rPr>
        <w:t xml:space="preserve">, Curt </w:t>
      </w:r>
      <w:proofErr w:type="spellStart"/>
      <w:r w:rsidR="00C36662" w:rsidRPr="00DD2132">
        <w:rPr>
          <w:rFonts w:ascii="Times" w:hAnsi="Times"/>
          <w:color w:val="auto"/>
        </w:rPr>
        <w:t>Lemeiux</w:t>
      </w:r>
      <w:proofErr w:type="spellEnd"/>
      <w:r w:rsidR="00C36662" w:rsidRPr="00DD2132">
        <w:rPr>
          <w:rFonts w:ascii="Times" w:hAnsi="Times"/>
          <w:color w:val="auto"/>
        </w:rPr>
        <w:t xml:space="preserve">, Michael </w:t>
      </w:r>
      <w:proofErr w:type="spellStart"/>
      <w:r w:rsidR="00C36662" w:rsidRPr="00DD2132">
        <w:rPr>
          <w:rFonts w:ascii="Times" w:hAnsi="Times"/>
          <w:color w:val="auto"/>
        </w:rPr>
        <w:t>Mandiberg</w:t>
      </w:r>
      <w:proofErr w:type="spellEnd"/>
      <w:r w:rsidR="00C36662" w:rsidRPr="00DD2132">
        <w:rPr>
          <w:rFonts w:ascii="Times" w:hAnsi="Times"/>
          <w:color w:val="auto"/>
        </w:rPr>
        <w:t xml:space="preserve">,  Melanie </w:t>
      </w:r>
      <w:proofErr w:type="spellStart"/>
      <w:r w:rsidR="00C36662" w:rsidRPr="00DD2132">
        <w:rPr>
          <w:rFonts w:ascii="Times" w:hAnsi="Times"/>
          <w:color w:val="auto"/>
        </w:rPr>
        <w:t>Nakaue</w:t>
      </w:r>
      <w:proofErr w:type="spellEnd"/>
      <w:r w:rsidR="00C36662" w:rsidRPr="00DD2132">
        <w:rPr>
          <w:rFonts w:ascii="Times" w:hAnsi="Times"/>
          <w:color w:val="auto"/>
        </w:rPr>
        <w:t>, Amy Satterthwaite, and Haruko Tanaka</w:t>
      </w:r>
      <w:r w:rsidR="00C33C63" w:rsidRPr="00DD2132">
        <w:rPr>
          <w:rFonts w:ascii="Times" w:hAnsi="Times"/>
          <w:color w:val="auto"/>
        </w:rPr>
        <w:t>.)</w:t>
      </w:r>
    </w:p>
    <w:p w14:paraId="6D27164F" w14:textId="77777777" w:rsidR="00F76468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i/>
          <w:color w:val="auto"/>
        </w:rPr>
        <w:tab/>
      </w:r>
      <w:r w:rsidR="00F76468" w:rsidRPr="00DD2132">
        <w:rPr>
          <w:rFonts w:ascii="Times" w:hAnsi="Times"/>
          <w:i/>
          <w:color w:val="auto"/>
        </w:rPr>
        <w:t>DATABASE and OLD NEWS</w:t>
      </w:r>
      <w:r w:rsidR="00F76468" w:rsidRPr="00DD2132">
        <w:rPr>
          <w:rFonts w:ascii="Times" w:hAnsi="Times"/>
          <w:color w:val="auto"/>
        </w:rPr>
        <w:t xml:space="preserve"> at Postmasters, New York, in </w:t>
      </w:r>
      <w:r w:rsidR="00F76468" w:rsidRPr="00DD2132">
        <w:rPr>
          <w:rFonts w:ascii="Times" w:hAnsi="Times"/>
          <w:i/>
          <w:color w:val="auto"/>
        </w:rPr>
        <w:t>the future is not what it used to be</w:t>
      </w:r>
      <w:r w:rsidR="00F76468" w:rsidRPr="00DD2132">
        <w:rPr>
          <w:rFonts w:ascii="Times" w:hAnsi="Times"/>
          <w:color w:val="auto"/>
        </w:rPr>
        <w:t>, February 2</w:t>
      </w:r>
      <w:r w:rsidR="00CE4992" w:rsidRPr="00DD2132">
        <w:rPr>
          <w:rFonts w:ascii="Times" w:hAnsi="Times"/>
          <w:color w:val="auto"/>
        </w:rPr>
        <w:t>8</w:t>
      </w:r>
      <w:r w:rsidR="00047D59" w:rsidRPr="00DD2132">
        <w:rPr>
          <w:rFonts w:ascii="Times" w:hAnsi="Times"/>
          <w:color w:val="auto"/>
        </w:rPr>
        <w:t>-</w:t>
      </w:r>
      <w:r w:rsidR="00F76468" w:rsidRPr="00DD2132">
        <w:rPr>
          <w:rFonts w:ascii="Times" w:hAnsi="Times"/>
          <w:color w:val="auto"/>
        </w:rPr>
        <w:t>April 4</w:t>
      </w:r>
      <w:r w:rsidR="00F959D0" w:rsidRPr="00DD2132">
        <w:rPr>
          <w:rFonts w:ascii="Times" w:hAnsi="Times"/>
          <w:color w:val="auto"/>
        </w:rPr>
        <w:t xml:space="preserve">; travelled to </w:t>
      </w:r>
      <w:r w:rsidR="00F959D0" w:rsidRPr="00DD2132">
        <w:rPr>
          <w:rFonts w:ascii="Times" w:hAnsi="Times"/>
          <w:color w:val="auto"/>
          <w:kern w:val="1"/>
        </w:rPr>
        <w:t xml:space="preserve">Centre for Contemporary Art, Warsaw, Poland, </w:t>
      </w:r>
      <w:r w:rsidR="00F959D0" w:rsidRPr="00DD2132">
        <w:rPr>
          <w:rFonts w:ascii="Times" w:hAnsi="Times"/>
          <w:i/>
          <w:color w:val="auto"/>
          <w:kern w:val="1"/>
        </w:rPr>
        <w:t>November 11-December 26, 2010</w:t>
      </w:r>
      <w:r w:rsidR="00C33C63" w:rsidRPr="00DD2132">
        <w:rPr>
          <w:rFonts w:ascii="Times" w:hAnsi="Times"/>
          <w:i/>
          <w:color w:val="auto"/>
          <w:kern w:val="1"/>
        </w:rPr>
        <w:t xml:space="preserve">. </w:t>
      </w:r>
      <w:r w:rsidR="00C33C63" w:rsidRPr="00DD2132">
        <w:rPr>
          <w:rFonts w:ascii="Times" w:hAnsi="Times"/>
          <w:color w:val="auto"/>
        </w:rPr>
        <w:t>(Sculpture.)</w:t>
      </w:r>
    </w:p>
    <w:p w14:paraId="0F8FD129" w14:textId="77777777" w:rsidR="00F76468" w:rsidRPr="00DD2132" w:rsidRDefault="00F76468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 xml:space="preserve">2008    </w:t>
      </w:r>
      <w:r w:rsidRPr="00DD2132">
        <w:rPr>
          <w:rFonts w:ascii="Times" w:hAnsi="Times"/>
          <w:i/>
          <w:color w:val="auto"/>
        </w:rPr>
        <w:t>Oil Standard</w:t>
      </w:r>
      <w:r w:rsidRPr="00DD2132">
        <w:rPr>
          <w:rFonts w:ascii="Times" w:hAnsi="Times"/>
          <w:color w:val="auto"/>
        </w:rPr>
        <w:t xml:space="preserve"> at Parsons </w:t>
      </w:r>
      <w:proofErr w:type="gramStart"/>
      <w:r w:rsidRPr="00DD2132">
        <w:rPr>
          <w:rFonts w:ascii="Times" w:hAnsi="Times"/>
          <w:color w:val="auto"/>
        </w:rPr>
        <w:t>The</w:t>
      </w:r>
      <w:proofErr w:type="gramEnd"/>
      <w:r w:rsidRPr="00DD2132">
        <w:rPr>
          <w:rFonts w:ascii="Times" w:hAnsi="Times"/>
          <w:color w:val="auto"/>
        </w:rPr>
        <w:t xml:space="preserve"> New School for Design, New York, in </w:t>
      </w:r>
      <w:r w:rsidRPr="00DD2132">
        <w:rPr>
          <w:rFonts w:ascii="Times" w:hAnsi="Times"/>
          <w:i/>
          <w:color w:val="auto"/>
        </w:rPr>
        <w:t>Ours: Democracy in the Age of Branding</w:t>
      </w:r>
      <w:r w:rsidRPr="00DD2132">
        <w:rPr>
          <w:rFonts w:ascii="Times" w:hAnsi="Times"/>
          <w:color w:val="auto"/>
        </w:rPr>
        <w:t>, October 16, 2008</w:t>
      </w:r>
      <w:r w:rsidR="00047D59" w:rsidRPr="00DD2132">
        <w:rPr>
          <w:rFonts w:ascii="Times" w:hAnsi="Times"/>
          <w:color w:val="auto"/>
        </w:rPr>
        <w:t>-</w:t>
      </w:r>
      <w:r w:rsidRPr="00DD2132">
        <w:rPr>
          <w:rFonts w:ascii="Times" w:hAnsi="Times"/>
          <w:color w:val="auto"/>
        </w:rPr>
        <w:t>February 1, 2009.</w:t>
      </w:r>
      <w:r w:rsidR="00C33C63" w:rsidRPr="00DD2132">
        <w:rPr>
          <w:rFonts w:ascii="Times" w:hAnsi="Times"/>
          <w:color w:val="auto"/>
        </w:rPr>
        <w:t xml:space="preserve"> (Internet Art.)</w:t>
      </w:r>
    </w:p>
    <w:p w14:paraId="1B57BA22" w14:textId="77777777" w:rsidR="00F76468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i/>
          <w:color w:val="auto"/>
        </w:rPr>
        <w:lastRenderedPageBreak/>
        <w:tab/>
      </w:r>
      <w:r w:rsidR="00F76468" w:rsidRPr="00DD2132">
        <w:rPr>
          <w:rFonts w:ascii="Times" w:hAnsi="Times"/>
          <w:i/>
          <w:color w:val="auto"/>
        </w:rPr>
        <w:t>The Real Costs</w:t>
      </w:r>
      <w:r w:rsidR="00F76468" w:rsidRPr="00DD2132">
        <w:rPr>
          <w:rFonts w:ascii="Times" w:hAnsi="Times"/>
          <w:color w:val="auto"/>
        </w:rPr>
        <w:t xml:space="preserve"> at &lt;&gt;TAG Headquarters, The Hague, The Netherlands, in </w:t>
      </w:r>
      <w:r w:rsidR="00F76468" w:rsidRPr="00DD2132">
        <w:rPr>
          <w:rFonts w:ascii="Times" w:hAnsi="Times"/>
          <w:i/>
          <w:color w:val="auto"/>
        </w:rPr>
        <w:t>ECO Aesthetics</w:t>
      </w:r>
      <w:r w:rsidR="00F76468" w:rsidRPr="00DD2132">
        <w:rPr>
          <w:rFonts w:ascii="Times" w:hAnsi="Times"/>
          <w:color w:val="auto"/>
        </w:rPr>
        <w:t>, March 22</w:t>
      </w:r>
      <w:r w:rsidR="00047D59" w:rsidRPr="00DD2132">
        <w:rPr>
          <w:rFonts w:ascii="Times" w:hAnsi="Times"/>
          <w:color w:val="auto"/>
        </w:rPr>
        <w:t>-</w:t>
      </w:r>
      <w:r w:rsidR="00F76468" w:rsidRPr="00DD2132">
        <w:rPr>
          <w:rFonts w:ascii="Times" w:hAnsi="Times"/>
          <w:color w:val="auto"/>
        </w:rPr>
        <w:t>May 2</w:t>
      </w:r>
      <w:r w:rsidR="00C33C63" w:rsidRPr="00DD2132">
        <w:rPr>
          <w:rFonts w:ascii="Times" w:hAnsi="Times"/>
          <w:color w:val="auto"/>
        </w:rPr>
        <w:t>. (Internet Art.)</w:t>
      </w:r>
    </w:p>
    <w:p w14:paraId="0F8C7296" w14:textId="77777777" w:rsidR="00F76468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i/>
          <w:color w:val="auto"/>
        </w:rPr>
        <w:tab/>
      </w:r>
      <w:r w:rsidR="00F76468" w:rsidRPr="00DD2132">
        <w:rPr>
          <w:rFonts w:ascii="Times" w:hAnsi="Times"/>
          <w:i/>
          <w:color w:val="auto"/>
        </w:rPr>
        <w:t>The Real Costs</w:t>
      </w:r>
      <w:r w:rsidR="00F76468" w:rsidRPr="00DD2132">
        <w:rPr>
          <w:rFonts w:ascii="Times" w:hAnsi="Times"/>
          <w:color w:val="auto"/>
        </w:rPr>
        <w:t xml:space="preserve"> at Eyebeam, New York, in </w:t>
      </w:r>
      <w:r w:rsidR="00F76468" w:rsidRPr="00DD2132">
        <w:rPr>
          <w:rFonts w:ascii="Times" w:hAnsi="Times"/>
          <w:i/>
          <w:color w:val="auto"/>
        </w:rPr>
        <w:t>Feedback: Beyond Light Bulbs</w:t>
      </w:r>
      <w:r w:rsidR="00F76468" w:rsidRPr="00DD2132">
        <w:rPr>
          <w:rFonts w:ascii="Times" w:hAnsi="Times"/>
          <w:color w:val="auto"/>
        </w:rPr>
        <w:t>, March 13</w:t>
      </w:r>
      <w:r w:rsidR="00047D59" w:rsidRPr="00DD2132">
        <w:rPr>
          <w:rFonts w:ascii="Times" w:hAnsi="Times"/>
          <w:color w:val="auto"/>
        </w:rPr>
        <w:t>-</w:t>
      </w:r>
      <w:r w:rsidR="00F76468" w:rsidRPr="00DD2132">
        <w:rPr>
          <w:rFonts w:ascii="Times" w:hAnsi="Times"/>
          <w:color w:val="auto"/>
        </w:rPr>
        <w:t>April 26.</w:t>
      </w:r>
      <w:r w:rsidR="00C33C63" w:rsidRPr="00DD2132">
        <w:rPr>
          <w:rFonts w:ascii="Times" w:hAnsi="Times"/>
          <w:color w:val="auto"/>
        </w:rPr>
        <w:t xml:space="preserve"> (Internet Art.)</w:t>
      </w:r>
    </w:p>
    <w:p w14:paraId="1A149BDE" w14:textId="77777777" w:rsidR="00F76468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i/>
          <w:color w:val="auto"/>
        </w:rPr>
        <w:tab/>
      </w:r>
      <w:r w:rsidR="00F76468" w:rsidRPr="00DD2132">
        <w:rPr>
          <w:rFonts w:ascii="Times" w:hAnsi="Times"/>
          <w:i/>
          <w:color w:val="auto"/>
        </w:rPr>
        <w:t>The Real Costs</w:t>
      </w:r>
      <w:r w:rsidR="00F76468" w:rsidRPr="00DD2132">
        <w:rPr>
          <w:rFonts w:ascii="Times" w:hAnsi="Times"/>
          <w:color w:val="auto"/>
        </w:rPr>
        <w:t xml:space="preserve"> at Eyebeam, New York, in </w:t>
      </w:r>
      <w:r w:rsidR="00F76468" w:rsidRPr="00DD2132">
        <w:rPr>
          <w:rFonts w:ascii="Times" w:hAnsi="Times"/>
          <w:i/>
          <w:color w:val="auto"/>
        </w:rPr>
        <w:t>Feedback: Eco-vis Design Challenge</w:t>
      </w:r>
      <w:r w:rsidR="00F76468" w:rsidRPr="00DD2132">
        <w:rPr>
          <w:rFonts w:ascii="Times" w:hAnsi="Times"/>
          <w:color w:val="auto"/>
        </w:rPr>
        <w:t>, January 5-26.</w:t>
      </w:r>
      <w:r w:rsidR="00C33C63" w:rsidRPr="00DD2132">
        <w:rPr>
          <w:rFonts w:ascii="Times" w:hAnsi="Times"/>
          <w:color w:val="auto"/>
        </w:rPr>
        <w:t xml:space="preserve"> (Internet Art.)</w:t>
      </w:r>
    </w:p>
    <w:p w14:paraId="23AC500B" w14:textId="77777777" w:rsidR="00F76468" w:rsidRPr="00DD2132" w:rsidRDefault="00F76468" w:rsidP="003311E5">
      <w:pPr>
        <w:pStyle w:val="Textbodyindent"/>
        <w:tabs>
          <w:tab w:val="left" w:pos="720"/>
        </w:tabs>
        <w:spacing w:after="80"/>
        <w:ind w:left="1440" w:right="216" w:hanging="1440"/>
        <w:rPr>
          <w:rFonts w:ascii="Times" w:hAnsi="Times"/>
          <w:color w:val="auto"/>
          <w:kern w:val="1"/>
        </w:rPr>
      </w:pPr>
      <w:r w:rsidRPr="00DD2132">
        <w:rPr>
          <w:rFonts w:ascii="Times" w:hAnsi="Times"/>
          <w:color w:val="auto"/>
          <w:kern w:val="1"/>
        </w:rPr>
        <w:t>2007</w:t>
      </w:r>
      <w:r w:rsidRPr="00DD2132">
        <w:rPr>
          <w:rFonts w:ascii="Times" w:hAnsi="Times"/>
          <w:i/>
          <w:color w:val="auto"/>
          <w:kern w:val="1"/>
        </w:rPr>
        <w:tab/>
        <w:t xml:space="preserve">Oil Standard </w:t>
      </w:r>
      <w:r w:rsidRPr="00DD2132">
        <w:rPr>
          <w:rFonts w:ascii="Times" w:hAnsi="Times"/>
          <w:color w:val="auto"/>
          <w:kern w:val="1"/>
        </w:rPr>
        <w:t xml:space="preserve">in New Climates, online exhibition, </w:t>
      </w:r>
      <w:hyperlink r:id="rId29" w:history="1">
        <w:r w:rsidRPr="00DD2132">
          <w:rPr>
            <w:rFonts w:ascii="Times" w:hAnsi="Times"/>
            <w:color w:val="auto"/>
            <w:kern w:val="1"/>
          </w:rPr>
          <w:t>http://shanebrennan.net/climate/about-the-</w:t>
        </w:r>
      </w:hyperlink>
    </w:p>
    <w:p w14:paraId="248778E9" w14:textId="77777777" w:rsidR="00F76468" w:rsidRPr="00DD2132" w:rsidRDefault="00F76468" w:rsidP="003311E5">
      <w:pPr>
        <w:pStyle w:val="Textbodyindent"/>
        <w:tabs>
          <w:tab w:val="left" w:pos="720"/>
        </w:tabs>
        <w:spacing w:after="80"/>
        <w:ind w:left="1440" w:right="216" w:hanging="1440"/>
        <w:rPr>
          <w:rFonts w:ascii="Times" w:hAnsi="Times"/>
          <w:color w:val="auto"/>
          <w:kern w:val="1"/>
          <w:sz w:val="18"/>
        </w:rPr>
      </w:pPr>
      <w:hyperlink r:id="rId30" w:history="1">
        <w:r w:rsidRPr="00DD2132">
          <w:rPr>
            <w:rFonts w:ascii="Times" w:hAnsi="Times"/>
            <w:color w:val="auto"/>
            <w:kern w:val="1"/>
          </w:rPr>
          <w:tab/>
        </w:r>
        <w:r w:rsidRPr="00DD2132">
          <w:rPr>
            <w:rFonts w:ascii="Times" w:hAnsi="Times"/>
            <w:color w:val="auto"/>
            <w:kern w:val="1"/>
          </w:rPr>
          <w:tab/>
          <w:t>contributing-artists/</w:t>
        </w:r>
      </w:hyperlink>
      <w:r w:rsidRPr="00DD2132">
        <w:rPr>
          <w:rFonts w:ascii="Times" w:hAnsi="Times"/>
          <w:color w:val="auto"/>
          <w:kern w:val="1"/>
        </w:rPr>
        <w:t>, February-May.</w:t>
      </w:r>
      <w:r w:rsidR="00C33C63" w:rsidRPr="00DD2132">
        <w:rPr>
          <w:rFonts w:ascii="Times" w:hAnsi="Times"/>
          <w:color w:val="auto"/>
        </w:rPr>
        <w:t xml:space="preserve"> (Internet Art.)</w:t>
      </w:r>
    </w:p>
    <w:p w14:paraId="7C363DFC" w14:textId="77777777" w:rsidR="00F76468" w:rsidRPr="00DD2132" w:rsidRDefault="00F76468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 xml:space="preserve">2006    </w:t>
      </w:r>
      <w:r w:rsidRPr="00DD2132">
        <w:rPr>
          <w:rFonts w:ascii="Times" w:hAnsi="Times"/>
          <w:i/>
          <w:color w:val="auto"/>
        </w:rPr>
        <w:t>Oil Standard</w:t>
      </w:r>
      <w:r w:rsidRPr="00DD2132">
        <w:rPr>
          <w:rFonts w:ascii="Times" w:hAnsi="Times"/>
          <w:color w:val="auto"/>
        </w:rPr>
        <w:t xml:space="preserve"> at FILE festival, Sao Paolo, Brazil, August 14-September 3; The FILE festival is a large New Media Festival held annually in Brazil.</w:t>
      </w:r>
      <w:r w:rsidR="00C33C63" w:rsidRPr="00DD2132">
        <w:rPr>
          <w:rFonts w:ascii="Times" w:hAnsi="Times"/>
          <w:color w:val="auto"/>
        </w:rPr>
        <w:t xml:space="preserve"> (Internet Art.)</w:t>
      </w:r>
    </w:p>
    <w:p w14:paraId="47F4E75B" w14:textId="77777777" w:rsidR="00F76468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i/>
          <w:color w:val="auto"/>
        </w:rPr>
        <w:tab/>
      </w:r>
      <w:r w:rsidR="00F76468" w:rsidRPr="00DD2132">
        <w:rPr>
          <w:rFonts w:ascii="Times" w:hAnsi="Times"/>
          <w:i/>
          <w:color w:val="auto"/>
        </w:rPr>
        <w:t xml:space="preserve">All Haiku, All the Time, </w:t>
      </w:r>
      <w:r w:rsidR="00F76468" w:rsidRPr="00DD2132">
        <w:rPr>
          <w:rFonts w:ascii="Times" w:hAnsi="Times"/>
          <w:color w:val="auto"/>
        </w:rPr>
        <w:t>in</w:t>
      </w:r>
      <w:r w:rsidR="00F76468" w:rsidRPr="00DD2132">
        <w:rPr>
          <w:rFonts w:ascii="Times" w:hAnsi="Times"/>
          <w:i/>
          <w:color w:val="auto"/>
        </w:rPr>
        <w:t xml:space="preserve"> State of Emergency</w:t>
      </w:r>
      <w:r w:rsidR="00F76468" w:rsidRPr="00DD2132">
        <w:rPr>
          <w:rFonts w:ascii="Times" w:hAnsi="Times"/>
          <w:color w:val="auto"/>
        </w:rPr>
        <w:t>, a public art project at 115 W 2</w:t>
      </w:r>
      <w:r w:rsidR="00CE4992" w:rsidRPr="00DD2132">
        <w:rPr>
          <w:rFonts w:ascii="Times" w:hAnsi="Times"/>
          <w:color w:val="auto"/>
        </w:rPr>
        <w:t>3</w:t>
      </w:r>
      <w:r w:rsidR="00F76468" w:rsidRPr="00DD2132">
        <w:rPr>
          <w:rFonts w:ascii="Times" w:hAnsi="Times"/>
          <w:color w:val="auto"/>
        </w:rPr>
        <w:t xml:space="preserve"> </w:t>
      </w:r>
      <w:proofErr w:type="gramStart"/>
      <w:r w:rsidR="00F76468" w:rsidRPr="00DD2132">
        <w:rPr>
          <w:rFonts w:ascii="Times" w:hAnsi="Times"/>
          <w:color w:val="auto"/>
        </w:rPr>
        <w:t>St,  New</w:t>
      </w:r>
      <w:proofErr w:type="gramEnd"/>
      <w:r w:rsidR="00F76468" w:rsidRPr="00DD2132">
        <w:rPr>
          <w:rFonts w:ascii="Times" w:hAnsi="Times"/>
          <w:color w:val="auto"/>
        </w:rPr>
        <w:t xml:space="preserve"> York, June 1</w:t>
      </w:r>
      <w:r w:rsidR="00047D59" w:rsidRPr="00DD2132">
        <w:rPr>
          <w:rFonts w:ascii="Times" w:hAnsi="Times"/>
          <w:color w:val="auto"/>
        </w:rPr>
        <w:t>-</w:t>
      </w:r>
      <w:r w:rsidR="00F76468" w:rsidRPr="00DD2132">
        <w:rPr>
          <w:rFonts w:ascii="Times" w:hAnsi="Times"/>
          <w:color w:val="auto"/>
        </w:rPr>
        <w:t>30.</w:t>
      </w:r>
      <w:r w:rsidR="00DC2ED1" w:rsidRPr="00DD2132">
        <w:rPr>
          <w:rFonts w:ascii="Times" w:hAnsi="Times"/>
          <w:color w:val="auto"/>
        </w:rPr>
        <w:t xml:space="preserve"> (Video.)</w:t>
      </w:r>
    </w:p>
    <w:p w14:paraId="195C5CD0" w14:textId="77777777" w:rsidR="00F76468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color w:val="auto"/>
        </w:rPr>
        <w:tab/>
      </w:r>
      <w:r w:rsidR="00F76468" w:rsidRPr="00DD2132">
        <w:rPr>
          <w:rFonts w:ascii="Times" w:hAnsi="Times"/>
          <w:color w:val="auto"/>
        </w:rPr>
        <w:t>*</w:t>
      </w:r>
      <w:r w:rsidR="00F76468" w:rsidRPr="00DD2132">
        <w:rPr>
          <w:rFonts w:ascii="Times" w:hAnsi="Times"/>
          <w:i/>
          <w:color w:val="auto"/>
        </w:rPr>
        <w:t>First Person</w:t>
      </w:r>
      <w:r w:rsidR="00F76468" w:rsidRPr="00DD2132">
        <w:rPr>
          <w:rFonts w:ascii="Times" w:hAnsi="Times"/>
          <w:color w:val="auto"/>
        </w:rPr>
        <w:t xml:space="preserve"> at Artists Space, New York, in </w:t>
      </w:r>
      <w:r w:rsidR="00F76468" w:rsidRPr="00DD2132">
        <w:rPr>
          <w:rFonts w:ascii="Times" w:hAnsi="Times"/>
          <w:i/>
          <w:color w:val="auto"/>
        </w:rPr>
        <w:t>When Artists Say We</w:t>
      </w:r>
      <w:r w:rsidR="00F76468" w:rsidRPr="00DD2132">
        <w:rPr>
          <w:rFonts w:ascii="Times" w:hAnsi="Times"/>
          <w:color w:val="auto"/>
        </w:rPr>
        <w:t>, March 8</w:t>
      </w:r>
      <w:r w:rsidR="00047D59" w:rsidRPr="00DD2132">
        <w:rPr>
          <w:rFonts w:ascii="Times" w:hAnsi="Times"/>
          <w:color w:val="auto"/>
        </w:rPr>
        <w:t>-</w:t>
      </w:r>
      <w:r w:rsidR="00F76468" w:rsidRPr="00DD2132">
        <w:rPr>
          <w:rFonts w:ascii="Times" w:hAnsi="Times"/>
          <w:color w:val="auto"/>
        </w:rPr>
        <w:t>April 29.</w:t>
      </w:r>
      <w:r w:rsidR="00C33C63" w:rsidRPr="00DD2132">
        <w:rPr>
          <w:rFonts w:ascii="Times" w:hAnsi="Times"/>
          <w:color w:val="auto"/>
        </w:rPr>
        <w:t xml:space="preserve"> (Internet Art, Performance.)</w:t>
      </w:r>
    </w:p>
    <w:p w14:paraId="0761475F" w14:textId="77777777" w:rsidR="00F76468" w:rsidRPr="00DD2132" w:rsidRDefault="00F76468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 xml:space="preserve">2005    </w:t>
      </w:r>
      <w:r w:rsidR="00717804" w:rsidRPr="00DD2132">
        <w:rPr>
          <w:rFonts w:ascii="Times" w:hAnsi="Times"/>
          <w:color w:val="auto"/>
        </w:rPr>
        <w:t>*</w:t>
      </w:r>
      <w:r w:rsidRPr="00DD2132">
        <w:rPr>
          <w:rFonts w:ascii="Times" w:hAnsi="Times"/>
          <w:i/>
          <w:color w:val="auto"/>
        </w:rPr>
        <w:t>IN Network</w:t>
      </w:r>
      <w:r w:rsidRPr="00DD2132">
        <w:rPr>
          <w:rFonts w:ascii="Times" w:hAnsi="Times"/>
          <w:color w:val="auto"/>
        </w:rPr>
        <w:t xml:space="preserve"> at Pace University Digital Gallery, New York, in </w:t>
      </w:r>
      <w:r w:rsidRPr="00DD2132">
        <w:rPr>
          <w:rFonts w:ascii="Times" w:hAnsi="Times"/>
          <w:i/>
          <w:color w:val="auto"/>
        </w:rPr>
        <w:t>Synthesis and Distribution:   Experiments in Collaboration</w:t>
      </w:r>
      <w:r w:rsidRPr="00DD2132">
        <w:rPr>
          <w:rFonts w:ascii="Times" w:hAnsi="Times"/>
          <w:color w:val="auto"/>
        </w:rPr>
        <w:t xml:space="preserve"> exhibition, November 15-December 16.</w:t>
      </w:r>
      <w:r w:rsidR="00C33C63" w:rsidRPr="00DD2132">
        <w:rPr>
          <w:rFonts w:ascii="Times" w:hAnsi="Times"/>
          <w:color w:val="auto"/>
        </w:rPr>
        <w:t xml:space="preserve"> (Internet Art, Performance.)</w:t>
      </w:r>
    </w:p>
    <w:p w14:paraId="39FBB6A4" w14:textId="77777777" w:rsidR="00F76468" w:rsidRPr="00DD2132" w:rsidRDefault="007D4264" w:rsidP="003311E5">
      <w:pPr>
        <w:pStyle w:val="BlockText"/>
        <w:tabs>
          <w:tab w:val="left" w:pos="720"/>
          <w:tab w:val="left" w:pos="8640"/>
          <w:tab w:val="left" w:pos="8860"/>
          <w:tab w:val="left" w:pos="8860"/>
        </w:tabs>
        <w:spacing w:after="80" w:line="240" w:lineRule="auto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i/>
          <w:color w:val="auto"/>
        </w:rPr>
        <w:tab/>
      </w:r>
      <w:r w:rsidR="00F76468" w:rsidRPr="00DD2132">
        <w:rPr>
          <w:rFonts w:ascii="Times" w:hAnsi="Times"/>
          <w:i/>
          <w:color w:val="auto"/>
        </w:rPr>
        <w:t xml:space="preserve">Shop </w:t>
      </w:r>
      <w:proofErr w:type="spellStart"/>
      <w:r w:rsidR="00F76468" w:rsidRPr="00DD2132">
        <w:rPr>
          <w:rFonts w:ascii="Times" w:hAnsi="Times"/>
          <w:i/>
          <w:color w:val="auto"/>
        </w:rPr>
        <w:t>Mandiberg</w:t>
      </w:r>
      <w:proofErr w:type="spellEnd"/>
      <w:r w:rsidR="00F76468" w:rsidRPr="00DD2132">
        <w:rPr>
          <w:rFonts w:ascii="Times" w:hAnsi="Times"/>
          <w:color w:val="auto"/>
        </w:rPr>
        <w:t xml:space="preserve"> at New Museum of Contemporary Art, New York, in </w:t>
      </w:r>
      <w:r w:rsidR="00F76468" w:rsidRPr="00DD2132">
        <w:rPr>
          <w:rFonts w:ascii="Times" w:hAnsi="Times"/>
          <w:i/>
          <w:color w:val="auto"/>
        </w:rPr>
        <w:t xml:space="preserve">Rhizome </w:t>
      </w:r>
      <w:proofErr w:type="spellStart"/>
      <w:r w:rsidR="00F76468" w:rsidRPr="00DD2132">
        <w:rPr>
          <w:rFonts w:ascii="Times" w:hAnsi="Times"/>
          <w:i/>
          <w:color w:val="auto"/>
        </w:rPr>
        <w:t>ArtBase</w:t>
      </w:r>
      <w:proofErr w:type="spellEnd"/>
      <w:r w:rsidR="00F76468" w:rsidRPr="00DD2132">
        <w:rPr>
          <w:rFonts w:ascii="Times" w:hAnsi="Times"/>
          <w:i/>
          <w:color w:val="auto"/>
        </w:rPr>
        <w:t xml:space="preserve"> 101</w:t>
      </w:r>
      <w:r w:rsidR="00F76468" w:rsidRPr="00DD2132">
        <w:rPr>
          <w:rFonts w:ascii="Times" w:hAnsi="Times"/>
          <w:color w:val="auto"/>
        </w:rPr>
        <w:t xml:space="preserve"> exhibition, June 23</w:t>
      </w:r>
      <w:r w:rsidR="00047D59" w:rsidRPr="00DD2132">
        <w:rPr>
          <w:rFonts w:ascii="Times" w:hAnsi="Times"/>
          <w:color w:val="auto"/>
        </w:rPr>
        <w:t>-</w:t>
      </w:r>
      <w:r w:rsidR="00F76468" w:rsidRPr="00DD2132">
        <w:rPr>
          <w:rFonts w:ascii="Times" w:hAnsi="Times"/>
          <w:color w:val="auto"/>
        </w:rPr>
        <w:t>September 10.</w:t>
      </w:r>
      <w:r w:rsidR="00DC2ED1" w:rsidRPr="00DD2132">
        <w:rPr>
          <w:rFonts w:ascii="Times" w:hAnsi="Times"/>
          <w:color w:val="auto"/>
        </w:rPr>
        <w:t xml:space="preserve"> (Internet Art.)</w:t>
      </w:r>
    </w:p>
    <w:p w14:paraId="089A9516" w14:textId="77777777" w:rsidR="00F76468" w:rsidRPr="00DD2132" w:rsidRDefault="007D4264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i/>
          <w:color w:val="auto"/>
        </w:rPr>
        <w:tab/>
      </w:r>
      <w:r w:rsidR="00F76468" w:rsidRPr="00DD2132">
        <w:rPr>
          <w:rFonts w:ascii="Times" w:hAnsi="Times"/>
          <w:i/>
          <w:color w:val="auto"/>
        </w:rPr>
        <w:t>AfterSherrieLevine.com</w:t>
      </w:r>
      <w:r w:rsidR="00F76468" w:rsidRPr="00DD2132">
        <w:rPr>
          <w:rFonts w:ascii="Times" w:hAnsi="Times"/>
          <w:color w:val="auto"/>
        </w:rPr>
        <w:t xml:space="preserve"> at Lentos Kunstmuseum, Linz Austria, </w:t>
      </w:r>
      <w:r w:rsidR="00F76468" w:rsidRPr="00DD2132">
        <w:rPr>
          <w:rFonts w:ascii="Times" w:hAnsi="Times"/>
          <w:i/>
          <w:color w:val="auto"/>
        </w:rPr>
        <w:t>Just Do It</w:t>
      </w:r>
      <w:r w:rsidR="00F76468" w:rsidRPr="00DD2132">
        <w:rPr>
          <w:rFonts w:ascii="Times" w:hAnsi="Times"/>
          <w:color w:val="auto"/>
        </w:rPr>
        <w:t xml:space="preserve">, </w:t>
      </w:r>
      <w:r w:rsidR="00F76468" w:rsidRPr="00DD2132">
        <w:rPr>
          <w:rFonts w:ascii="Times" w:hAnsi="Times"/>
          <w:i/>
          <w:color w:val="auto"/>
        </w:rPr>
        <w:t xml:space="preserve">The Subversion of Signs from Marcel Duchamp to Prada </w:t>
      </w:r>
      <w:proofErr w:type="spellStart"/>
      <w:r w:rsidR="00F76468" w:rsidRPr="00DD2132">
        <w:rPr>
          <w:rFonts w:ascii="Times" w:hAnsi="Times"/>
          <w:i/>
          <w:color w:val="auto"/>
        </w:rPr>
        <w:t>Meinhof</w:t>
      </w:r>
      <w:proofErr w:type="spellEnd"/>
      <w:r w:rsidR="00F76468" w:rsidRPr="00DD2132">
        <w:rPr>
          <w:rFonts w:ascii="Times" w:hAnsi="Times"/>
          <w:color w:val="auto"/>
        </w:rPr>
        <w:t xml:space="preserve"> exhibition, Feb 26</w:t>
      </w:r>
      <w:r w:rsidR="00047D59" w:rsidRPr="00DD2132">
        <w:rPr>
          <w:rFonts w:ascii="Times" w:hAnsi="Times"/>
          <w:color w:val="auto"/>
        </w:rPr>
        <w:t>-</w:t>
      </w:r>
      <w:r w:rsidR="00F76468" w:rsidRPr="00DD2132">
        <w:rPr>
          <w:rFonts w:ascii="Times" w:hAnsi="Times"/>
          <w:color w:val="auto"/>
        </w:rPr>
        <w:t>June 6.</w:t>
      </w:r>
      <w:r w:rsidR="00DC2ED1" w:rsidRPr="00DD2132">
        <w:rPr>
          <w:rFonts w:ascii="Times" w:hAnsi="Times"/>
          <w:color w:val="auto"/>
        </w:rPr>
        <w:t xml:space="preserve"> (Internet Art.)</w:t>
      </w:r>
    </w:p>
    <w:p w14:paraId="2D5628DD" w14:textId="77777777" w:rsidR="00F76468" w:rsidRPr="00DD2132" w:rsidRDefault="00F76468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 xml:space="preserve">2004    </w:t>
      </w:r>
      <w:r w:rsidR="00717804" w:rsidRPr="00DD2132">
        <w:rPr>
          <w:rFonts w:ascii="Times" w:hAnsi="Times"/>
          <w:color w:val="auto"/>
        </w:rPr>
        <w:t>*</w:t>
      </w:r>
      <w:r w:rsidRPr="00DD2132">
        <w:rPr>
          <w:rFonts w:ascii="Times" w:hAnsi="Times"/>
          <w:i/>
          <w:color w:val="auto"/>
        </w:rPr>
        <w:t>The Exchange Program</w:t>
      </w:r>
      <w:r w:rsidRPr="00DD2132">
        <w:rPr>
          <w:rFonts w:ascii="Times" w:hAnsi="Times"/>
          <w:color w:val="auto"/>
        </w:rPr>
        <w:t xml:space="preserve"> at FILE festival, Sao Paolo, Brazil, November 5-10.</w:t>
      </w:r>
      <w:r w:rsidR="00854675" w:rsidRPr="00DD2132">
        <w:rPr>
          <w:rFonts w:ascii="Times" w:hAnsi="Times"/>
          <w:color w:val="auto"/>
        </w:rPr>
        <w:t xml:space="preserve"> (Internet Art, Performance, with Heather </w:t>
      </w:r>
      <w:proofErr w:type="spellStart"/>
      <w:proofErr w:type="gramStart"/>
      <w:r w:rsidR="00854675" w:rsidRPr="00DD2132">
        <w:rPr>
          <w:rFonts w:ascii="Times" w:hAnsi="Times"/>
          <w:color w:val="auto"/>
        </w:rPr>
        <w:t>Cassils</w:t>
      </w:r>
      <w:proofErr w:type="spellEnd"/>
      <w:r w:rsidR="00854675" w:rsidRPr="00DD2132">
        <w:rPr>
          <w:rFonts w:ascii="Times" w:hAnsi="Times"/>
          <w:color w:val="auto"/>
        </w:rPr>
        <w:t>,  Lauren</w:t>
      </w:r>
      <w:proofErr w:type="gramEnd"/>
      <w:r w:rsidR="00854675" w:rsidRPr="00DD2132">
        <w:rPr>
          <w:rFonts w:ascii="Times" w:hAnsi="Times"/>
          <w:color w:val="auto"/>
        </w:rPr>
        <w:t xml:space="preserve"> Hartman, Sara </w:t>
      </w:r>
      <w:proofErr w:type="spellStart"/>
      <w:r w:rsidR="00854675" w:rsidRPr="00DD2132">
        <w:rPr>
          <w:rFonts w:ascii="Times" w:hAnsi="Times"/>
          <w:color w:val="auto"/>
        </w:rPr>
        <w:t>Jordeno</w:t>
      </w:r>
      <w:proofErr w:type="spellEnd"/>
      <w:r w:rsidR="00854675" w:rsidRPr="00DD2132">
        <w:rPr>
          <w:rFonts w:ascii="Times" w:hAnsi="Times"/>
          <w:color w:val="auto"/>
        </w:rPr>
        <w:t xml:space="preserve">, Curt </w:t>
      </w:r>
      <w:proofErr w:type="spellStart"/>
      <w:r w:rsidR="00854675" w:rsidRPr="00DD2132">
        <w:rPr>
          <w:rFonts w:ascii="Times" w:hAnsi="Times"/>
          <w:color w:val="auto"/>
        </w:rPr>
        <w:t>Lemeiux</w:t>
      </w:r>
      <w:proofErr w:type="spellEnd"/>
      <w:r w:rsidR="00854675" w:rsidRPr="00DD2132">
        <w:rPr>
          <w:rFonts w:ascii="Times" w:hAnsi="Times"/>
          <w:color w:val="auto"/>
        </w:rPr>
        <w:t xml:space="preserve">, Michael </w:t>
      </w:r>
      <w:proofErr w:type="spellStart"/>
      <w:r w:rsidR="00854675" w:rsidRPr="00DD2132">
        <w:rPr>
          <w:rFonts w:ascii="Times" w:hAnsi="Times"/>
          <w:color w:val="auto"/>
        </w:rPr>
        <w:t>Mandiberg</w:t>
      </w:r>
      <w:proofErr w:type="spellEnd"/>
      <w:r w:rsidR="00854675" w:rsidRPr="00DD2132">
        <w:rPr>
          <w:rFonts w:ascii="Times" w:hAnsi="Times"/>
          <w:color w:val="auto"/>
        </w:rPr>
        <w:t xml:space="preserve">,  Melanie </w:t>
      </w:r>
      <w:proofErr w:type="spellStart"/>
      <w:r w:rsidR="00854675" w:rsidRPr="00DD2132">
        <w:rPr>
          <w:rFonts w:ascii="Times" w:hAnsi="Times"/>
          <w:color w:val="auto"/>
        </w:rPr>
        <w:t>Nakaue</w:t>
      </w:r>
      <w:proofErr w:type="spellEnd"/>
      <w:r w:rsidR="00854675" w:rsidRPr="00DD2132">
        <w:rPr>
          <w:rFonts w:ascii="Times" w:hAnsi="Times"/>
          <w:color w:val="auto"/>
        </w:rPr>
        <w:t>, Amy Satterthwaite, and Haruko Tanaka.)</w:t>
      </w:r>
    </w:p>
    <w:p w14:paraId="5D6A5EC8" w14:textId="77777777" w:rsidR="00F76468" w:rsidRPr="00DD2132" w:rsidRDefault="007D4264" w:rsidP="003311E5">
      <w:pPr>
        <w:pStyle w:val="Textbodyinden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color w:val="auto"/>
        </w:rPr>
        <w:tab/>
      </w:r>
      <w:r w:rsidR="00717804" w:rsidRPr="00DD2132">
        <w:rPr>
          <w:rFonts w:ascii="Times" w:hAnsi="Times"/>
          <w:color w:val="auto"/>
        </w:rPr>
        <w:t>*</w:t>
      </w:r>
      <w:r w:rsidR="00F76468" w:rsidRPr="00DD2132">
        <w:rPr>
          <w:rFonts w:ascii="Times" w:hAnsi="Times"/>
          <w:i/>
          <w:color w:val="auto"/>
        </w:rPr>
        <w:t>The Exchange Program</w:t>
      </w:r>
      <w:r w:rsidR="00F76468" w:rsidRPr="00DD2132">
        <w:rPr>
          <w:rFonts w:ascii="Times" w:hAnsi="Times"/>
          <w:color w:val="auto"/>
        </w:rPr>
        <w:t xml:space="preserve"> at </w:t>
      </w:r>
      <w:proofErr w:type="spellStart"/>
      <w:r w:rsidR="00F76468" w:rsidRPr="00DD2132">
        <w:rPr>
          <w:rFonts w:ascii="Times" w:hAnsi="Times"/>
          <w:color w:val="auto"/>
        </w:rPr>
        <w:t>Ciberart</w:t>
      </w:r>
      <w:proofErr w:type="spellEnd"/>
      <w:r w:rsidR="00F76468" w:rsidRPr="00DD2132">
        <w:rPr>
          <w:rFonts w:ascii="Times" w:hAnsi="Times"/>
          <w:color w:val="auto"/>
        </w:rPr>
        <w:t>-Bil</w:t>
      </w:r>
      <w:r w:rsidR="00C33C63" w:rsidRPr="00DD2132">
        <w:rPr>
          <w:rFonts w:ascii="Times" w:hAnsi="Times"/>
          <w:color w:val="auto"/>
        </w:rPr>
        <w:t>bao, Bilbao Spain, April 23-30.</w:t>
      </w:r>
      <w:r w:rsidR="00DC2ED1" w:rsidRPr="00DD2132">
        <w:rPr>
          <w:rFonts w:ascii="Times" w:hAnsi="Times"/>
          <w:color w:val="auto"/>
        </w:rPr>
        <w:t xml:space="preserve"> </w:t>
      </w:r>
      <w:r w:rsidR="00C33C63" w:rsidRPr="00DD2132">
        <w:rPr>
          <w:rFonts w:ascii="Times" w:hAnsi="Times"/>
          <w:color w:val="auto"/>
        </w:rPr>
        <w:t>(</w:t>
      </w:r>
      <w:r w:rsidR="00854675" w:rsidRPr="00DD2132">
        <w:rPr>
          <w:rFonts w:ascii="Times" w:hAnsi="Times"/>
          <w:color w:val="auto"/>
        </w:rPr>
        <w:t xml:space="preserve">Internet Art, Performance, with Heather </w:t>
      </w:r>
      <w:proofErr w:type="spellStart"/>
      <w:proofErr w:type="gramStart"/>
      <w:r w:rsidR="00854675" w:rsidRPr="00DD2132">
        <w:rPr>
          <w:rFonts w:ascii="Times" w:hAnsi="Times"/>
          <w:color w:val="auto"/>
        </w:rPr>
        <w:t>Cassils</w:t>
      </w:r>
      <w:proofErr w:type="spellEnd"/>
      <w:r w:rsidR="00854675" w:rsidRPr="00DD2132">
        <w:rPr>
          <w:rFonts w:ascii="Times" w:hAnsi="Times"/>
          <w:color w:val="auto"/>
        </w:rPr>
        <w:t>,  Lauren</w:t>
      </w:r>
      <w:proofErr w:type="gramEnd"/>
      <w:r w:rsidR="00854675" w:rsidRPr="00DD2132">
        <w:rPr>
          <w:rFonts w:ascii="Times" w:hAnsi="Times"/>
          <w:color w:val="auto"/>
        </w:rPr>
        <w:t xml:space="preserve"> Hartman, Sara </w:t>
      </w:r>
      <w:proofErr w:type="spellStart"/>
      <w:r w:rsidR="00854675" w:rsidRPr="00DD2132">
        <w:rPr>
          <w:rFonts w:ascii="Times" w:hAnsi="Times"/>
          <w:color w:val="auto"/>
        </w:rPr>
        <w:t>Jordeno</w:t>
      </w:r>
      <w:proofErr w:type="spellEnd"/>
      <w:r w:rsidR="00854675" w:rsidRPr="00DD2132">
        <w:rPr>
          <w:rFonts w:ascii="Times" w:hAnsi="Times"/>
          <w:color w:val="auto"/>
        </w:rPr>
        <w:t xml:space="preserve">, Curt </w:t>
      </w:r>
      <w:proofErr w:type="spellStart"/>
      <w:r w:rsidR="00854675" w:rsidRPr="00DD2132">
        <w:rPr>
          <w:rFonts w:ascii="Times" w:hAnsi="Times"/>
          <w:color w:val="auto"/>
        </w:rPr>
        <w:t>Lemeiux</w:t>
      </w:r>
      <w:proofErr w:type="spellEnd"/>
      <w:r w:rsidR="00854675" w:rsidRPr="00DD2132">
        <w:rPr>
          <w:rFonts w:ascii="Times" w:hAnsi="Times"/>
          <w:color w:val="auto"/>
        </w:rPr>
        <w:t xml:space="preserve">, Michael </w:t>
      </w:r>
      <w:proofErr w:type="spellStart"/>
      <w:r w:rsidR="00854675" w:rsidRPr="00DD2132">
        <w:rPr>
          <w:rFonts w:ascii="Times" w:hAnsi="Times"/>
          <w:color w:val="auto"/>
        </w:rPr>
        <w:t>Mandiberg</w:t>
      </w:r>
      <w:proofErr w:type="spellEnd"/>
      <w:r w:rsidR="00854675" w:rsidRPr="00DD2132">
        <w:rPr>
          <w:rFonts w:ascii="Times" w:hAnsi="Times"/>
          <w:color w:val="auto"/>
        </w:rPr>
        <w:t xml:space="preserve">,  Melanie </w:t>
      </w:r>
      <w:proofErr w:type="spellStart"/>
      <w:r w:rsidR="00854675" w:rsidRPr="00DD2132">
        <w:rPr>
          <w:rFonts w:ascii="Times" w:hAnsi="Times"/>
          <w:color w:val="auto"/>
        </w:rPr>
        <w:t>Nakaue</w:t>
      </w:r>
      <w:proofErr w:type="spellEnd"/>
      <w:r w:rsidR="00854675" w:rsidRPr="00DD2132">
        <w:rPr>
          <w:rFonts w:ascii="Times" w:hAnsi="Times"/>
          <w:color w:val="auto"/>
        </w:rPr>
        <w:t>, Amy Satterthwaite, and Haruko Tanaka</w:t>
      </w:r>
      <w:r w:rsidR="00C33C63" w:rsidRPr="00DD2132">
        <w:rPr>
          <w:rFonts w:ascii="Times" w:hAnsi="Times"/>
          <w:color w:val="auto"/>
        </w:rPr>
        <w:t>.)</w:t>
      </w:r>
    </w:p>
    <w:p w14:paraId="54C2F6D9" w14:textId="77777777" w:rsidR="00F76468" w:rsidRPr="00DD2132" w:rsidRDefault="00F76468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2003</w:t>
      </w:r>
      <w:r w:rsidR="007D4264">
        <w:rPr>
          <w:rFonts w:ascii="Times" w:hAnsi="Times"/>
          <w:color w:val="auto"/>
        </w:rPr>
        <w:tab/>
      </w:r>
      <w:r w:rsidR="00717804" w:rsidRPr="00DD2132">
        <w:rPr>
          <w:rFonts w:ascii="Times" w:hAnsi="Times"/>
          <w:color w:val="auto"/>
        </w:rPr>
        <w:t>*</w:t>
      </w:r>
      <w:r w:rsidRPr="00DD2132">
        <w:rPr>
          <w:rFonts w:ascii="Times" w:hAnsi="Times"/>
          <w:i/>
          <w:color w:val="auto"/>
        </w:rPr>
        <w:t>The Exchange Program</w:t>
      </w:r>
      <w:r w:rsidRPr="00DD2132">
        <w:rPr>
          <w:rFonts w:ascii="Times" w:hAnsi="Times"/>
          <w:color w:val="auto"/>
        </w:rPr>
        <w:t xml:space="preserve"> at Centro </w:t>
      </w:r>
      <w:proofErr w:type="spellStart"/>
      <w:r w:rsidRPr="00DD2132">
        <w:rPr>
          <w:rFonts w:ascii="Times" w:hAnsi="Times"/>
          <w:color w:val="auto"/>
        </w:rPr>
        <w:t>Parraga</w:t>
      </w:r>
      <w:proofErr w:type="spellEnd"/>
      <w:r w:rsidRPr="00DD2132">
        <w:rPr>
          <w:rFonts w:ascii="Times" w:hAnsi="Times"/>
          <w:color w:val="auto"/>
        </w:rPr>
        <w:t xml:space="preserve">, </w:t>
      </w:r>
      <w:proofErr w:type="gramStart"/>
      <w:r w:rsidRPr="00DD2132">
        <w:rPr>
          <w:rFonts w:ascii="Times" w:hAnsi="Times"/>
          <w:color w:val="auto"/>
        </w:rPr>
        <w:t>XTRA  at</w:t>
      </w:r>
      <w:proofErr w:type="gramEnd"/>
      <w:r w:rsidRPr="00DD2132">
        <w:rPr>
          <w:rFonts w:ascii="Times" w:hAnsi="Times"/>
          <w:color w:val="auto"/>
        </w:rPr>
        <w:t xml:space="preserve"> University of Murcia, Spain and the Atlantic Centre of Modern Art in Las Palmas de Gran </w:t>
      </w:r>
      <w:proofErr w:type="spellStart"/>
      <w:r w:rsidRPr="00DD2132">
        <w:rPr>
          <w:rFonts w:ascii="Times" w:hAnsi="Times"/>
          <w:color w:val="auto"/>
        </w:rPr>
        <w:t>Canaria</w:t>
      </w:r>
      <w:proofErr w:type="spellEnd"/>
      <w:r w:rsidRPr="00DD2132">
        <w:rPr>
          <w:rFonts w:ascii="Times" w:hAnsi="Times"/>
          <w:color w:val="auto"/>
        </w:rPr>
        <w:t xml:space="preserve">, Spain, in </w:t>
      </w:r>
      <w:r w:rsidRPr="00DD2132">
        <w:rPr>
          <w:rFonts w:ascii="Times" w:hAnsi="Times"/>
          <w:i/>
          <w:color w:val="auto"/>
        </w:rPr>
        <w:t>The Conquest of Ubiquity</w:t>
      </w:r>
      <w:r w:rsidRPr="00DD2132">
        <w:rPr>
          <w:rFonts w:ascii="Times" w:hAnsi="Times"/>
          <w:color w:val="auto"/>
        </w:rPr>
        <w:t xml:space="preserve"> exhibition, Curated by Jose Luis Brea, October 1</w:t>
      </w:r>
      <w:r w:rsidR="00CE4992" w:rsidRPr="00DD2132">
        <w:rPr>
          <w:rFonts w:ascii="Times" w:hAnsi="Times"/>
          <w:color w:val="auto"/>
        </w:rPr>
        <w:t>6</w:t>
      </w:r>
      <w:r w:rsidR="00047D59" w:rsidRPr="00DD2132">
        <w:rPr>
          <w:rFonts w:ascii="Times" w:hAnsi="Times"/>
          <w:color w:val="auto"/>
        </w:rPr>
        <w:t>-</w:t>
      </w:r>
      <w:r w:rsidRPr="00DD2132">
        <w:rPr>
          <w:rFonts w:ascii="Times" w:hAnsi="Times"/>
          <w:color w:val="auto"/>
        </w:rPr>
        <w:t>November 1</w:t>
      </w:r>
      <w:r w:rsidR="00CE4992" w:rsidRPr="00DD2132">
        <w:rPr>
          <w:rFonts w:ascii="Times" w:hAnsi="Times"/>
          <w:color w:val="auto"/>
        </w:rPr>
        <w:t>6</w:t>
      </w:r>
      <w:r w:rsidRPr="00DD2132">
        <w:rPr>
          <w:rFonts w:ascii="Times" w:hAnsi="Times"/>
          <w:color w:val="auto"/>
        </w:rPr>
        <w:t xml:space="preserve"> (Catalogue).</w:t>
      </w:r>
      <w:r w:rsidR="00C33C63" w:rsidRPr="00DD2132">
        <w:rPr>
          <w:rFonts w:ascii="Times" w:hAnsi="Times"/>
          <w:color w:val="auto"/>
        </w:rPr>
        <w:t xml:space="preserve"> (</w:t>
      </w:r>
      <w:r w:rsidR="00854675" w:rsidRPr="00DD2132">
        <w:rPr>
          <w:rFonts w:ascii="Times" w:hAnsi="Times"/>
          <w:color w:val="auto"/>
        </w:rPr>
        <w:t xml:space="preserve">Internet Art, Performance, with Heather </w:t>
      </w:r>
      <w:proofErr w:type="spellStart"/>
      <w:proofErr w:type="gramStart"/>
      <w:r w:rsidR="00854675" w:rsidRPr="00DD2132">
        <w:rPr>
          <w:rFonts w:ascii="Times" w:hAnsi="Times"/>
          <w:color w:val="auto"/>
        </w:rPr>
        <w:t>Cassils</w:t>
      </w:r>
      <w:proofErr w:type="spellEnd"/>
      <w:r w:rsidR="00854675" w:rsidRPr="00DD2132">
        <w:rPr>
          <w:rFonts w:ascii="Times" w:hAnsi="Times"/>
          <w:color w:val="auto"/>
        </w:rPr>
        <w:t>,  Lauren</w:t>
      </w:r>
      <w:proofErr w:type="gramEnd"/>
      <w:r w:rsidR="00854675" w:rsidRPr="00DD2132">
        <w:rPr>
          <w:rFonts w:ascii="Times" w:hAnsi="Times"/>
          <w:color w:val="auto"/>
        </w:rPr>
        <w:t xml:space="preserve"> Hartman, Sara </w:t>
      </w:r>
      <w:proofErr w:type="spellStart"/>
      <w:r w:rsidR="00854675" w:rsidRPr="00DD2132">
        <w:rPr>
          <w:rFonts w:ascii="Times" w:hAnsi="Times"/>
          <w:color w:val="auto"/>
        </w:rPr>
        <w:t>Jordeno</w:t>
      </w:r>
      <w:proofErr w:type="spellEnd"/>
      <w:r w:rsidR="00854675" w:rsidRPr="00DD2132">
        <w:rPr>
          <w:rFonts w:ascii="Times" w:hAnsi="Times"/>
          <w:color w:val="auto"/>
        </w:rPr>
        <w:t xml:space="preserve">, Curt </w:t>
      </w:r>
      <w:proofErr w:type="spellStart"/>
      <w:r w:rsidR="00854675" w:rsidRPr="00DD2132">
        <w:rPr>
          <w:rFonts w:ascii="Times" w:hAnsi="Times"/>
          <w:color w:val="auto"/>
        </w:rPr>
        <w:t>Lemeiux</w:t>
      </w:r>
      <w:proofErr w:type="spellEnd"/>
      <w:r w:rsidR="00854675" w:rsidRPr="00DD2132">
        <w:rPr>
          <w:rFonts w:ascii="Times" w:hAnsi="Times"/>
          <w:color w:val="auto"/>
        </w:rPr>
        <w:t xml:space="preserve">, Michael </w:t>
      </w:r>
      <w:proofErr w:type="spellStart"/>
      <w:r w:rsidR="00854675" w:rsidRPr="00DD2132">
        <w:rPr>
          <w:rFonts w:ascii="Times" w:hAnsi="Times"/>
          <w:color w:val="auto"/>
        </w:rPr>
        <w:t>Mandiberg</w:t>
      </w:r>
      <w:proofErr w:type="spellEnd"/>
      <w:r w:rsidR="00854675" w:rsidRPr="00DD2132">
        <w:rPr>
          <w:rFonts w:ascii="Times" w:hAnsi="Times"/>
          <w:color w:val="auto"/>
        </w:rPr>
        <w:t xml:space="preserve">,  Melanie </w:t>
      </w:r>
      <w:proofErr w:type="spellStart"/>
      <w:r w:rsidR="00854675" w:rsidRPr="00DD2132">
        <w:rPr>
          <w:rFonts w:ascii="Times" w:hAnsi="Times"/>
          <w:color w:val="auto"/>
        </w:rPr>
        <w:t>Nakaue</w:t>
      </w:r>
      <w:proofErr w:type="spellEnd"/>
      <w:r w:rsidR="00854675" w:rsidRPr="00DD2132">
        <w:rPr>
          <w:rFonts w:ascii="Times" w:hAnsi="Times"/>
          <w:color w:val="auto"/>
        </w:rPr>
        <w:t>, Amy Satterthwaite, and Haruko Tanaka</w:t>
      </w:r>
      <w:r w:rsidR="00C33C63" w:rsidRPr="00DD2132">
        <w:rPr>
          <w:rFonts w:ascii="Times" w:hAnsi="Times"/>
          <w:color w:val="auto"/>
        </w:rPr>
        <w:t>.)</w:t>
      </w:r>
    </w:p>
    <w:p w14:paraId="5684B4A7" w14:textId="77777777" w:rsidR="00F76468" w:rsidRPr="00DD2132" w:rsidRDefault="007D4264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color w:val="auto"/>
        </w:rPr>
        <w:tab/>
      </w:r>
      <w:r w:rsidR="00F76468" w:rsidRPr="00DD2132">
        <w:rPr>
          <w:rFonts w:ascii="Times" w:hAnsi="Times"/>
          <w:i/>
          <w:color w:val="auto"/>
        </w:rPr>
        <w:t>How did we go a whole year without this?</w:t>
      </w:r>
      <w:r w:rsidR="00F76468" w:rsidRPr="00DD2132">
        <w:rPr>
          <w:rFonts w:ascii="Times" w:hAnsi="Times"/>
          <w:color w:val="auto"/>
        </w:rPr>
        <w:t xml:space="preserve"> at Armory Arts Center, Pasadena CA, in </w:t>
      </w:r>
      <w:r w:rsidR="00F76468" w:rsidRPr="00DD2132">
        <w:rPr>
          <w:rFonts w:ascii="Times" w:hAnsi="Times"/>
          <w:i/>
          <w:color w:val="auto"/>
        </w:rPr>
        <w:t>We’ve Moved</w:t>
      </w:r>
      <w:r w:rsidR="00F76468" w:rsidRPr="00DD2132">
        <w:rPr>
          <w:rFonts w:ascii="Times" w:hAnsi="Times"/>
          <w:color w:val="auto"/>
        </w:rPr>
        <w:t xml:space="preserve"> exhibition, September 13th</w:t>
      </w:r>
      <w:r w:rsidR="00047D59" w:rsidRPr="00DD2132">
        <w:rPr>
          <w:rFonts w:ascii="Times" w:hAnsi="Times"/>
          <w:color w:val="auto"/>
        </w:rPr>
        <w:t>-</w:t>
      </w:r>
      <w:r w:rsidR="00F76468" w:rsidRPr="00DD2132">
        <w:rPr>
          <w:rFonts w:ascii="Times" w:hAnsi="Times"/>
          <w:color w:val="auto"/>
        </w:rPr>
        <w:t>November 16</w:t>
      </w:r>
      <w:r w:rsidR="00DC2ED1" w:rsidRPr="00DD2132">
        <w:rPr>
          <w:rFonts w:ascii="Times" w:hAnsi="Times"/>
          <w:color w:val="auto"/>
        </w:rPr>
        <w:t>. (Video.)</w:t>
      </w:r>
    </w:p>
    <w:p w14:paraId="3C1351FF" w14:textId="77777777" w:rsidR="00F76468" w:rsidRPr="00DD2132" w:rsidRDefault="00717804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*</w:t>
      </w:r>
      <w:r w:rsidR="00F76468" w:rsidRPr="00DD2132">
        <w:rPr>
          <w:rFonts w:ascii="Times" w:hAnsi="Times"/>
          <w:i/>
          <w:color w:val="auto"/>
        </w:rPr>
        <w:t>The Exchange Program</w:t>
      </w:r>
      <w:r w:rsidR="00F76468" w:rsidRPr="00DD2132">
        <w:rPr>
          <w:rFonts w:ascii="Times" w:hAnsi="Times"/>
          <w:color w:val="auto"/>
        </w:rPr>
        <w:t xml:space="preserve"> at National Gallery of the Arts, Tirana Albania, in the </w:t>
      </w:r>
      <w:r w:rsidR="00F76468" w:rsidRPr="00DD2132">
        <w:rPr>
          <w:rFonts w:ascii="Times" w:hAnsi="Times"/>
          <w:i/>
          <w:color w:val="auto"/>
        </w:rPr>
        <w:t xml:space="preserve">Tirana Biennale </w:t>
      </w:r>
      <w:proofErr w:type="gramStart"/>
      <w:r w:rsidR="00F76468" w:rsidRPr="00DD2132">
        <w:rPr>
          <w:rFonts w:ascii="Times" w:hAnsi="Times"/>
          <w:i/>
          <w:color w:val="auto"/>
        </w:rPr>
        <w:t>03:U</w:t>
      </w:r>
      <w:proofErr w:type="gramEnd"/>
      <w:r w:rsidR="00F76468" w:rsidRPr="00DD2132">
        <w:rPr>
          <w:rFonts w:ascii="Times" w:hAnsi="Times"/>
          <w:i/>
          <w:color w:val="auto"/>
        </w:rPr>
        <w:t>-Topos</w:t>
      </w:r>
      <w:r w:rsidR="00F76468" w:rsidRPr="00DD2132">
        <w:rPr>
          <w:rFonts w:ascii="Times" w:hAnsi="Times"/>
          <w:color w:val="auto"/>
        </w:rPr>
        <w:t xml:space="preserve"> exhibition and catalogue, Sept 12th</w:t>
      </w:r>
      <w:r w:rsidR="00047D59" w:rsidRPr="00DD2132">
        <w:rPr>
          <w:rFonts w:ascii="Times" w:hAnsi="Times"/>
          <w:color w:val="auto"/>
        </w:rPr>
        <w:t>-</w:t>
      </w:r>
      <w:r w:rsidR="00F76468" w:rsidRPr="00DD2132">
        <w:rPr>
          <w:rFonts w:ascii="Times" w:hAnsi="Times"/>
          <w:color w:val="auto"/>
        </w:rPr>
        <w:t xml:space="preserve">Dec </w:t>
      </w:r>
      <w:r w:rsidR="00CE4992" w:rsidRPr="00DD2132">
        <w:rPr>
          <w:rFonts w:ascii="Times" w:hAnsi="Times"/>
          <w:color w:val="auto"/>
        </w:rPr>
        <w:t>3</w:t>
      </w:r>
      <w:r w:rsidR="00F76468" w:rsidRPr="00DD2132">
        <w:rPr>
          <w:rFonts w:ascii="Times" w:hAnsi="Times"/>
          <w:color w:val="auto"/>
        </w:rPr>
        <w:t>.</w:t>
      </w:r>
      <w:r w:rsidR="000C3167" w:rsidRPr="00DD2132">
        <w:rPr>
          <w:rFonts w:ascii="Times" w:hAnsi="Times"/>
          <w:color w:val="auto"/>
        </w:rPr>
        <w:t xml:space="preserve"> (</w:t>
      </w:r>
      <w:r w:rsidR="00854675" w:rsidRPr="00DD2132">
        <w:rPr>
          <w:rFonts w:ascii="Times" w:hAnsi="Times"/>
          <w:color w:val="auto"/>
        </w:rPr>
        <w:t xml:space="preserve">Internet Art, Performance, with Heather </w:t>
      </w:r>
      <w:proofErr w:type="spellStart"/>
      <w:proofErr w:type="gramStart"/>
      <w:r w:rsidR="00854675" w:rsidRPr="00DD2132">
        <w:rPr>
          <w:rFonts w:ascii="Times" w:hAnsi="Times"/>
          <w:color w:val="auto"/>
        </w:rPr>
        <w:t>Cassils</w:t>
      </w:r>
      <w:proofErr w:type="spellEnd"/>
      <w:r w:rsidR="00854675" w:rsidRPr="00DD2132">
        <w:rPr>
          <w:rFonts w:ascii="Times" w:hAnsi="Times"/>
          <w:color w:val="auto"/>
        </w:rPr>
        <w:t>,  Lauren</w:t>
      </w:r>
      <w:proofErr w:type="gramEnd"/>
      <w:r w:rsidR="00854675" w:rsidRPr="00DD2132">
        <w:rPr>
          <w:rFonts w:ascii="Times" w:hAnsi="Times"/>
          <w:color w:val="auto"/>
        </w:rPr>
        <w:t xml:space="preserve"> Hartman, Sara </w:t>
      </w:r>
      <w:proofErr w:type="spellStart"/>
      <w:r w:rsidR="00854675" w:rsidRPr="00DD2132">
        <w:rPr>
          <w:rFonts w:ascii="Times" w:hAnsi="Times"/>
          <w:color w:val="auto"/>
        </w:rPr>
        <w:t>Jordeno</w:t>
      </w:r>
      <w:proofErr w:type="spellEnd"/>
      <w:r w:rsidR="00854675" w:rsidRPr="00DD2132">
        <w:rPr>
          <w:rFonts w:ascii="Times" w:hAnsi="Times"/>
          <w:color w:val="auto"/>
        </w:rPr>
        <w:t xml:space="preserve">, Curt </w:t>
      </w:r>
      <w:proofErr w:type="spellStart"/>
      <w:r w:rsidR="00854675" w:rsidRPr="00DD2132">
        <w:rPr>
          <w:rFonts w:ascii="Times" w:hAnsi="Times"/>
          <w:color w:val="auto"/>
        </w:rPr>
        <w:t>Lemeiux</w:t>
      </w:r>
      <w:proofErr w:type="spellEnd"/>
      <w:r w:rsidR="00854675" w:rsidRPr="00DD2132">
        <w:rPr>
          <w:rFonts w:ascii="Times" w:hAnsi="Times"/>
          <w:color w:val="auto"/>
        </w:rPr>
        <w:t xml:space="preserve">, Michael </w:t>
      </w:r>
      <w:proofErr w:type="spellStart"/>
      <w:r w:rsidR="00854675" w:rsidRPr="00DD2132">
        <w:rPr>
          <w:rFonts w:ascii="Times" w:hAnsi="Times"/>
          <w:color w:val="auto"/>
        </w:rPr>
        <w:t>Mandiberg</w:t>
      </w:r>
      <w:proofErr w:type="spellEnd"/>
      <w:r w:rsidR="00854675" w:rsidRPr="00DD2132">
        <w:rPr>
          <w:rFonts w:ascii="Times" w:hAnsi="Times"/>
          <w:color w:val="auto"/>
        </w:rPr>
        <w:t xml:space="preserve">,  Melanie </w:t>
      </w:r>
      <w:proofErr w:type="spellStart"/>
      <w:r w:rsidR="00854675" w:rsidRPr="00DD2132">
        <w:rPr>
          <w:rFonts w:ascii="Times" w:hAnsi="Times"/>
          <w:color w:val="auto"/>
        </w:rPr>
        <w:t>Nakaue</w:t>
      </w:r>
      <w:proofErr w:type="spellEnd"/>
      <w:r w:rsidR="00854675" w:rsidRPr="00DD2132">
        <w:rPr>
          <w:rFonts w:ascii="Times" w:hAnsi="Times"/>
          <w:color w:val="auto"/>
        </w:rPr>
        <w:t>, Amy Satterthwaite, and Haruko Tanaka</w:t>
      </w:r>
      <w:r w:rsidR="000C3167" w:rsidRPr="00DD2132">
        <w:rPr>
          <w:rFonts w:ascii="Times" w:hAnsi="Times"/>
          <w:color w:val="auto"/>
        </w:rPr>
        <w:t>.)</w:t>
      </w:r>
    </w:p>
    <w:p w14:paraId="4C3D699F" w14:textId="77777777" w:rsidR="00F76468" w:rsidRPr="00DD2132" w:rsidRDefault="00F76468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 w:rsidRPr="00DD2132">
        <w:rPr>
          <w:rFonts w:ascii="Times" w:hAnsi="Times"/>
          <w:i/>
          <w:color w:val="auto"/>
        </w:rPr>
        <w:t>How did we go a whole year without this?</w:t>
      </w:r>
      <w:r w:rsidRPr="00DD2132">
        <w:rPr>
          <w:rFonts w:ascii="Times" w:hAnsi="Times"/>
          <w:color w:val="auto"/>
        </w:rPr>
        <w:t xml:space="preserve"> at Ars Electronica, Linz Austria, in </w:t>
      </w:r>
      <w:r w:rsidRPr="00DD2132">
        <w:rPr>
          <w:rFonts w:ascii="Times" w:hAnsi="Times"/>
          <w:i/>
          <w:color w:val="auto"/>
        </w:rPr>
        <w:t>onscreen_4: Echo Sparks</w:t>
      </w:r>
      <w:r w:rsidRPr="00DD2132">
        <w:rPr>
          <w:rFonts w:ascii="Times" w:hAnsi="Times"/>
          <w:color w:val="auto"/>
        </w:rPr>
        <w:t xml:space="preserve"> exhibition, April </w:t>
      </w:r>
      <w:r w:rsidR="00CE4992" w:rsidRPr="00DD2132">
        <w:rPr>
          <w:rFonts w:ascii="Times" w:hAnsi="Times"/>
          <w:color w:val="auto"/>
        </w:rPr>
        <w:t>2</w:t>
      </w:r>
      <w:r w:rsidR="00047D59" w:rsidRPr="00DD2132">
        <w:rPr>
          <w:rFonts w:ascii="Times" w:hAnsi="Times"/>
          <w:color w:val="auto"/>
        </w:rPr>
        <w:t>-</w:t>
      </w:r>
      <w:r w:rsidRPr="00DD2132">
        <w:rPr>
          <w:rFonts w:ascii="Times" w:hAnsi="Times"/>
          <w:color w:val="auto"/>
        </w:rPr>
        <w:t xml:space="preserve">September </w:t>
      </w:r>
      <w:proofErr w:type="gramStart"/>
      <w:r w:rsidRPr="00DD2132">
        <w:rPr>
          <w:rFonts w:ascii="Times" w:hAnsi="Times"/>
          <w:color w:val="auto"/>
        </w:rPr>
        <w:t>20</w:t>
      </w:r>
      <w:r w:rsidR="00E964AA" w:rsidRPr="00DD2132">
        <w:rPr>
          <w:rFonts w:ascii="Times" w:hAnsi="Times"/>
          <w:color w:val="auto"/>
          <w:vertAlign w:val="superscript"/>
        </w:rPr>
        <w:t>.</w:t>
      </w:r>
      <w:r w:rsidR="00DC2ED1" w:rsidRPr="00DD2132">
        <w:rPr>
          <w:rFonts w:ascii="Times" w:hAnsi="Times"/>
          <w:color w:val="auto"/>
          <w:vertAlign w:val="superscript"/>
        </w:rPr>
        <w:t>.</w:t>
      </w:r>
      <w:proofErr w:type="gramEnd"/>
      <w:r w:rsidRPr="00DD2132">
        <w:rPr>
          <w:rFonts w:ascii="Times" w:hAnsi="Times"/>
          <w:color w:val="auto"/>
        </w:rPr>
        <w:t xml:space="preserve"> </w:t>
      </w:r>
      <w:r w:rsidR="00DC2ED1" w:rsidRPr="00DD2132">
        <w:rPr>
          <w:rFonts w:ascii="Times" w:hAnsi="Times"/>
          <w:color w:val="auto"/>
        </w:rPr>
        <w:t>(Video.)</w:t>
      </w:r>
    </w:p>
    <w:p w14:paraId="6B09C543" w14:textId="77777777" w:rsidR="00F76468" w:rsidRPr="00DD2132" w:rsidRDefault="007D4264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i/>
          <w:color w:val="auto"/>
        </w:rPr>
        <w:lastRenderedPageBreak/>
        <w:tab/>
      </w:r>
      <w:r w:rsidR="00717804" w:rsidRPr="00DD2132">
        <w:rPr>
          <w:rFonts w:ascii="Times" w:hAnsi="Times"/>
          <w:i/>
          <w:color w:val="auto"/>
        </w:rPr>
        <w:t>*</w:t>
      </w:r>
      <w:r w:rsidR="00F76468" w:rsidRPr="00DD2132">
        <w:rPr>
          <w:rFonts w:ascii="Times" w:hAnsi="Times"/>
          <w:i/>
          <w:color w:val="auto"/>
        </w:rPr>
        <w:t>The Exchange Program</w:t>
      </w:r>
      <w:r w:rsidR="00F76468" w:rsidRPr="00DD2132">
        <w:rPr>
          <w:rFonts w:ascii="Times" w:hAnsi="Times"/>
          <w:color w:val="auto"/>
        </w:rPr>
        <w:t xml:space="preserve"> on Turbulence.org, in </w:t>
      </w:r>
      <w:r w:rsidR="00F76468" w:rsidRPr="00DD2132">
        <w:rPr>
          <w:rFonts w:ascii="Times" w:hAnsi="Times"/>
          <w:i/>
          <w:color w:val="auto"/>
        </w:rPr>
        <w:t>Duchamp’s Ideal Children’s Children</w:t>
      </w:r>
      <w:r w:rsidR="00F76468" w:rsidRPr="00DD2132">
        <w:rPr>
          <w:rFonts w:ascii="Times" w:hAnsi="Times"/>
          <w:color w:val="auto"/>
        </w:rPr>
        <w:t xml:space="preserve"> exhibition, Curated by Erik </w:t>
      </w:r>
      <w:proofErr w:type="spellStart"/>
      <w:r w:rsidR="00F76468" w:rsidRPr="00DD2132">
        <w:rPr>
          <w:rFonts w:ascii="Times" w:hAnsi="Times"/>
          <w:color w:val="auto"/>
        </w:rPr>
        <w:t>Sylvaggio</w:t>
      </w:r>
      <w:proofErr w:type="spellEnd"/>
      <w:r w:rsidR="00F76468" w:rsidRPr="00DD2132">
        <w:rPr>
          <w:rFonts w:ascii="Times" w:hAnsi="Times"/>
          <w:color w:val="auto"/>
        </w:rPr>
        <w:t>, April 29</w:t>
      </w:r>
      <w:r w:rsidR="000C3167" w:rsidRPr="00DD2132">
        <w:rPr>
          <w:rFonts w:ascii="Times" w:hAnsi="Times"/>
          <w:color w:val="auto"/>
        </w:rPr>
        <w:t>. (</w:t>
      </w:r>
      <w:r w:rsidR="00854675" w:rsidRPr="00DD2132">
        <w:rPr>
          <w:rFonts w:ascii="Times" w:hAnsi="Times"/>
          <w:color w:val="auto"/>
        </w:rPr>
        <w:t xml:space="preserve">Internet Art, Performance, with Heather </w:t>
      </w:r>
      <w:proofErr w:type="spellStart"/>
      <w:proofErr w:type="gramStart"/>
      <w:r w:rsidR="00854675" w:rsidRPr="00DD2132">
        <w:rPr>
          <w:rFonts w:ascii="Times" w:hAnsi="Times"/>
          <w:color w:val="auto"/>
        </w:rPr>
        <w:t>Cassils</w:t>
      </w:r>
      <w:proofErr w:type="spellEnd"/>
      <w:r w:rsidR="00854675" w:rsidRPr="00DD2132">
        <w:rPr>
          <w:rFonts w:ascii="Times" w:hAnsi="Times"/>
          <w:color w:val="auto"/>
        </w:rPr>
        <w:t>,  Lauren</w:t>
      </w:r>
      <w:proofErr w:type="gramEnd"/>
      <w:r w:rsidR="00854675" w:rsidRPr="00DD2132">
        <w:rPr>
          <w:rFonts w:ascii="Times" w:hAnsi="Times"/>
          <w:color w:val="auto"/>
        </w:rPr>
        <w:t xml:space="preserve"> Hartman, Sara </w:t>
      </w:r>
      <w:proofErr w:type="spellStart"/>
      <w:r w:rsidR="00854675" w:rsidRPr="00DD2132">
        <w:rPr>
          <w:rFonts w:ascii="Times" w:hAnsi="Times"/>
          <w:color w:val="auto"/>
        </w:rPr>
        <w:t>Jordeno</w:t>
      </w:r>
      <w:proofErr w:type="spellEnd"/>
      <w:r w:rsidR="00854675" w:rsidRPr="00DD2132">
        <w:rPr>
          <w:rFonts w:ascii="Times" w:hAnsi="Times"/>
          <w:color w:val="auto"/>
        </w:rPr>
        <w:t xml:space="preserve">, Curt </w:t>
      </w:r>
      <w:proofErr w:type="spellStart"/>
      <w:r w:rsidR="00854675" w:rsidRPr="00DD2132">
        <w:rPr>
          <w:rFonts w:ascii="Times" w:hAnsi="Times"/>
          <w:color w:val="auto"/>
        </w:rPr>
        <w:t>Lemeiux</w:t>
      </w:r>
      <w:proofErr w:type="spellEnd"/>
      <w:r w:rsidR="00854675" w:rsidRPr="00DD2132">
        <w:rPr>
          <w:rFonts w:ascii="Times" w:hAnsi="Times"/>
          <w:color w:val="auto"/>
        </w:rPr>
        <w:t xml:space="preserve">, Michael </w:t>
      </w:r>
      <w:proofErr w:type="spellStart"/>
      <w:r w:rsidR="00854675" w:rsidRPr="00DD2132">
        <w:rPr>
          <w:rFonts w:ascii="Times" w:hAnsi="Times"/>
          <w:color w:val="auto"/>
        </w:rPr>
        <w:t>Mandiberg</w:t>
      </w:r>
      <w:proofErr w:type="spellEnd"/>
      <w:r w:rsidR="00854675" w:rsidRPr="00DD2132">
        <w:rPr>
          <w:rFonts w:ascii="Times" w:hAnsi="Times"/>
          <w:color w:val="auto"/>
        </w:rPr>
        <w:t xml:space="preserve">,  Melanie </w:t>
      </w:r>
      <w:proofErr w:type="spellStart"/>
      <w:r w:rsidR="00854675" w:rsidRPr="00DD2132">
        <w:rPr>
          <w:rFonts w:ascii="Times" w:hAnsi="Times"/>
          <w:color w:val="auto"/>
        </w:rPr>
        <w:t>Nakaue</w:t>
      </w:r>
      <w:proofErr w:type="spellEnd"/>
      <w:r w:rsidR="00854675" w:rsidRPr="00DD2132">
        <w:rPr>
          <w:rFonts w:ascii="Times" w:hAnsi="Times"/>
          <w:color w:val="auto"/>
        </w:rPr>
        <w:t>, Amy Satterthwaite, and Haruko Tanaka</w:t>
      </w:r>
      <w:r w:rsidR="000C3167" w:rsidRPr="00DD2132">
        <w:rPr>
          <w:rFonts w:ascii="Times" w:hAnsi="Times"/>
          <w:color w:val="auto"/>
        </w:rPr>
        <w:t>.)</w:t>
      </w:r>
    </w:p>
    <w:p w14:paraId="70E186A2" w14:textId="77777777" w:rsidR="00F76468" w:rsidRPr="00DD2132" w:rsidRDefault="00F76468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2002</w:t>
      </w:r>
      <w:r w:rsidR="007D4264">
        <w:rPr>
          <w:rFonts w:ascii="Times" w:hAnsi="Times"/>
          <w:color w:val="auto"/>
        </w:rPr>
        <w:tab/>
      </w:r>
      <w:r w:rsidRPr="00DD2132">
        <w:rPr>
          <w:rFonts w:ascii="Times" w:hAnsi="Times"/>
          <w:i/>
          <w:color w:val="auto"/>
        </w:rPr>
        <w:t>Critical Discourse</w:t>
      </w:r>
      <w:r w:rsidRPr="00DD2132">
        <w:rPr>
          <w:rFonts w:ascii="Times" w:hAnsi="Times"/>
          <w:color w:val="auto"/>
        </w:rPr>
        <w:t xml:space="preserve"> at Edith Russ Site for Media Art, Oldenburg, Germany, in </w:t>
      </w:r>
      <w:r w:rsidRPr="00DD2132">
        <w:rPr>
          <w:rFonts w:ascii="Times" w:hAnsi="Times"/>
          <w:i/>
          <w:color w:val="auto"/>
        </w:rPr>
        <w:t xml:space="preserve">Total </w:t>
      </w:r>
      <w:proofErr w:type="spellStart"/>
      <w:r w:rsidRPr="00DD2132">
        <w:rPr>
          <w:rFonts w:ascii="Times" w:hAnsi="Times"/>
          <w:i/>
          <w:color w:val="auto"/>
        </w:rPr>
        <w:t>Überzogen</w:t>
      </w:r>
      <w:proofErr w:type="spellEnd"/>
      <w:r w:rsidRPr="00DD2132">
        <w:rPr>
          <w:rFonts w:ascii="Times" w:hAnsi="Times"/>
          <w:color w:val="auto"/>
        </w:rPr>
        <w:t xml:space="preserve"> exhibition, Dec. </w:t>
      </w:r>
      <w:r w:rsidR="00CE4992" w:rsidRPr="00DD2132">
        <w:rPr>
          <w:rFonts w:ascii="Times" w:hAnsi="Times"/>
          <w:color w:val="auto"/>
        </w:rPr>
        <w:t>1</w:t>
      </w:r>
      <w:r w:rsidR="00047D59" w:rsidRPr="00DD2132">
        <w:rPr>
          <w:rFonts w:ascii="Times" w:hAnsi="Times"/>
          <w:color w:val="auto"/>
        </w:rPr>
        <w:t>-</w:t>
      </w:r>
      <w:r w:rsidRPr="00DD2132">
        <w:rPr>
          <w:rFonts w:ascii="Times" w:hAnsi="Times"/>
          <w:color w:val="auto"/>
        </w:rPr>
        <w:t xml:space="preserve">Feb. </w:t>
      </w:r>
      <w:r w:rsidR="00CE4992" w:rsidRPr="00DD2132">
        <w:rPr>
          <w:rFonts w:ascii="Times" w:hAnsi="Times"/>
          <w:color w:val="auto"/>
        </w:rPr>
        <w:t>9</w:t>
      </w:r>
      <w:r w:rsidRPr="00DD2132">
        <w:rPr>
          <w:rFonts w:ascii="Times" w:hAnsi="Times"/>
          <w:color w:val="auto"/>
        </w:rPr>
        <w:t xml:space="preserve"> (Catalogue).</w:t>
      </w:r>
      <w:r w:rsidR="00DC2ED1" w:rsidRPr="00DD2132">
        <w:rPr>
          <w:rFonts w:ascii="Times" w:hAnsi="Times"/>
          <w:color w:val="auto"/>
        </w:rPr>
        <w:t xml:space="preserve"> (Internet Art.)</w:t>
      </w:r>
    </w:p>
    <w:p w14:paraId="16F6F941" w14:textId="77777777" w:rsidR="00F76468" w:rsidRPr="00DD2132" w:rsidRDefault="007D4264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color w:val="auto"/>
        </w:rPr>
        <w:tab/>
      </w:r>
      <w:r w:rsidR="00F76468" w:rsidRPr="00DD2132">
        <w:rPr>
          <w:rFonts w:ascii="Times" w:hAnsi="Times"/>
          <w:color w:val="auto"/>
        </w:rPr>
        <w:t>*</w:t>
      </w:r>
      <w:proofErr w:type="spellStart"/>
      <w:r w:rsidR="00F76468" w:rsidRPr="00DD2132">
        <w:rPr>
          <w:rFonts w:ascii="Times" w:hAnsi="Times"/>
          <w:i/>
          <w:color w:val="auto"/>
        </w:rPr>
        <w:t>Gen.Mod</w:t>
      </w:r>
      <w:proofErr w:type="spellEnd"/>
      <w:r w:rsidR="00F76468" w:rsidRPr="00DD2132">
        <w:rPr>
          <w:rFonts w:ascii="Times" w:hAnsi="Times"/>
          <w:i/>
          <w:color w:val="auto"/>
        </w:rPr>
        <w:t xml:space="preserve"> Café</w:t>
      </w:r>
      <w:r w:rsidR="00F76468" w:rsidRPr="00DD2132">
        <w:rPr>
          <w:rFonts w:ascii="Times" w:hAnsi="Times"/>
          <w:color w:val="auto"/>
        </w:rPr>
        <w:t xml:space="preserve">, at the UCLA Hammer Museum/EDA in </w:t>
      </w:r>
      <w:r w:rsidR="00F76468" w:rsidRPr="00DD2132">
        <w:rPr>
          <w:rFonts w:ascii="Times" w:hAnsi="Times"/>
          <w:i/>
          <w:color w:val="auto"/>
        </w:rPr>
        <w:t xml:space="preserve">LA </w:t>
      </w:r>
      <w:proofErr w:type="spellStart"/>
      <w:r w:rsidR="00F76468" w:rsidRPr="00DD2132">
        <w:rPr>
          <w:rFonts w:ascii="Times" w:hAnsi="Times"/>
          <w:i/>
          <w:color w:val="auto"/>
        </w:rPr>
        <w:t>Freewaves</w:t>
      </w:r>
      <w:proofErr w:type="spellEnd"/>
      <w:r w:rsidR="00F76468" w:rsidRPr="00DD2132">
        <w:rPr>
          <w:rFonts w:ascii="Times" w:hAnsi="Times"/>
          <w:color w:val="auto"/>
        </w:rPr>
        <w:t xml:space="preserve"> art festival, Los Angeles, November 23</w:t>
      </w:r>
      <w:r w:rsidR="00E964AA" w:rsidRPr="00DD2132">
        <w:rPr>
          <w:rFonts w:ascii="Times" w:hAnsi="Times"/>
          <w:color w:val="auto"/>
        </w:rPr>
        <w:t>.</w:t>
      </w:r>
      <w:r w:rsidR="000C3167" w:rsidRPr="00DD2132">
        <w:rPr>
          <w:rFonts w:ascii="Times" w:hAnsi="Times"/>
          <w:color w:val="auto"/>
        </w:rPr>
        <w:t xml:space="preserve"> (Performance.)</w:t>
      </w:r>
    </w:p>
    <w:p w14:paraId="1BC4E498" w14:textId="77777777" w:rsidR="00F76468" w:rsidRPr="00DD2132" w:rsidRDefault="00F76468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2001</w:t>
      </w:r>
      <w:r w:rsidR="007D4264">
        <w:rPr>
          <w:rFonts w:ascii="Times" w:hAnsi="Times"/>
          <w:color w:val="auto"/>
        </w:rPr>
        <w:tab/>
      </w:r>
      <w:r w:rsidRPr="00DD2132">
        <w:rPr>
          <w:rFonts w:ascii="Times" w:hAnsi="Times"/>
          <w:i/>
          <w:color w:val="auto"/>
        </w:rPr>
        <w:t>AfterSherrieLevine.com</w:t>
      </w:r>
      <w:r w:rsidRPr="00DD2132">
        <w:rPr>
          <w:rFonts w:ascii="Times" w:hAnsi="Times"/>
          <w:color w:val="auto"/>
        </w:rPr>
        <w:t xml:space="preserve"> at Haines Gallery, San Francisco, in </w:t>
      </w:r>
      <w:r w:rsidRPr="00DD2132">
        <w:rPr>
          <w:rFonts w:ascii="Times" w:hAnsi="Times"/>
          <w:i/>
          <w:color w:val="auto"/>
        </w:rPr>
        <w:t>Multiple Personalities</w:t>
      </w:r>
      <w:r w:rsidRPr="00DD2132">
        <w:rPr>
          <w:rFonts w:ascii="Times" w:hAnsi="Times"/>
          <w:color w:val="auto"/>
        </w:rPr>
        <w:t xml:space="preserve"> exhibition, December 6</w:t>
      </w:r>
      <w:r w:rsidR="00047D59" w:rsidRPr="00DD2132">
        <w:rPr>
          <w:rFonts w:ascii="Times" w:hAnsi="Times"/>
          <w:color w:val="auto"/>
        </w:rPr>
        <w:t>-</w:t>
      </w:r>
      <w:r w:rsidRPr="00DD2132">
        <w:rPr>
          <w:rFonts w:ascii="Times" w:hAnsi="Times"/>
          <w:color w:val="auto"/>
        </w:rPr>
        <w:t>January 5, 2002.</w:t>
      </w:r>
      <w:r w:rsidR="000C3167" w:rsidRPr="00DD2132">
        <w:rPr>
          <w:rFonts w:ascii="Times" w:hAnsi="Times"/>
          <w:color w:val="auto"/>
        </w:rPr>
        <w:t xml:space="preserve"> (Internet Art.)</w:t>
      </w:r>
    </w:p>
    <w:p w14:paraId="6B82549D" w14:textId="77777777" w:rsidR="00F76468" w:rsidRPr="00DD2132" w:rsidRDefault="007D4264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i/>
          <w:color w:val="auto"/>
        </w:rPr>
        <w:tab/>
      </w:r>
      <w:r w:rsidR="00F76468" w:rsidRPr="00DD2132">
        <w:rPr>
          <w:rFonts w:ascii="Times" w:hAnsi="Times"/>
          <w:i/>
          <w:color w:val="auto"/>
        </w:rPr>
        <w:t xml:space="preserve">Shop </w:t>
      </w:r>
      <w:proofErr w:type="spellStart"/>
      <w:r w:rsidR="00F76468" w:rsidRPr="00DD2132">
        <w:rPr>
          <w:rFonts w:ascii="Times" w:hAnsi="Times"/>
          <w:i/>
          <w:color w:val="auto"/>
        </w:rPr>
        <w:t>Mandiberg</w:t>
      </w:r>
      <w:proofErr w:type="spellEnd"/>
      <w:r w:rsidR="00F76468" w:rsidRPr="00DD2132">
        <w:rPr>
          <w:rFonts w:ascii="Times" w:hAnsi="Times"/>
          <w:color w:val="auto"/>
        </w:rPr>
        <w:t xml:space="preserve"> at Moving Image Gallery, New York, in </w:t>
      </w:r>
      <w:proofErr w:type="spellStart"/>
      <w:r w:rsidR="00F76468" w:rsidRPr="00DD2132">
        <w:rPr>
          <w:rFonts w:ascii="Times" w:hAnsi="Times"/>
          <w:i/>
          <w:color w:val="auto"/>
        </w:rPr>
        <w:t>Net.Ephemera</w:t>
      </w:r>
      <w:proofErr w:type="spellEnd"/>
      <w:r w:rsidR="00F76468" w:rsidRPr="00DD2132">
        <w:rPr>
          <w:rFonts w:ascii="Times" w:hAnsi="Times"/>
          <w:color w:val="auto"/>
        </w:rPr>
        <w:t xml:space="preserve"> exhibition, curated by Mark Tribe, May 3-June 6 (Catalogue).</w:t>
      </w:r>
      <w:r w:rsidR="000C3167" w:rsidRPr="00DD2132">
        <w:rPr>
          <w:rFonts w:ascii="Times" w:hAnsi="Times"/>
          <w:color w:val="auto"/>
        </w:rPr>
        <w:t xml:space="preserve"> (Internet Art.)</w:t>
      </w:r>
    </w:p>
    <w:p w14:paraId="01F4EA20" w14:textId="77777777" w:rsidR="00717804" w:rsidRPr="00DD2132" w:rsidRDefault="00717804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260" w:right="216" w:hanging="540"/>
        <w:rPr>
          <w:rFonts w:ascii="Times" w:hAnsi="Times"/>
          <w:color w:val="auto"/>
        </w:rPr>
      </w:pPr>
    </w:p>
    <w:p w14:paraId="2BC66E12" w14:textId="77777777" w:rsidR="009206B9" w:rsidRPr="00DD2132" w:rsidRDefault="009206B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27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INVITED</w:t>
      </w:r>
    </w:p>
    <w:p w14:paraId="767974F7" w14:textId="77777777" w:rsidR="009206B9" w:rsidRPr="00DD2132" w:rsidRDefault="009206B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270"/>
        <w:rPr>
          <w:rFonts w:ascii="Times" w:hAnsi="Times"/>
          <w:color w:val="auto"/>
        </w:rPr>
      </w:pPr>
    </w:p>
    <w:p w14:paraId="2C892310" w14:textId="77777777" w:rsidR="009206B9" w:rsidRPr="00DD2132" w:rsidRDefault="009206B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27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NON-CURATED</w:t>
      </w:r>
    </w:p>
    <w:p w14:paraId="2412F5E7" w14:textId="77777777" w:rsidR="009206B9" w:rsidRPr="00DD2132" w:rsidRDefault="009206B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270"/>
        <w:rPr>
          <w:rFonts w:ascii="Times" w:hAnsi="Times"/>
          <w:color w:val="auto"/>
        </w:rPr>
      </w:pPr>
    </w:p>
    <w:p w14:paraId="067077A3" w14:textId="77777777" w:rsidR="009206B9" w:rsidRPr="00DD2132" w:rsidRDefault="009206B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27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OTHER</w:t>
      </w:r>
    </w:p>
    <w:p w14:paraId="23AA5E17" w14:textId="77777777" w:rsidR="009206B9" w:rsidRPr="00DD2132" w:rsidRDefault="009206B9" w:rsidP="003311E5">
      <w:pPr>
        <w:tabs>
          <w:tab w:val="left" w:pos="720"/>
        </w:tabs>
        <w:spacing w:after="80"/>
        <w:ind w:left="432"/>
        <w:rPr>
          <w:color w:val="auto"/>
        </w:rPr>
      </w:pPr>
    </w:p>
    <w:p w14:paraId="59E862D5" w14:textId="77777777" w:rsidR="008B2699" w:rsidRPr="00DD2132" w:rsidRDefault="008B2699" w:rsidP="003311E5">
      <w:pPr>
        <w:tabs>
          <w:tab w:val="left" w:pos="720"/>
        </w:tabs>
        <w:spacing w:after="80"/>
        <w:ind w:left="432"/>
        <w:rPr>
          <w:color w:val="auto"/>
        </w:rPr>
      </w:pPr>
      <w:r w:rsidRPr="00DD2132">
        <w:rPr>
          <w:color w:val="auto"/>
        </w:rPr>
        <w:t>JURIED GROUP EXHIBITIONS</w:t>
      </w:r>
    </w:p>
    <w:p w14:paraId="43247459" w14:textId="77777777" w:rsidR="00F76468" w:rsidRPr="00DD2132" w:rsidRDefault="00F76468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  <w:color w:val="auto"/>
        </w:rPr>
      </w:pPr>
    </w:p>
    <w:p w14:paraId="6890548B" w14:textId="77777777" w:rsidR="008B2699" w:rsidRPr="00DD2132" w:rsidRDefault="008B2699" w:rsidP="003311E5">
      <w:pPr>
        <w:pStyle w:val="Default"/>
        <w:tabs>
          <w:tab w:val="right" w:pos="0"/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2002</w:t>
      </w:r>
      <w:r w:rsidR="007D4264">
        <w:rPr>
          <w:rFonts w:ascii="Times" w:hAnsi="Times"/>
          <w:color w:val="auto"/>
        </w:rPr>
        <w:tab/>
      </w:r>
      <w:r w:rsidRPr="00DD2132">
        <w:rPr>
          <w:rFonts w:ascii="Times" w:hAnsi="Times"/>
          <w:i/>
          <w:color w:val="auto"/>
        </w:rPr>
        <w:t xml:space="preserve">Shop </w:t>
      </w:r>
      <w:proofErr w:type="spellStart"/>
      <w:r w:rsidRPr="00DD2132">
        <w:rPr>
          <w:rFonts w:ascii="Times" w:hAnsi="Times"/>
          <w:i/>
          <w:color w:val="auto"/>
        </w:rPr>
        <w:t>Mandiberg</w:t>
      </w:r>
      <w:proofErr w:type="spellEnd"/>
      <w:r w:rsidRPr="00DD2132">
        <w:rPr>
          <w:rFonts w:ascii="Times" w:hAnsi="Times"/>
          <w:color w:val="auto"/>
        </w:rPr>
        <w:t xml:space="preserve"> at </w:t>
      </w:r>
      <w:proofErr w:type="spellStart"/>
      <w:r w:rsidRPr="00DD2132">
        <w:rPr>
          <w:rFonts w:ascii="Times" w:hAnsi="Times"/>
          <w:color w:val="auto"/>
        </w:rPr>
        <w:t>Transmediale</w:t>
      </w:r>
      <w:proofErr w:type="spellEnd"/>
      <w:r w:rsidRPr="00DD2132">
        <w:rPr>
          <w:rFonts w:ascii="Times" w:hAnsi="Times"/>
          <w:color w:val="auto"/>
        </w:rPr>
        <w:t xml:space="preserve"> Media Art Festival, Berlin, in </w:t>
      </w:r>
      <w:r w:rsidRPr="00DD2132">
        <w:rPr>
          <w:rFonts w:ascii="Times" w:hAnsi="Times"/>
          <w:i/>
          <w:color w:val="auto"/>
        </w:rPr>
        <w:t>Go Public!</w:t>
      </w:r>
      <w:r w:rsidRPr="00DD2132">
        <w:rPr>
          <w:rFonts w:ascii="Times" w:hAnsi="Times"/>
          <w:color w:val="auto"/>
        </w:rPr>
        <w:t xml:space="preserve"> exhibition, February 5-10. </w:t>
      </w:r>
    </w:p>
    <w:p w14:paraId="04084D03" w14:textId="77777777" w:rsidR="00717804" w:rsidRPr="00DD2132" w:rsidRDefault="008B269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2001</w:t>
      </w:r>
      <w:r w:rsidR="007D4264">
        <w:rPr>
          <w:rFonts w:ascii="Times" w:hAnsi="Times"/>
          <w:color w:val="auto"/>
        </w:rPr>
        <w:tab/>
      </w:r>
      <w:r w:rsidR="00717804" w:rsidRPr="00DD2132">
        <w:rPr>
          <w:rFonts w:ascii="Times" w:hAnsi="Times"/>
          <w:i/>
          <w:color w:val="auto"/>
        </w:rPr>
        <w:t xml:space="preserve">Shop </w:t>
      </w:r>
      <w:proofErr w:type="spellStart"/>
      <w:r w:rsidR="00717804" w:rsidRPr="00DD2132">
        <w:rPr>
          <w:rFonts w:ascii="Times" w:hAnsi="Times"/>
          <w:i/>
          <w:color w:val="auto"/>
        </w:rPr>
        <w:t>Mandiberg</w:t>
      </w:r>
      <w:proofErr w:type="spellEnd"/>
      <w:r w:rsidR="00717804" w:rsidRPr="00DD2132">
        <w:rPr>
          <w:rFonts w:ascii="Times" w:hAnsi="Times"/>
          <w:color w:val="auto"/>
        </w:rPr>
        <w:t xml:space="preserve"> at Zentrum für Kunst und </w:t>
      </w:r>
      <w:proofErr w:type="spellStart"/>
      <w:r w:rsidR="00717804" w:rsidRPr="00DD2132">
        <w:rPr>
          <w:rFonts w:ascii="Times" w:hAnsi="Times"/>
          <w:color w:val="auto"/>
        </w:rPr>
        <w:t>Medientechnologie</w:t>
      </w:r>
      <w:proofErr w:type="spellEnd"/>
      <w:r w:rsidR="00717804" w:rsidRPr="00DD2132">
        <w:rPr>
          <w:rFonts w:ascii="Times" w:hAnsi="Times"/>
          <w:color w:val="auto"/>
        </w:rPr>
        <w:t xml:space="preserve"> (ZKM) and </w:t>
      </w:r>
      <w:proofErr w:type="spellStart"/>
      <w:proofErr w:type="gramStart"/>
      <w:r w:rsidR="00717804" w:rsidRPr="00DD2132">
        <w:rPr>
          <w:rFonts w:ascii="Times" w:hAnsi="Times"/>
          <w:color w:val="auto"/>
        </w:rPr>
        <w:t>SudWestRundfunk</w:t>
      </w:r>
      <w:proofErr w:type="spellEnd"/>
      <w:r w:rsidR="00717804" w:rsidRPr="00DD2132">
        <w:rPr>
          <w:rFonts w:ascii="Times" w:hAnsi="Times"/>
          <w:color w:val="auto"/>
        </w:rPr>
        <w:t>(</w:t>
      </w:r>
      <w:proofErr w:type="gramEnd"/>
      <w:r w:rsidR="00717804" w:rsidRPr="00DD2132">
        <w:rPr>
          <w:rFonts w:ascii="Times" w:hAnsi="Times"/>
          <w:color w:val="auto"/>
        </w:rPr>
        <w:t xml:space="preserve">SWR), Karlsruhe Germany, in </w:t>
      </w:r>
      <w:r w:rsidR="00717804" w:rsidRPr="00DD2132">
        <w:rPr>
          <w:rFonts w:ascii="Times" w:hAnsi="Times"/>
          <w:i/>
          <w:color w:val="auto"/>
        </w:rPr>
        <w:t>\\international media\art award 2001</w:t>
      </w:r>
      <w:r w:rsidR="00717804" w:rsidRPr="00DD2132">
        <w:rPr>
          <w:rFonts w:ascii="Times" w:hAnsi="Times"/>
          <w:color w:val="auto"/>
        </w:rPr>
        <w:t xml:space="preserve"> finalist broadcast, October 2001.</w:t>
      </w:r>
    </w:p>
    <w:p w14:paraId="4D7F30E0" w14:textId="77777777" w:rsidR="008B2699" w:rsidRPr="00DD2132" w:rsidRDefault="007D4264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i/>
          <w:color w:val="auto"/>
        </w:rPr>
        <w:tab/>
      </w:r>
      <w:r w:rsidR="008B2699" w:rsidRPr="00DD2132">
        <w:rPr>
          <w:rFonts w:ascii="Times" w:hAnsi="Times"/>
          <w:i/>
          <w:color w:val="auto"/>
        </w:rPr>
        <w:t xml:space="preserve">Shop </w:t>
      </w:r>
      <w:proofErr w:type="spellStart"/>
      <w:r w:rsidR="008B2699" w:rsidRPr="00DD2132">
        <w:rPr>
          <w:rFonts w:ascii="Times" w:hAnsi="Times"/>
          <w:i/>
          <w:color w:val="auto"/>
        </w:rPr>
        <w:t>Mandiberg</w:t>
      </w:r>
      <w:proofErr w:type="spellEnd"/>
      <w:r w:rsidR="008B2699" w:rsidRPr="00DD2132">
        <w:rPr>
          <w:rFonts w:ascii="Times" w:hAnsi="Times"/>
          <w:color w:val="auto"/>
        </w:rPr>
        <w:t xml:space="preserve"> at University of Iowa Museum of Art, Iowa City, IA, in </w:t>
      </w:r>
      <w:r w:rsidR="008B2699" w:rsidRPr="00DD2132">
        <w:rPr>
          <w:rFonts w:ascii="Times" w:hAnsi="Times"/>
          <w:i/>
          <w:color w:val="auto"/>
        </w:rPr>
        <w:t>Thaw O1</w:t>
      </w:r>
      <w:r w:rsidR="008B2699" w:rsidRPr="00DD2132">
        <w:rPr>
          <w:rFonts w:ascii="Times" w:hAnsi="Times"/>
          <w:color w:val="auto"/>
        </w:rPr>
        <w:t xml:space="preserve"> festival, March. </w:t>
      </w:r>
    </w:p>
    <w:p w14:paraId="2382D17A" w14:textId="77777777" w:rsidR="00717804" w:rsidRPr="00DD2132" w:rsidRDefault="00717804" w:rsidP="003311E5">
      <w:pPr>
        <w:tabs>
          <w:tab w:val="left" w:pos="720"/>
        </w:tabs>
        <w:spacing w:after="80"/>
        <w:ind w:left="432"/>
        <w:rPr>
          <w:color w:val="auto"/>
        </w:rPr>
      </w:pPr>
      <w:r w:rsidRPr="00DD2132">
        <w:rPr>
          <w:color w:val="auto"/>
        </w:rPr>
        <w:t>CURATED SCREENINGS</w:t>
      </w:r>
    </w:p>
    <w:p w14:paraId="6CAAEF76" w14:textId="4896598B" w:rsidR="00717804" w:rsidRPr="00DD2132" w:rsidRDefault="00E9687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  <w:color w:val="auto"/>
        </w:rPr>
      </w:pPr>
      <w:ins w:id="213" w:author="Michael Mandiberg" w:date="2024-12-21T09:16:00Z" w16du:dateUtc="2024-12-21T14:16:00Z">
        <w:r>
          <w:rPr>
            <w:rFonts w:ascii="Times" w:hAnsi="Times"/>
            <w:color w:val="auto"/>
          </w:rPr>
          <w:t>TK – PMT COVID Vancouver guy in LA</w:t>
        </w:r>
      </w:ins>
    </w:p>
    <w:p w14:paraId="74B18045" w14:textId="77777777" w:rsidR="009F2626" w:rsidRPr="00DD2132" w:rsidRDefault="009F2626" w:rsidP="003311E5">
      <w:pPr>
        <w:pStyle w:val="Default"/>
        <w:tabs>
          <w:tab w:val="right" w:pos="0"/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20</w:t>
      </w:r>
      <w:r>
        <w:rPr>
          <w:rFonts w:ascii="Times" w:hAnsi="Times"/>
          <w:color w:val="auto"/>
        </w:rPr>
        <w:t>19</w:t>
      </w:r>
      <w:r w:rsidR="007D4264">
        <w:rPr>
          <w:rFonts w:ascii="Times" w:hAnsi="Times"/>
          <w:color w:val="auto"/>
        </w:rPr>
        <w:tab/>
      </w:r>
      <w:r>
        <w:rPr>
          <w:rFonts w:ascii="Times" w:hAnsi="Times"/>
          <w:i/>
          <w:color w:val="auto"/>
        </w:rPr>
        <w:t>Postmodern Times</w:t>
      </w:r>
      <w:r w:rsidRPr="00DD2132">
        <w:rPr>
          <w:rFonts w:ascii="Times" w:hAnsi="Times"/>
          <w:color w:val="auto"/>
        </w:rPr>
        <w:t xml:space="preserve"> at </w:t>
      </w:r>
      <w:r>
        <w:rPr>
          <w:rFonts w:ascii="Times" w:hAnsi="Times"/>
          <w:color w:val="auto"/>
        </w:rPr>
        <w:t>MU</w:t>
      </w:r>
      <w:r w:rsidRPr="00DD2132">
        <w:rPr>
          <w:rFonts w:ascii="Times" w:hAnsi="Times"/>
          <w:color w:val="auto"/>
        </w:rPr>
        <w:t xml:space="preserve">, </w:t>
      </w:r>
      <w:r>
        <w:rPr>
          <w:rFonts w:ascii="Times" w:hAnsi="Times"/>
          <w:color w:val="auto"/>
        </w:rPr>
        <w:t>Eindhoven NL</w:t>
      </w:r>
      <w:r w:rsidRPr="00DD2132">
        <w:rPr>
          <w:rFonts w:ascii="Times" w:hAnsi="Times"/>
          <w:color w:val="auto"/>
        </w:rPr>
        <w:t xml:space="preserve">, curated by </w:t>
      </w:r>
      <w:r w:rsidRPr="009F2626">
        <w:rPr>
          <w:rFonts w:ascii="Times" w:hAnsi="Times"/>
          <w:color w:val="auto"/>
        </w:rPr>
        <w:t xml:space="preserve">Angelique </w:t>
      </w:r>
      <w:proofErr w:type="spellStart"/>
      <w:r w:rsidRPr="009F2626">
        <w:rPr>
          <w:rFonts w:ascii="Times" w:hAnsi="Times"/>
          <w:color w:val="auto"/>
        </w:rPr>
        <w:t>Spaninks</w:t>
      </w:r>
      <w:proofErr w:type="spellEnd"/>
      <w:r w:rsidR="006B781A">
        <w:rPr>
          <w:rFonts w:ascii="Times" w:hAnsi="Times"/>
          <w:color w:val="auto"/>
        </w:rPr>
        <w:t>, March 7</w:t>
      </w:r>
      <w:r w:rsidRPr="00DD2132">
        <w:rPr>
          <w:rFonts w:ascii="Times" w:hAnsi="Times"/>
          <w:color w:val="auto"/>
        </w:rPr>
        <w:t>.</w:t>
      </w:r>
    </w:p>
    <w:p w14:paraId="5892C163" w14:textId="77777777" w:rsidR="00717804" w:rsidRPr="00DD2132" w:rsidRDefault="007D4264" w:rsidP="003311E5">
      <w:pPr>
        <w:pStyle w:val="Default"/>
        <w:tabs>
          <w:tab w:val="right" w:pos="0"/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2005</w:t>
      </w:r>
      <w:r>
        <w:rPr>
          <w:rFonts w:ascii="Times" w:hAnsi="Times"/>
          <w:color w:val="auto"/>
        </w:rPr>
        <w:tab/>
      </w:r>
      <w:r w:rsidR="00717804" w:rsidRPr="00DD2132">
        <w:rPr>
          <w:rFonts w:ascii="Times" w:hAnsi="Times"/>
          <w:i/>
          <w:color w:val="auto"/>
        </w:rPr>
        <w:t>How did we go a whole year without this?</w:t>
      </w:r>
      <w:r w:rsidR="00717804" w:rsidRPr="00DD2132">
        <w:rPr>
          <w:rFonts w:ascii="Times" w:hAnsi="Times"/>
          <w:color w:val="auto"/>
        </w:rPr>
        <w:t xml:space="preserve"> at Barnsdall Art Center, Los Angeles, in </w:t>
      </w:r>
      <w:r w:rsidR="00717804" w:rsidRPr="00DD2132">
        <w:rPr>
          <w:rFonts w:ascii="Times" w:hAnsi="Times"/>
          <w:i/>
          <w:color w:val="auto"/>
        </w:rPr>
        <w:t>Half-Hour from Home: CalArts Alumni at Barnsdall</w:t>
      </w:r>
      <w:r w:rsidR="00717804" w:rsidRPr="00DD2132">
        <w:rPr>
          <w:rFonts w:ascii="Times" w:hAnsi="Times"/>
          <w:color w:val="auto"/>
        </w:rPr>
        <w:t>, curated by Haruko Tanaka, October 15-16.</w:t>
      </w:r>
    </w:p>
    <w:p w14:paraId="1111E994" w14:textId="77777777" w:rsidR="00717804" w:rsidRPr="00DD2132" w:rsidRDefault="00717804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t>2003</w:t>
      </w:r>
      <w:r w:rsidR="007D4264">
        <w:rPr>
          <w:rFonts w:ascii="Times" w:hAnsi="Times"/>
          <w:color w:val="auto"/>
        </w:rPr>
        <w:tab/>
      </w:r>
      <w:r w:rsidRPr="00DD2132">
        <w:rPr>
          <w:rFonts w:ascii="Times" w:hAnsi="Times"/>
          <w:i/>
          <w:color w:val="auto"/>
        </w:rPr>
        <w:t>How did we go a whole year without this?</w:t>
      </w:r>
      <w:r w:rsidRPr="00DD2132">
        <w:rPr>
          <w:rFonts w:ascii="Times" w:hAnsi="Times"/>
          <w:color w:val="auto"/>
        </w:rPr>
        <w:t xml:space="preserve"> at </w:t>
      </w:r>
      <w:proofErr w:type="spellStart"/>
      <w:r w:rsidRPr="00DD2132">
        <w:rPr>
          <w:rFonts w:ascii="Times" w:hAnsi="Times"/>
          <w:color w:val="auto"/>
        </w:rPr>
        <w:t>Kunstlerhaus</w:t>
      </w:r>
      <w:proofErr w:type="spellEnd"/>
      <w:r w:rsidRPr="00DD2132">
        <w:rPr>
          <w:rFonts w:ascii="Times" w:hAnsi="Times"/>
          <w:color w:val="auto"/>
        </w:rPr>
        <w:t xml:space="preserve"> </w:t>
      </w:r>
      <w:proofErr w:type="spellStart"/>
      <w:r w:rsidRPr="00DD2132">
        <w:rPr>
          <w:rFonts w:ascii="Times" w:hAnsi="Times"/>
          <w:color w:val="auto"/>
        </w:rPr>
        <w:t>Mousonturm</w:t>
      </w:r>
      <w:proofErr w:type="spellEnd"/>
      <w:r w:rsidRPr="00DD2132">
        <w:rPr>
          <w:rFonts w:ascii="Times" w:hAnsi="Times"/>
          <w:color w:val="auto"/>
        </w:rPr>
        <w:t xml:space="preserve">, Frankfurt, in </w:t>
      </w:r>
      <w:r w:rsidRPr="00DD2132">
        <w:rPr>
          <w:rFonts w:ascii="Times" w:hAnsi="Times"/>
          <w:i/>
          <w:color w:val="auto"/>
        </w:rPr>
        <w:t>Homemade</w:t>
      </w:r>
      <w:r w:rsidRPr="00DD2132">
        <w:rPr>
          <w:rFonts w:ascii="Times" w:hAnsi="Times"/>
          <w:color w:val="auto"/>
        </w:rPr>
        <w:t xml:space="preserve"> screening (Curated by Tim </w:t>
      </w:r>
      <w:proofErr w:type="spellStart"/>
      <w:r w:rsidRPr="00DD2132">
        <w:rPr>
          <w:rFonts w:ascii="Times" w:hAnsi="Times"/>
          <w:color w:val="auto"/>
        </w:rPr>
        <w:t>Etchells</w:t>
      </w:r>
      <w:proofErr w:type="spellEnd"/>
      <w:r w:rsidRPr="00DD2132">
        <w:rPr>
          <w:rFonts w:ascii="Times" w:hAnsi="Times"/>
          <w:color w:val="auto"/>
        </w:rPr>
        <w:t xml:space="preserve"> and </w:t>
      </w:r>
      <w:proofErr w:type="spellStart"/>
      <w:r w:rsidRPr="00DD2132">
        <w:rPr>
          <w:rFonts w:ascii="Times" w:hAnsi="Times"/>
          <w:color w:val="auto"/>
        </w:rPr>
        <w:t>Vlatka</w:t>
      </w:r>
      <w:proofErr w:type="spellEnd"/>
      <w:r w:rsidRPr="00DD2132">
        <w:rPr>
          <w:rFonts w:ascii="Times" w:hAnsi="Times"/>
          <w:color w:val="auto"/>
        </w:rPr>
        <w:t xml:space="preserve"> Horvat) November 29.</w:t>
      </w:r>
    </w:p>
    <w:p w14:paraId="773A9AD8" w14:textId="77777777" w:rsidR="00717804" w:rsidRPr="00DD2132" w:rsidRDefault="007D4264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color w:val="auto"/>
        </w:rPr>
        <w:tab/>
      </w:r>
      <w:r w:rsidR="00717804" w:rsidRPr="00DD2132">
        <w:rPr>
          <w:rFonts w:ascii="Times" w:hAnsi="Times"/>
          <w:i/>
          <w:color w:val="auto"/>
        </w:rPr>
        <w:t>How did we go a whole year without this?</w:t>
      </w:r>
      <w:r w:rsidR="00717804" w:rsidRPr="00DD2132">
        <w:rPr>
          <w:rFonts w:ascii="Times" w:hAnsi="Times"/>
          <w:color w:val="auto"/>
        </w:rPr>
        <w:t xml:space="preserve"> at </w:t>
      </w:r>
      <w:proofErr w:type="spellStart"/>
      <w:r w:rsidR="00717804" w:rsidRPr="00DD2132">
        <w:rPr>
          <w:rFonts w:ascii="Times" w:hAnsi="Times"/>
          <w:color w:val="auto"/>
        </w:rPr>
        <w:t>Kunstburo</w:t>
      </w:r>
      <w:proofErr w:type="spellEnd"/>
      <w:r w:rsidR="00717804" w:rsidRPr="00DD2132">
        <w:rPr>
          <w:rFonts w:ascii="Times" w:hAnsi="Times"/>
          <w:color w:val="auto"/>
        </w:rPr>
        <w:t xml:space="preserve">, Vienna Austria, in </w:t>
      </w:r>
      <w:r w:rsidR="00717804" w:rsidRPr="00DD2132">
        <w:rPr>
          <w:rFonts w:ascii="Times" w:hAnsi="Times"/>
          <w:i/>
          <w:color w:val="auto"/>
        </w:rPr>
        <w:t>Echo Sparks</w:t>
      </w:r>
      <w:r w:rsidR="00717804" w:rsidRPr="00DD2132">
        <w:rPr>
          <w:rFonts w:ascii="Times" w:hAnsi="Times"/>
          <w:color w:val="auto"/>
        </w:rPr>
        <w:t xml:space="preserve"> screening, Curated by Susi </w:t>
      </w:r>
      <w:proofErr w:type="spellStart"/>
      <w:r w:rsidR="00717804" w:rsidRPr="00DD2132">
        <w:rPr>
          <w:rFonts w:ascii="Times" w:hAnsi="Times"/>
          <w:color w:val="auto"/>
        </w:rPr>
        <w:t>Jirkuff</w:t>
      </w:r>
      <w:proofErr w:type="spellEnd"/>
      <w:r w:rsidR="00717804" w:rsidRPr="00DD2132">
        <w:rPr>
          <w:rFonts w:ascii="Times" w:hAnsi="Times"/>
          <w:color w:val="auto"/>
        </w:rPr>
        <w:t>, July.</w:t>
      </w:r>
    </w:p>
    <w:p w14:paraId="1E5346A2" w14:textId="77777777" w:rsidR="00717804" w:rsidRPr="00DD2132" w:rsidRDefault="00717804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  <w:color w:val="auto"/>
        </w:rPr>
      </w:pPr>
    </w:p>
    <w:p w14:paraId="7BC9798F" w14:textId="77777777" w:rsidR="00717804" w:rsidRPr="00DD2132" w:rsidRDefault="00717804" w:rsidP="003311E5">
      <w:pPr>
        <w:tabs>
          <w:tab w:val="left" w:pos="720"/>
        </w:tabs>
        <w:spacing w:after="80"/>
        <w:ind w:left="432"/>
        <w:rPr>
          <w:color w:val="auto"/>
        </w:rPr>
      </w:pPr>
      <w:r w:rsidRPr="00DD2132">
        <w:rPr>
          <w:color w:val="auto"/>
        </w:rPr>
        <w:t>JURIED SCREENINGS</w:t>
      </w:r>
    </w:p>
    <w:p w14:paraId="7B495270" w14:textId="77777777" w:rsidR="00F76468" w:rsidRPr="00DD2132" w:rsidRDefault="00F76468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  <w:color w:val="auto"/>
        </w:rPr>
      </w:pPr>
    </w:p>
    <w:p w14:paraId="46EC9DAE" w14:textId="77777777" w:rsidR="00717804" w:rsidRPr="00DD2132" w:rsidRDefault="00F76468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 w:rsidRPr="00DD2132">
        <w:rPr>
          <w:rFonts w:ascii="Times" w:hAnsi="Times"/>
          <w:color w:val="auto"/>
        </w:rPr>
        <w:lastRenderedPageBreak/>
        <w:t>2003</w:t>
      </w:r>
      <w:r w:rsidR="007D4264">
        <w:rPr>
          <w:rFonts w:ascii="Times" w:hAnsi="Times"/>
          <w:color w:val="auto"/>
        </w:rPr>
        <w:tab/>
      </w:r>
      <w:r w:rsidR="00717804" w:rsidRPr="00DD2132">
        <w:rPr>
          <w:rFonts w:ascii="Times" w:hAnsi="Times"/>
          <w:i/>
          <w:color w:val="auto"/>
        </w:rPr>
        <w:t>How did we go a whole year without this?</w:t>
      </w:r>
      <w:r w:rsidR="00717804" w:rsidRPr="00DD2132">
        <w:rPr>
          <w:rFonts w:ascii="Times" w:hAnsi="Times"/>
          <w:color w:val="auto"/>
        </w:rPr>
        <w:t xml:space="preserve"> and </w:t>
      </w:r>
      <w:r w:rsidR="00717804" w:rsidRPr="00DD2132">
        <w:rPr>
          <w:rFonts w:ascii="Times" w:hAnsi="Times"/>
          <w:i/>
          <w:color w:val="auto"/>
        </w:rPr>
        <w:t>As Amy: April 20-30</w:t>
      </w:r>
      <w:proofErr w:type="gramStart"/>
      <w:r w:rsidR="00717804" w:rsidRPr="00DD2132">
        <w:rPr>
          <w:rFonts w:ascii="Times" w:hAnsi="Times"/>
          <w:i/>
          <w:color w:val="auto"/>
        </w:rPr>
        <w:t xml:space="preserve"> 2002</w:t>
      </w:r>
      <w:proofErr w:type="gramEnd"/>
      <w:r w:rsidR="00717804" w:rsidRPr="00DD2132">
        <w:rPr>
          <w:rFonts w:ascii="Times" w:hAnsi="Times"/>
          <w:color w:val="auto"/>
        </w:rPr>
        <w:t xml:space="preserve"> at Viper New Media Festival, Basel Switzerland, November 21-25 (Catalogue).</w:t>
      </w:r>
    </w:p>
    <w:p w14:paraId="7E69F3F3" w14:textId="77777777" w:rsidR="00F76468" w:rsidRPr="00DD2132" w:rsidRDefault="007D4264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i/>
          <w:color w:val="auto"/>
        </w:rPr>
        <w:tab/>
      </w:r>
      <w:r w:rsidR="00F76468" w:rsidRPr="00DD2132">
        <w:rPr>
          <w:rFonts w:ascii="Times" w:hAnsi="Times"/>
          <w:i/>
          <w:color w:val="auto"/>
        </w:rPr>
        <w:t>How did we go a whole year without this?</w:t>
      </w:r>
      <w:r w:rsidR="00F76468" w:rsidRPr="00DD2132">
        <w:rPr>
          <w:rFonts w:ascii="Times" w:hAnsi="Times"/>
          <w:color w:val="auto"/>
        </w:rPr>
        <w:t xml:space="preserve"> at Media Art Festival Friesland, Friesland, Netherlands, September 4-20</w:t>
      </w:r>
      <w:r w:rsidR="005D0608" w:rsidRPr="00DD2132">
        <w:rPr>
          <w:rFonts w:ascii="Times" w:hAnsi="Times"/>
          <w:color w:val="auto"/>
        </w:rPr>
        <w:t>.</w:t>
      </w:r>
    </w:p>
    <w:p w14:paraId="41C0A604" w14:textId="77777777" w:rsidR="00F76468" w:rsidRPr="00DD2132" w:rsidRDefault="007D4264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  <w:color w:val="auto"/>
        </w:rPr>
      </w:pPr>
      <w:r>
        <w:rPr>
          <w:rFonts w:ascii="Times" w:hAnsi="Times"/>
          <w:i/>
          <w:color w:val="auto"/>
        </w:rPr>
        <w:tab/>
      </w:r>
      <w:r w:rsidR="00F76468" w:rsidRPr="00DD2132">
        <w:rPr>
          <w:rFonts w:ascii="Times" w:hAnsi="Times"/>
          <w:i/>
          <w:color w:val="auto"/>
        </w:rPr>
        <w:t>How did we go a whole year without this?</w:t>
      </w:r>
      <w:r w:rsidR="00F76468" w:rsidRPr="00DD2132">
        <w:rPr>
          <w:rFonts w:ascii="Times" w:hAnsi="Times"/>
          <w:color w:val="auto"/>
        </w:rPr>
        <w:t xml:space="preserve"> at Overlook Park Shorts, Cleveland, OH, August 16</w:t>
      </w:r>
      <w:r w:rsidR="005D0608" w:rsidRPr="00DD2132">
        <w:rPr>
          <w:rFonts w:ascii="Times" w:hAnsi="Times"/>
          <w:color w:val="auto"/>
        </w:rPr>
        <w:t>.</w:t>
      </w:r>
    </w:p>
    <w:p w14:paraId="16ADC125" w14:textId="77777777" w:rsidR="00F76468" w:rsidRPr="00DD2132" w:rsidRDefault="00F76468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432" w:right="216" w:hanging="432"/>
        <w:rPr>
          <w:rFonts w:ascii="Times" w:hAnsi="Times"/>
          <w:color w:val="auto"/>
        </w:rPr>
      </w:pPr>
    </w:p>
    <w:p w14:paraId="22D76C2E" w14:textId="77777777" w:rsidR="00EF4E4D" w:rsidRPr="00DD2132" w:rsidRDefault="00F76468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432" w:right="216" w:hanging="432"/>
        <w:rPr>
          <w:rFonts w:eastAsia="Times New Roman"/>
          <w:b/>
          <w:bCs/>
          <w:color w:val="auto"/>
        </w:rPr>
      </w:pPr>
      <w:r w:rsidRPr="00DD2132">
        <w:rPr>
          <w:rFonts w:ascii="Times" w:hAnsi="Times"/>
          <w:color w:val="auto"/>
        </w:rPr>
        <w:t>IN PREPARATION</w:t>
      </w:r>
    </w:p>
    <w:p w14:paraId="3D5DDBFB" w14:textId="77777777" w:rsidR="00460508" w:rsidRPr="00DD2132" w:rsidRDefault="00460508" w:rsidP="003311E5">
      <w:pPr>
        <w:tabs>
          <w:tab w:val="left" w:pos="720"/>
        </w:tabs>
        <w:spacing w:after="80"/>
        <w:ind w:right="216"/>
      </w:pPr>
    </w:p>
    <w:p w14:paraId="54CCF9A9" w14:textId="77777777" w:rsidR="00F85358" w:rsidRPr="00DD2132" w:rsidRDefault="00F85358" w:rsidP="003311E5">
      <w:pPr>
        <w:widowControl w:val="0"/>
        <w:tabs>
          <w:tab w:val="left" w:pos="720"/>
          <w:tab w:val="left" w:pos="8640"/>
          <w:tab w:val="left" w:pos="8860"/>
        </w:tabs>
        <w:autoSpaceDE w:val="0"/>
        <w:autoSpaceDN w:val="0"/>
        <w:adjustRightInd w:val="0"/>
        <w:spacing w:after="80"/>
        <w:ind w:right="216"/>
        <w:rPr>
          <w:rFonts w:eastAsia="Times New Roman"/>
        </w:rPr>
      </w:pPr>
    </w:p>
    <w:p w14:paraId="56929B30" w14:textId="77777777" w:rsidR="0065523E" w:rsidRPr="00DD2132" w:rsidRDefault="0065523E" w:rsidP="003311E5">
      <w:pPr>
        <w:tabs>
          <w:tab w:val="left" w:pos="720"/>
        </w:tabs>
        <w:spacing w:after="80"/>
        <w:rPr>
          <w:b/>
        </w:rPr>
      </w:pPr>
      <w:r w:rsidRPr="00DD2132">
        <w:rPr>
          <w:b/>
        </w:rPr>
        <w:t>VIII. REVIEWS OF CANDIDATE’S WORK</w:t>
      </w:r>
    </w:p>
    <w:p w14:paraId="515875A0" w14:textId="77777777" w:rsidR="0065523E" w:rsidRPr="00DD2132" w:rsidRDefault="0065523E" w:rsidP="003311E5">
      <w:pPr>
        <w:widowControl w:val="0"/>
        <w:tabs>
          <w:tab w:val="left" w:pos="720"/>
          <w:tab w:val="left" w:pos="8640"/>
          <w:tab w:val="left" w:pos="8860"/>
        </w:tabs>
        <w:autoSpaceDE w:val="0"/>
        <w:autoSpaceDN w:val="0"/>
        <w:adjustRightInd w:val="0"/>
        <w:spacing w:after="80"/>
        <w:ind w:right="216"/>
        <w:rPr>
          <w:rFonts w:eastAsia="Times New Roman"/>
        </w:rPr>
      </w:pPr>
    </w:p>
    <w:p w14:paraId="49A55843" w14:textId="77777777" w:rsidR="005D2F63" w:rsidRPr="00DD2132" w:rsidRDefault="005D2F63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432" w:right="216" w:hanging="432"/>
        <w:rPr>
          <w:rFonts w:ascii="Times" w:hAnsi="Times"/>
        </w:rPr>
      </w:pPr>
      <w:r w:rsidRPr="0000718E">
        <w:rPr>
          <w:rFonts w:ascii="Times" w:hAnsi="Times"/>
        </w:rPr>
        <w:t>CRITICAL RECOGNITION: INCLUSION IN ART HISTORICAL SURVEY TEXTS</w:t>
      </w:r>
    </w:p>
    <w:p w14:paraId="6737D3B6" w14:textId="77777777" w:rsidR="005E0729" w:rsidRDefault="005E0729" w:rsidP="003311E5">
      <w:pPr>
        <w:pStyle w:val="BodyTextIndent3"/>
        <w:tabs>
          <w:tab w:val="left" w:pos="720"/>
        </w:tabs>
        <w:spacing w:after="80"/>
        <w:ind w:left="0" w:right="216" w:firstLine="0"/>
        <w:rPr>
          <w:ins w:id="214" w:author="Michael Mandiberg" w:date="2025-01-05T09:33:00Z" w16du:dateUtc="2025-01-05T14:33:00Z"/>
          <w:rFonts w:ascii="Times" w:hAnsi="Times"/>
          <w:color w:val="FF0000"/>
          <w:sz w:val="24"/>
          <w:szCs w:val="24"/>
        </w:rPr>
      </w:pPr>
    </w:p>
    <w:p w14:paraId="0862454E" w14:textId="77777777" w:rsidR="006738D9" w:rsidRDefault="006738D9" w:rsidP="006738D9">
      <w:pPr>
        <w:widowControl w:val="0"/>
        <w:autoSpaceDE w:val="0"/>
        <w:autoSpaceDN w:val="0"/>
        <w:adjustRightInd w:val="0"/>
        <w:rPr>
          <w:ins w:id="215" w:author="Michael Mandiberg" w:date="2025-01-05T09:57:00Z" w16du:dateUtc="2025-01-05T14:57:00Z"/>
          <w:rFonts w:ascii="Times New Roman" w:hAnsi="Times New Roman"/>
        </w:rPr>
      </w:pPr>
      <w:ins w:id="216" w:author="Michael Mandiberg" w:date="2025-01-05T09:57:00Z" w16du:dateUtc="2025-01-05T14:57:00Z">
        <w:r>
          <w:rPr>
            <w:rFonts w:ascii="Times New Roman" w:hAnsi="Times New Roman"/>
            <w:b/>
            <w:bCs/>
          </w:rPr>
          <w:t>Historical Inclusion</w:t>
        </w:r>
      </w:ins>
    </w:p>
    <w:p w14:paraId="3D096BD2" w14:textId="77777777" w:rsidR="006738D9" w:rsidRDefault="006738D9" w:rsidP="006738D9">
      <w:pPr>
        <w:widowControl w:val="0"/>
        <w:autoSpaceDE w:val="0"/>
        <w:autoSpaceDN w:val="0"/>
        <w:adjustRightInd w:val="0"/>
        <w:rPr>
          <w:ins w:id="217" w:author="Michael Mandiberg" w:date="2025-01-05T09:57:00Z" w16du:dateUtc="2025-01-05T14:57:00Z"/>
          <w:rFonts w:ascii="Times New Roman" w:hAnsi="Times New Roman"/>
        </w:rPr>
      </w:pPr>
    </w:p>
    <w:p w14:paraId="22C310CB" w14:textId="77777777" w:rsidR="002C6CFF" w:rsidRDefault="002C6CFF" w:rsidP="002C6CFF">
      <w:pPr>
        <w:pStyle w:val="Entry-Date"/>
        <w:rPr>
          <w:ins w:id="218" w:author="Michael Mandiberg" w:date="2025-01-05T10:22:00Z" w16du:dateUtc="2025-01-05T15:22:00Z"/>
        </w:rPr>
        <w:pPrChange w:id="219" w:author="Michael Mandiberg" w:date="2025-01-05T10:22:00Z" w16du:dateUtc="2025-01-05T15:22:00Z">
          <w:pPr>
            <w:widowControl w:val="0"/>
            <w:autoSpaceDE w:val="0"/>
            <w:autoSpaceDN w:val="0"/>
            <w:adjustRightInd w:val="0"/>
          </w:pPr>
        </w:pPrChange>
      </w:pPr>
      <w:ins w:id="220" w:author="Michael Mandiberg" w:date="2025-01-05T10:22:00Z" w16du:dateUtc="2025-01-05T15:22:00Z">
        <w:r>
          <w:t>2013</w:t>
        </w:r>
        <w:r>
          <w:tab/>
          <w:t xml:space="preserve">Edward A. </w:t>
        </w:r>
        <w:proofErr w:type="spellStart"/>
        <w:r>
          <w:t>Shanken</w:t>
        </w:r>
        <w:proofErr w:type="spellEnd"/>
        <w:r>
          <w:t>, "</w:t>
        </w:r>
        <w:proofErr w:type="spellStart"/>
        <w:r>
          <w:t>Inventar</w:t>
        </w:r>
        <w:proofErr w:type="spellEnd"/>
        <w:r>
          <w:t xml:space="preserve"> </w:t>
        </w:r>
        <w:proofErr w:type="spellStart"/>
        <w:r>
          <w:t>el</w:t>
        </w:r>
        <w:proofErr w:type="spellEnd"/>
        <w:r>
          <w:t xml:space="preserve"> Futuro: Arte, </w:t>
        </w:r>
        <w:proofErr w:type="spellStart"/>
        <w:r>
          <w:t>Electricidad</w:t>
        </w:r>
        <w:proofErr w:type="spellEnd"/>
        <w:r>
          <w:t xml:space="preserve">, </w:t>
        </w:r>
        <w:proofErr w:type="spellStart"/>
        <w:r>
          <w:t>Nuevos</w:t>
        </w:r>
        <w:proofErr w:type="spellEnd"/>
        <w:r>
          <w:t xml:space="preserve"> </w:t>
        </w:r>
        <w:proofErr w:type="spellStart"/>
        <w:r>
          <w:t>medios</w:t>
        </w:r>
        <w:proofErr w:type="spellEnd"/>
        <w:r>
          <w:t xml:space="preserve">," </w:t>
        </w:r>
        <w:r>
          <w:rPr>
            <w:i/>
            <w:iCs/>
          </w:rPr>
          <w:t xml:space="preserve">Departamento de </w:t>
        </w:r>
        <w:proofErr w:type="spellStart"/>
        <w:r>
          <w:rPr>
            <w:i/>
            <w:iCs/>
          </w:rPr>
          <w:t>Ficción</w:t>
        </w:r>
        <w:r>
          <w:t>discussion</w:t>
        </w:r>
        <w:proofErr w:type="spellEnd"/>
        <w:r>
          <w:t>, _TK_</w:t>
        </w:r>
      </w:ins>
    </w:p>
    <w:p w14:paraId="30681297" w14:textId="77777777" w:rsidR="002C6CFF" w:rsidRDefault="002C6CFF" w:rsidP="002C6CFF">
      <w:pPr>
        <w:pStyle w:val="Entry-Date"/>
        <w:rPr>
          <w:ins w:id="221" w:author="Michael Mandiberg" w:date="2025-01-05T10:22:00Z" w16du:dateUtc="2025-01-05T15:22:00Z"/>
        </w:rPr>
        <w:pPrChange w:id="222" w:author="Michael Mandiberg" w:date="2025-01-05T10:22:00Z" w16du:dateUtc="2025-01-05T15:22:00Z">
          <w:pPr>
            <w:widowControl w:val="0"/>
            <w:autoSpaceDE w:val="0"/>
            <w:autoSpaceDN w:val="0"/>
            <w:adjustRightInd w:val="0"/>
          </w:pPr>
        </w:pPrChange>
      </w:pPr>
      <w:ins w:id="223" w:author="Michael Mandiberg" w:date="2025-01-05T10:22:00Z" w16du:dateUtc="2025-01-05T15:22:00Z">
        <w:r>
          <w:tab/>
          <w:t xml:space="preserve">Alessandro Ludovico, "Post Digital Print: The Mutation of Publishing since 1894," </w:t>
        </w:r>
        <w:proofErr w:type="spellStart"/>
        <w:r>
          <w:rPr>
            <w:i/>
            <w:iCs/>
          </w:rPr>
          <w:t>Onomatopee</w:t>
        </w:r>
        <w:proofErr w:type="spellEnd"/>
        <w:r>
          <w:rPr>
            <w:i/>
            <w:iCs/>
          </w:rPr>
          <w:t xml:space="preserve"> 77</w:t>
        </w:r>
        <w:r>
          <w:t>discussion, _TK_</w:t>
        </w:r>
      </w:ins>
    </w:p>
    <w:p w14:paraId="239DF257" w14:textId="77777777" w:rsidR="002C6CFF" w:rsidRDefault="002C6CFF" w:rsidP="002C6CFF">
      <w:pPr>
        <w:pStyle w:val="Entry-Date"/>
        <w:rPr>
          <w:ins w:id="224" w:author="Michael Mandiberg" w:date="2025-01-05T10:22:00Z" w16du:dateUtc="2025-01-05T15:22:00Z"/>
        </w:rPr>
        <w:pPrChange w:id="225" w:author="Michael Mandiberg" w:date="2025-01-05T10:22:00Z" w16du:dateUtc="2025-01-05T15:22:00Z">
          <w:pPr>
            <w:widowControl w:val="0"/>
            <w:autoSpaceDE w:val="0"/>
            <w:autoSpaceDN w:val="0"/>
            <w:adjustRightInd w:val="0"/>
          </w:pPr>
        </w:pPrChange>
      </w:pPr>
      <w:ins w:id="226" w:author="Michael Mandiberg" w:date="2025-01-05T10:22:00Z" w16du:dateUtc="2025-01-05T15:22:00Z">
        <w:r>
          <w:t>2012</w:t>
        </w:r>
        <w:r>
          <w:tab/>
          <w:t xml:space="preserve">Linda Weintraub, "To Life! Eco Art in Pursuit of a Sustainable Planet," </w:t>
        </w:r>
        <w:r>
          <w:rPr>
            <w:i/>
            <w:iCs/>
          </w:rPr>
          <w:t>University of California Press</w:t>
        </w:r>
        <w:r>
          <w:t>book chapter, _TK_</w:t>
        </w:r>
      </w:ins>
    </w:p>
    <w:p w14:paraId="7D66B204" w14:textId="77777777" w:rsidR="002C6CFF" w:rsidRDefault="002C6CFF" w:rsidP="002C6CFF">
      <w:pPr>
        <w:pStyle w:val="Entry-Date"/>
        <w:rPr>
          <w:ins w:id="227" w:author="Michael Mandiberg" w:date="2025-01-05T10:22:00Z" w16du:dateUtc="2025-01-05T15:22:00Z"/>
        </w:rPr>
        <w:pPrChange w:id="228" w:author="Michael Mandiberg" w:date="2025-01-05T10:22:00Z" w16du:dateUtc="2025-01-05T15:22:00Z">
          <w:pPr>
            <w:widowControl w:val="0"/>
            <w:autoSpaceDE w:val="0"/>
            <w:autoSpaceDN w:val="0"/>
            <w:adjustRightInd w:val="0"/>
          </w:pPr>
        </w:pPrChange>
      </w:pPr>
      <w:ins w:id="229" w:author="Michael Mandiberg" w:date="2025-01-05T10:22:00Z" w16du:dateUtc="2025-01-05T15:22:00Z">
        <w:r>
          <w:t>2011</w:t>
        </w:r>
        <w:r>
          <w:tab/>
          <w:t>Josephine Bosma, "</w:t>
        </w:r>
        <w:proofErr w:type="spellStart"/>
        <w:r>
          <w:t>Nettitudes</w:t>
        </w:r>
        <w:proofErr w:type="spellEnd"/>
        <w:r>
          <w:t xml:space="preserve">: Let’s Talk Net Art," </w:t>
        </w:r>
        <w:r>
          <w:rPr>
            <w:i/>
            <w:iCs/>
          </w:rPr>
          <w:t>Institute of Network Cultures/</w:t>
        </w:r>
        <w:proofErr w:type="spellStart"/>
        <w:r>
          <w:rPr>
            <w:i/>
            <w:iCs/>
          </w:rPr>
          <w:t>NAi</w:t>
        </w:r>
        <w:proofErr w:type="spellEnd"/>
        <w:r>
          <w:rPr>
            <w:i/>
            <w:iCs/>
          </w:rPr>
          <w:t xml:space="preserve"> </w:t>
        </w:r>
        <w:proofErr w:type="spellStart"/>
        <w:r>
          <w:rPr>
            <w:i/>
            <w:iCs/>
          </w:rPr>
          <w:t>Publishers</w:t>
        </w:r>
        <w:r>
          <w:t>discussion</w:t>
        </w:r>
        <w:proofErr w:type="spellEnd"/>
        <w:r>
          <w:t>, _TK_</w:t>
        </w:r>
      </w:ins>
    </w:p>
    <w:p w14:paraId="67C84F6B" w14:textId="77777777" w:rsidR="002C6CFF" w:rsidRDefault="002C6CFF" w:rsidP="002C6CFF">
      <w:pPr>
        <w:pStyle w:val="Entry-Date"/>
        <w:rPr>
          <w:ins w:id="230" w:author="Michael Mandiberg" w:date="2025-01-05T10:22:00Z" w16du:dateUtc="2025-01-05T15:22:00Z"/>
        </w:rPr>
        <w:pPrChange w:id="231" w:author="Michael Mandiberg" w:date="2025-01-05T10:22:00Z" w16du:dateUtc="2025-01-05T15:22:00Z">
          <w:pPr>
            <w:widowControl w:val="0"/>
            <w:autoSpaceDE w:val="0"/>
            <w:autoSpaceDN w:val="0"/>
            <w:adjustRightInd w:val="0"/>
          </w:pPr>
        </w:pPrChange>
      </w:pPr>
      <w:ins w:id="232" w:author="Michael Mandiberg" w:date="2025-01-05T10:22:00Z" w16du:dateUtc="2025-01-05T15:22:00Z">
        <w:r>
          <w:tab/>
          <w:t xml:space="preserve">Gene McHugh, "Post Internet: Notes on the Internet and Art," </w:t>
        </w:r>
        <w:r>
          <w:rPr>
            <w:i/>
            <w:iCs/>
          </w:rPr>
          <w:t xml:space="preserve">LINK </w:t>
        </w:r>
        <w:proofErr w:type="spellStart"/>
        <w:r>
          <w:rPr>
            <w:i/>
            <w:iCs/>
          </w:rPr>
          <w:t>Editions</w:t>
        </w:r>
        <w:r>
          <w:t>book</w:t>
        </w:r>
        <w:proofErr w:type="spellEnd"/>
        <w:r>
          <w:t xml:space="preserve"> chapter, _TK_</w:t>
        </w:r>
      </w:ins>
    </w:p>
    <w:p w14:paraId="0A9BA167" w14:textId="77777777" w:rsidR="002C6CFF" w:rsidRDefault="002C6CFF" w:rsidP="002C6CFF">
      <w:pPr>
        <w:pStyle w:val="Entry-Date"/>
        <w:rPr>
          <w:ins w:id="233" w:author="Michael Mandiberg" w:date="2025-01-05T10:22:00Z" w16du:dateUtc="2025-01-05T15:22:00Z"/>
        </w:rPr>
        <w:pPrChange w:id="234" w:author="Michael Mandiberg" w:date="2025-01-05T10:22:00Z" w16du:dateUtc="2025-01-05T15:22:00Z">
          <w:pPr>
            <w:widowControl w:val="0"/>
            <w:autoSpaceDE w:val="0"/>
            <w:autoSpaceDN w:val="0"/>
            <w:adjustRightInd w:val="0"/>
          </w:pPr>
        </w:pPrChange>
      </w:pPr>
      <w:ins w:id="235" w:author="Michael Mandiberg" w:date="2025-01-05T10:22:00Z" w16du:dateUtc="2025-01-05T15:22:00Z">
        <w:r>
          <w:t>2010</w:t>
        </w:r>
        <w:r>
          <w:tab/>
          <w:t>Dominic Smith, "</w:t>
        </w:r>
        <w:proofErr w:type="gramStart"/>
        <w:r>
          <w:t>Open Source</w:t>
        </w:r>
        <w:proofErr w:type="gramEnd"/>
        <w:r>
          <w:t xml:space="preserve"> Practices," </w:t>
        </w:r>
        <w:r>
          <w:rPr>
            <w:i/>
            <w:iCs/>
          </w:rPr>
          <w:t xml:space="preserve">The Green </w:t>
        </w:r>
        <w:proofErr w:type="spellStart"/>
        <w:r>
          <w:rPr>
            <w:i/>
            <w:iCs/>
          </w:rPr>
          <w:t>Box</w:t>
        </w:r>
        <w:r>
          <w:t>book</w:t>
        </w:r>
        <w:proofErr w:type="spellEnd"/>
        <w:r>
          <w:t xml:space="preserve"> chapter, _TK_</w:t>
        </w:r>
      </w:ins>
    </w:p>
    <w:p w14:paraId="0F8BA49E" w14:textId="77777777" w:rsidR="002C6CFF" w:rsidRDefault="002C6CFF" w:rsidP="002C6CFF">
      <w:pPr>
        <w:pStyle w:val="Entry-Date"/>
        <w:rPr>
          <w:ins w:id="236" w:author="Michael Mandiberg" w:date="2025-01-05T10:22:00Z" w16du:dateUtc="2025-01-05T15:22:00Z"/>
        </w:rPr>
        <w:pPrChange w:id="237" w:author="Michael Mandiberg" w:date="2025-01-05T10:22:00Z" w16du:dateUtc="2025-01-05T15:22:00Z">
          <w:pPr>
            <w:widowControl w:val="0"/>
            <w:autoSpaceDE w:val="0"/>
            <w:autoSpaceDN w:val="0"/>
            <w:adjustRightInd w:val="0"/>
          </w:pPr>
        </w:pPrChange>
      </w:pPr>
      <w:ins w:id="238" w:author="Michael Mandiberg" w:date="2025-01-05T10:22:00Z" w16du:dateUtc="2025-01-05T15:22:00Z">
        <w:r>
          <w:t>2009</w:t>
        </w:r>
        <w:r>
          <w:tab/>
          <w:t xml:space="preserve">Edward A. </w:t>
        </w:r>
        <w:proofErr w:type="spellStart"/>
        <w:r>
          <w:t>Shanken</w:t>
        </w:r>
        <w:proofErr w:type="spellEnd"/>
        <w:r>
          <w:t xml:space="preserve">, "Art and Electronic Media, Themes and Movements Series," </w:t>
        </w:r>
        <w:proofErr w:type="spellStart"/>
        <w:r>
          <w:rPr>
            <w:i/>
            <w:iCs/>
          </w:rPr>
          <w:t>Phaidon</w:t>
        </w:r>
        <w:r>
          <w:t>discussion</w:t>
        </w:r>
        <w:proofErr w:type="spellEnd"/>
        <w:r>
          <w:t>, _TK_</w:t>
        </w:r>
      </w:ins>
    </w:p>
    <w:p w14:paraId="7B36FDB6" w14:textId="77777777" w:rsidR="002C6CFF" w:rsidRDefault="002C6CFF" w:rsidP="002C6CFF">
      <w:pPr>
        <w:pStyle w:val="Entry-Date"/>
        <w:rPr>
          <w:ins w:id="239" w:author="Michael Mandiberg" w:date="2025-01-05T10:22:00Z" w16du:dateUtc="2025-01-05T15:22:00Z"/>
        </w:rPr>
        <w:pPrChange w:id="240" w:author="Michael Mandiberg" w:date="2025-01-05T10:22:00Z" w16du:dateUtc="2025-01-05T15:22:00Z">
          <w:pPr>
            <w:widowControl w:val="0"/>
            <w:autoSpaceDE w:val="0"/>
            <w:autoSpaceDN w:val="0"/>
            <w:adjustRightInd w:val="0"/>
          </w:pPr>
        </w:pPrChange>
      </w:pPr>
      <w:ins w:id="241" w:author="Michael Mandiberg" w:date="2025-01-05T10:22:00Z" w16du:dateUtc="2025-01-05T15:22:00Z">
        <w:r>
          <w:t>2008</w:t>
        </w:r>
        <w:r>
          <w:tab/>
          <w:t xml:space="preserve">Marita </w:t>
        </w:r>
        <w:proofErr w:type="spellStart"/>
        <w:r>
          <w:t>Sturken</w:t>
        </w:r>
        <w:proofErr w:type="spellEnd"/>
        <w:r>
          <w:t xml:space="preserve"> and Lisa Cartwright, "Practices of Looking, An Introduction to Visual Culture," </w:t>
        </w:r>
        <w:r>
          <w:rPr>
            <w:i/>
            <w:iCs/>
          </w:rPr>
          <w:t xml:space="preserve">Oxford </w:t>
        </w:r>
        <w:proofErr w:type="spellStart"/>
        <w:r>
          <w:rPr>
            <w:i/>
            <w:iCs/>
          </w:rPr>
          <w:t>Unversity</w:t>
        </w:r>
        <w:proofErr w:type="spellEnd"/>
        <w:r>
          <w:rPr>
            <w:i/>
            <w:iCs/>
          </w:rPr>
          <w:t xml:space="preserve"> </w:t>
        </w:r>
        <w:proofErr w:type="spellStart"/>
        <w:r>
          <w:rPr>
            <w:i/>
            <w:iCs/>
          </w:rPr>
          <w:t>Press</w:t>
        </w:r>
        <w:r>
          <w:t>discussion</w:t>
        </w:r>
        <w:proofErr w:type="spellEnd"/>
        <w:r>
          <w:t>, _TK_</w:t>
        </w:r>
      </w:ins>
    </w:p>
    <w:p w14:paraId="07B037CA" w14:textId="77777777" w:rsidR="002C6CFF" w:rsidRDefault="002C6CFF" w:rsidP="002C6CFF">
      <w:pPr>
        <w:pStyle w:val="Entry-Date"/>
        <w:rPr>
          <w:ins w:id="242" w:author="Michael Mandiberg" w:date="2025-01-05T10:22:00Z" w16du:dateUtc="2025-01-05T15:22:00Z"/>
        </w:rPr>
        <w:pPrChange w:id="243" w:author="Michael Mandiberg" w:date="2025-01-05T10:22:00Z" w16du:dateUtc="2025-01-05T15:22:00Z">
          <w:pPr>
            <w:widowControl w:val="0"/>
            <w:autoSpaceDE w:val="0"/>
            <w:autoSpaceDN w:val="0"/>
            <w:adjustRightInd w:val="0"/>
          </w:pPr>
        </w:pPrChange>
      </w:pPr>
      <w:ins w:id="244" w:author="Michael Mandiberg" w:date="2025-01-05T10:22:00Z" w16du:dateUtc="2025-01-05T15:22:00Z">
        <w:r>
          <w:t>2007</w:t>
        </w:r>
        <w:r>
          <w:tab/>
          <w:t>Jean-Damien Collin, "</w:t>
        </w:r>
        <w:proofErr w:type="spellStart"/>
        <w:r>
          <w:t>Quelques</w:t>
        </w:r>
        <w:proofErr w:type="spellEnd"/>
        <w:r>
          <w:t xml:space="preserve"> pratiques </w:t>
        </w:r>
        <w:proofErr w:type="spellStart"/>
        <w:r>
          <w:t>artistiques</w:t>
        </w:r>
        <w:proofErr w:type="spellEnd"/>
        <w:r>
          <w:t xml:space="preserve"> à </w:t>
        </w:r>
        <w:proofErr w:type="spellStart"/>
        <w:r>
          <w:t>l’ère</w:t>
        </w:r>
        <w:proofErr w:type="spellEnd"/>
        <w:r>
          <w:t xml:space="preserve"> de la </w:t>
        </w:r>
        <w:proofErr w:type="spellStart"/>
        <w:r>
          <w:t>numérisation</w:t>
        </w:r>
        <w:proofErr w:type="spellEnd"/>
        <w:r>
          <w:t xml:space="preserve">," </w:t>
        </w:r>
        <w:r>
          <w:rPr>
            <w:i/>
            <w:iCs/>
          </w:rPr>
          <w:t xml:space="preserve">Les Presses Du </w:t>
        </w:r>
        <w:proofErr w:type="spellStart"/>
        <w:r>
          <w:rPr>
            <w:i/>
            <w:iCs/>
          </w:rPr>
          <w:t>Reel</w:t>
        </w:r>
        <w:r>
          <w:t>discussion</w:t>
        </w:r>
        <w:proofErr w:type="spellEnd"/>
        <w:r>
          <w:t>, _TK_</w:t>
        </w:r>
      </w:ins>
    </w:p>
    <w:p w14:paraId="0E58FFDA" w14:textId="77777777" w:rsidR="002C6CFF" w:rsidRDefault="002C6CFF" w:rsidP="002C6CFF">
      <w:pPr>
        <w:pStyle w:val="Entry-Date"/>
        <w:rPr>
          <w:ins w:id="245" w:author="Michael Mandiberg" w:date="2025-01-05T10:22:00Z" w16du:dateUtc="2025-01-05T15:22:00Z"/>
        </w:rPr>
        <w:pPrChange w:id="246" w:author="Michael Mandiberg" w:date="2025-01-05T10:22:00Z" w16du:dateUtc="2025-01-05T15:22:00Z">
          <w:pPr>
            <w:widowControl w:val="0"/>
            <w:autoSpaceDE w:val="0"/>
            <w:autoSpaceDN w:val="0"/>
            <w:adjustRightInd w:val="0"/>
          </w:pPr>
        </w:pPrChange>
      </w:pPr>
      <w:ins w:id="247" w:author="Michael Mandiberg" w:date="2025-01-05T10:22:00Z" w16du:dateUtc="2025-01-05T15:22:00Z">
        <w:r>
          <w:t>2006</w:t>
        </w:r>
        <w:r>
          <w:tab/>
          <w:t xml:space="preserve">The Upgrade, "Upgrade! International: Oklahoma City DIY," </w:t>
        </w:r>
        <w:proofErr w:type="spellStart"/>
        <w:proofErr w:type="gramStart"/>
        <w:r>
          <w:rPr>
            <w:i/>
            <w:iCs/>
          </w:rPr>
          <w:t>Upgrade!</w:t>
        </w:r>
        <w:r>
          <w:t>discussion</w:t>
        </w:r>
        <w:proofErr w:type="spellEnd"/>
        <w:proofErr w:type="gramEnd"/>
        <w:r>
          <w:t>, _TK_</w:t>
        </w:r>
      </w:ins>
    </w:p>
    <w:p w14:paraId="075BFBE8" w14:textId="77777777" w:rsidR="002C6CFF" w:rsidRDefault="002C6CFF" w:rsidP="002C6CFF">
      <w:pPr>
        <w:pStyle w:val="Entry-Date"/>
        <w:rPr>
          <w:ins w:id="248" w:author="Michael Mandiberg" w:date="2025-01-05T10:22:00Z" w16du:dateUtc="2025-01-05T15:22:00Z"/>
        </w:rPr>
        <w:pPrChange w:id="249" w:author="Michael Mandiberg" w:date="2025-01-05T10:22:00Z" w16du:dateUtc="2025-01-05T15:22:00Z">
          <w:pPr>
            <w:widowControl w:val="0"/>
            <w:autoSpaceDE w:val="0"/>
            <w:autoSpaceDN w:val="0"/>
            <w:adjustRightInd w:val="0"/>
          </w:pPr>
        </w:pPrChange>
      </w:pPr>
      <w:ins w:id="250" w:author="Michael Mandiberg" w:date="2025-01-05T10:22:00Z" w16du:dateUtc="2025-01-05T15:22:00Z">
        <w:r>
          <w:tab/>
          <w:t xml:space="preserve">Reena Jana and Mark Tribe, "New Media Art," </w:t>
        </w:r>
        <w:r>
          <w:rPr>
            <w:i/>
            <w:iCs/>
          </w:rPr>
          <w:t xml:space="preserve">Taschen/Basic </w:t>
        </w:r>
        <w:proofErr w:type="spellStart"/>
        <w:r>
          <w:rPr>
            <w:i/>
            <w:iCs/>
          </w:rPr>
          <w:t>Art</w:t>
        </w:r>
        <w:r>
          <w:t>discussion</w:t>
        </w:r>
        <w:proofErr w:type="spellEnd"/>
        <w:r>
          <w:t>, _TK_</w:t>
        </w:r>
      </w:ins>
    </w:p>
    <w:p w14:paraId="6EDB9F1D" w14:textId="77777777" w:rsidR="002C6CFF" w:rsidRDefault="002C6CFF" w:rsidP="002C6CFF">
      <w:pPr>
        <w:pStyle w:val="Entry-Date"/>
        <w:rPr>
          <w:ins w:id="251" w:author="Michael Mandiberg" w:date="2025-01-05T10:22:00Z" w16du:dateUtc="2025-01-05T15:22:00Z"/>
        </w:rPr>
        <w:pPrChange w:id="252" w:author="Michael Mandiberg" w:date="2025-01-05T10:22:00Z" w16du:dateUtc="2025-01-05T15:22:00Z">
          <w:pPr>
            <w:widowControl w:val="0"/>
            <w:autoSpaceDE w:val="0"/>
            <w:autoSpaceDN w:val="0"/>
            <w:adjustRightInd w:val="0"/>
          </w:pPr>
        </w:pPrChange>
      </w:pPr>
      <w:ins w:id="253" w:author="Michael Mandiberg" w:date="2025-01-05T10:22:00Z" w16du:dateUtc="2025-01-05T15:22:00Z">
        <w:r>
          <w:tab/>
          <w:t xml:space="preserve">Joline Blais and Jon Ippolito, "At the Edge of Art," </w:t>
        </w:r>
        <w:r>
          <w:rPr>
            <w:i/>
            <w:iCs/>
          </w:rPr>
          <w:t xml:space="preserve">Thames and </w:t>
        </w:r>
        <w:proofErr w:type="spellStart"/>
        <w:r>
          <w:rPr>
            <w:i/>
            <w:iCs/>
          </w:rPr>
          <w:t>Hudson</w:t>
        </w:r>
        <w:r>
          <w:t>discussion</w:t>
        </w:r>
        <w:proofErr w:type="spellEnd"/>
        <w:r>
          <w:t>, _TK_</w:t>
        </w:r>
      </w:ins>
    </w:p>
    <w:p w14:paraId="7A73FF56" w14:textId="77777777" w:rsidR="002C6CFF" w:rsidRDefault="002C6CFF" w:rsidP="002C6CFF">
      <w:pPr>
        <w:pStyle w:val="Entry-Date"/>
        <w:rPr>
          <w:ins w:id="254" w:author="Michael Mandiberg" w:date="2025-01-05T10:22:00Z" w16du:dateUtc="2025-01-05T15:22:00Z"/>
        </w:rPr>
        <w:pPrChange w:id="255" w:author="Michael Mandiberg" w:date="2025-01-05T10:22:00Z" w16du:dateUtc="2025-01-05T15:22:00Z">
          <w:pPr>
            <w:widowControl w:val="0"/>
            <w:autoSpaceDE w:val="0"/>
            <w:autoSpaceDN w:val="0"/>
            <w:adjustRightInd w:val="0"/>
          </w:pPr>
        </w:pPrChange>
      </w:pPr>
      <w:ins w:id="256" w:author="Michael Mandiberg" w:date="2025-01-05T10:22:00Z" w16du:dateUtc="2025-01-05T15:22:00Z">
        <w:r>
          <w:t>2005</w:t>
        </w:r>
        <w:r>
          <w:tab/>
          <w:t xml:space="preserve">Olav </w:t>
        </w:r>
        <w:proofErr w:type="spellStart"/>
        <w:r>
          <w:t>Velthuis</w:t>
        </w:r>
        <w:proofErr w:type="spellEnd"/>
        <w:r>
          <w:t xml:space="preserve">, "Imaginary Economics: Contemporary Artists </w:t>
        </w:r>
        <w:proofErr w:type="gramStart"/>
        <w:r>
          <w:t>And</w:t>
        </w:r>
        <w:proofErr w:type="gramEnd"/>
        <w:r>
          <w:t xml:space="preserve"> The World Of Big Money," </w:t>
        </w:r>
        <w:proofErr w:type="spellStart"/>
        <w:r>
          <w:rPr>
            <w:i/>
            <w:iCs/>
          </w:rPr>
          <w:t>NAi</w:t>
        </w:r>
        <w:proofErr w:type="spellEnd"/>
        <w:r>
          <w:rPr>
            <w:i/>
            <w:iCs/>
          </w:rPr>
          <w:t xml:space="preserve"> </w:t>
        </w:r>
        <w:proofErr w:type="spellStart"/>
        <w:r>
          <w:rPr>
            <w:i/>
            <w:iCs/>
          </w:rPr>
          <w:t>Publishers</w:t>
        </w:r>
        <w:r>
          <w:t>discussion</w:t>
        </w:r>
        <w:proofErr w:type="spellEnd"/>
        <w:r>
          <w:t>, _TK_</w:t>
        </w:r>
      </w:ins>
    </w:p>
    <w:p w14:paraId="4F178459" w14:textId="77777777" w:rsidR="002C6CFF" w:rsidRDefault="002C6CFF" w:rsidP="002C6CFF">
      <w:pPr>
        <w:pStyle w:val="Entry-Date"/>
        <w:rPr>
          <w:ins w:id="257" w:author="Michael Mandiberg" w:date="2025-01-05T10:22:00Z" w16du:dateUtc="2025-01-05T15:22:00Z"/>
        </w:rPr>
        <w:pPrChange w:id="258" w:author="Michael Mandiberg" w:date="2025-01-05T10:22:00Z" w16du:dateUtc="2025-01-05T15:22:00Z">
          <w:pPr>
            <w:widowControl w:val="0"/>
            <w:autoSpaceDE w:val="0"/>
            <w:autoSpaceDN w:val="0"/>
            <w:adjustRightInd w:val="0"/>
          </w:pPr>
        </w:pPrChange>
      </w:pPr>
      <w:ins w:id="259" w:author="Michael Mandiberg" w:date="2025-01-05T10:22:00Z" w16du:dateUtc="2025-01-05T15:22:00Z">
        <w:r>
          <w:lastRenderedPageBreak/>
          <w:t>2003</w:t>
        </w:r>
        <w:r>
          <w:tab/>
          <w:t xml:space="preserve">Christiane Paul, "World of Art Series: Digital Art (Third Edition)," </w:t>
        </w:r>
        <w:r>
          <w:rPr>
            <w:i/>
            <w:iCs/>
          </w:rPr>
          <w:t xml:space="preserve">Thames and </w:t>
        </w:r>
        <w:proofErr w:type="spellStart"/>
        <w:r>
          <w:rPr>
            <w:i/>
            <w:iCs/>
          </w:rPr>
          <w:t>Hudson</w:t>
        </w:r>
        <w:r>
          <w:t>discussion</w:t>
        </w:r>
        <w:proofErr w:type="spellEnd"/>
        <w:r>
          <w:t>, _TK_</w:t>
        </w:r>
      </w:ins>
    </w:p>
    <w:p w14:paraId="543D18C8" w14:textId="77777777" w:rsidR="002C6CFF" w:rsidRDefault="002C6CFF" w:rsidP="002C6CFF">
      <w:pPr>
        <w:pStyle w:val="Entry-Date"/>
        <w:rPr>
          <w:ins w:id="260" w:author="Michael Mandiberg" w:date="2025-01-05T10:22:00Z" w16du:dateUtc="2025-01-05T15:22:00Z"/>
        </w:rPr>
        <w:pPrChange w:id="261" w:author="Michael Mandiberg" w:date="2025-01-05T10:22:00Z" w16du:dateUtc="2025-01-05T15:22:00Z">
          <w:pPr>
            <w:widowControl w:val="0"/>
            <w:autoSpaceDE w:val="0"/>
            <w:autoSpaceDN w:val="0"/>
            <w:adjustRightInd w:val="0"/>
          </w:pPr>
        </w:pPrChange>
      </w:pPr>
      <w:ins w:id="262" w:author="Michael Mandiberg" w:date="2025-01-05T10:22:00Z" w16du:dateUtc="2025-01-05T15:22:00Z">
        <w:r>
          <w:tab/>
          <w:t xml:space="preserve">Rachel Greene, "World of Art Series: Internet Art," </w:t>
        </w:r>
        <w:r>
          <w:rPr>
            <w:i/>
            <w:iCs/>
          </w:rPr>
          <w:t xml:space="preserve">Thames and </w:t>
        </w:r>
        <w:proofErr w:type="spellStart"/>
        <w:r>
          <w:rPr>
            <w:i/>
            <w:iCs/>
          </w:rPr>
          <w:t>Hudson</w:t>
        </w:r>
        <w:r>
          <w:t>discussion</w:t>
        </w:r>
        <w:proofErr w:type="spellEnd"/>
        <w:r>
          <w:t>, _TK_</w:t>
        </w:r>
      </w:ins>
    </w:p>
    <w:p w14:paraId="46EC9150" w14:textId="77777777" w:rsidR="002C6CFF" w:rsidRDefault="002C6CFF" w:rsidP="002C6CFF">
      <w:pPr>
        <w:pStyle w:val="Entry-Date"/>
        <w:rPr>
          <w:ins w:id="263" w:author="Michael Mandiberg" w:date="2025-01-05T10:22:00Z" w16du:dateUtc="2025-01-05T15:22:00Z"/>
        </w:rPr>
        <w:pPrChange w:id="264" w:author="Michael Mandiberg" w:date="2025-01-05T10:22:00Z" w16du:dateUtc="2025-01-05T15:22:00Z">
          <w:pPr>
            <w:widowControl w:val="0"/>
            <w:autoSpaceDE w:val="0"/>
            <w:autoSpaceDN w:val="0"/>
            <w:adjustRightInd w:val="0"/>
          </w:pPr>
        </w:pPrChange>
      </w:pPr>
      <w:ins w:id="265" w:author="Michael Mandiberg" w:date="2025-01-05T10:22:00Z" w16du:dateUtc="2025-01-05T15:22:00Z">
        <w:r>
          <w:tab/>
          <w:t xml:space="preserve">Miles </w:t>
        </w:r>
        <w:proofErr w:type="spellStart"/>
        <w:r>
          <w:t>Orvell</w:t>
        </w:r>
        <w:proofErr w:type="spellEnd"/>
        <w:r>
          <w:t xml:space="preserve">, "American Photography," </w:t>
        </w:r>
        <w:r>
          <w:rPr>
            <w:i/>
            <w:iCs/>
          </w:rPr>
          <w:t xml:space="preserve">Oxford University </w:t>
        </w:r>
        <w:proofErr w:type="spellStart"/>
        <w:r>
          <w:rPr>
            <w:i/>
            <w:iCs/>
          </w:rPr>
          <w:t>Press</w:t>
        </w:r>
        <w:r>
          <w:t>discussion</w:t>
        </w:r>
        <w:proofErr w:type="spellEnd"/>
        <w:r>
          <w:t>, _TK_</w:t>
        </w:r>
      </w:ins>
    </w:p>
    <w:p w14:paraId="2B003933" w14:textId="0492B615" w:rsidR="005C767B" w:rsidDel="00E37B27" w:rsidRDefault="005C767B" w:rsidP="006738D9">
      <w:pPr>
        <w:pStyle w:val="Entry-Date"/>
        <w:tabs>
          <w:tab w:val="clear" w:pos="8640"/>
          <w:tab w:val="clear" w:pos="8860"/>
          <w:tab w:val="clear" w:pos="8860"/>
        </w:tabs>
        <w:rPr>
          <w:del w:id="266" w:author="Michael Mandiberg" w:date="2025-01-05T09:47:00Z" w16du:dateUtc="2025-01-05T14:47:00Z"/>
          <w:color w:val="FF0000"/>
        </w:rPr>
      </w:pPr>
    </w:p>
    <w:p w14:paraId="2F6F1257" w14:textId="77777777" w:rsidR="00E37B27" w:rsidRDefault="00E37B27" w:rsidP="006738D9">
      <w:pPr>
        <w:pStyle w:val="Entry-Date"/>
        <w:tabs>
          <w:tab w:val="clear" w:pos="8640"/>
          <w:tab w:val="clear" w:pos="8860"/>
          <w:tab w:val="clear" w:pos="8860"/>
        </w:tabs>
        <w:rPr>
          <w:ins w:id="267" w:author="Michael Mandiberg" w:date="2025-01-05T09:49:00Z" w16du:dateUtc="2025-01-05T14:49:00Z"/>
          <w:color w:val="FF0000"/>
        </w:rPr>
      </w:pPr>
    </w:p>
    <w:p w14:paraId="7D554012" w14:textId="77777777" w:rsidR="00E37B27" w:rsidRPr="00DD2132" w:rsidRDefault="00E37B27" w:rsidP="00E37B27">
      <w:pPr>
        <w:widowControl w:val="0"/>
        <w:autoSpaceDE w:val="0"/>
        <w:autoSpaceDN w:val="0"/>
        <w:adjustRightInd w:val="0"/>
        <w:rPr>
          <w:ins w:id="268" w:author="Michael Mandiberg" w:date="2025-01-05T09:49:00Z" w16du:dateUtc="2025-01-05T14:49:00Z"/>
          <w:color w:val="FF0000"/>
        </w:rPr>
        <w:pPrChange w:id="269" w:author="Michael Mandiberg" w:date="2025-01-05T09:48:00Z" w16du:dateUtc="2025-01-05T14:48:00Z">
          <w:pPr>
            <w:pStyle w:val="BodyTextIndent3"/>
            <w:tabs>
              <w:tab w:val="left" w:pos="720"/>
            </w:tabs>
            <w:spacing w:after="80"/>
            <w:ind w:left="0" w:right="216" w:firstLine="0"/>
          </w:pPr>
        </w:pPrChange>
      </w:pPr>
    </w:p>
    <w:p w14:paraId="1041214A" w14:textId="5003C165" w:rsidR="005C767B" w:rsidRDefault="005C767B" w:rsidP="00E37B27">
      <w:pPr>
        <w:widowControl w:val="0"/>
        <w:autoSpaceDE w:val="0"/>
        <w:autoSpaceDN w:val="0"/>
        <w:adjustRightInd w:val="0"/>
        <w:rPr>
          <w:ins w:id="270" w:author="Michael Mandiberg" w:date="2025-01-05T09:35:00Z" w16du:dateUtc="2025-01-05T14:35:00Z"/>
        </w:rPr>
        <w:pPrChange w:id="271" w:author="Michael Mandiberg" w:date="2025-01-05T09:48:00Z" w16du:dateUtc="2025-01-05T14:48:00Z">
          <w:pPr>
            <w:pStyle w:val="Entry-Date"/>
          </w:pPr>
        </w:pPrChange>
      </w:pPr>
    </w:p>
    <w:p w14:paraId="63C1D0FF" w14:textId="53CEB58E" w:rsidR="00157CCD" w:rsidRPr="00DD2132" w:rsidRDefault="00157CCD" w:rsidP="006738D9">
      <w:pPr>
        <w:pStyle w:val="Entry-Date"/>
        <w:tabs>
          <w:tab w:val="clear" w:pos="8640"/>
          <w:tab w:val="clear" w:pos="8860"/>
          <w:tab w:val="clear" w:pos="8860"/>
        </w:tabs>
        <w:rPr>
          <w:i/>
        </w:rPr>
        <w:pPrChange w:id="272" w:author="Michael Mandiberg" w:date="2025-01-05T09:54:00Z" w16du:dateUtc="2025-01-05T14:54:00Z">
          <w:pPr>
            <w:pStyle w:val="Entry-Date"/>
          </w:pPr>
        </w:pPrChange>
      </w:pPr>
      <w:r w:rsidRPr="00DD2132">
        <w:t>20</w:t>
      </w:r>
      <w:r>
        <w:t>2</w:t>
      </w:r>
      <w:r w:rsidRPr="00DD2132">
        <w:t xml:space="preserve">3    </w:t>
      </w:r>
      <w:r>
        <w:t>Christiane Paul</w:t>
      </w:r>
      <w:r w:rsidRPr="00DD2132">
        <w:t xml:space="preserve">, </w:t>
      </w:r>
      <w:r w:rsidRPr="00DD2132">
        <w:rPr>
          <w:i/>
        </w:rPr>
        <w:t xml:space="preserve">World of Art Series: </w:t>
      </w:r>
      <w:r>
        <w:rPr>
          <w:i/>
        </w:rPr>
        <w:t>Digital</w:t>
      </w:r>
      <w:r w:rsidRPr="00DD2132">
        <w:rPr>
          <w:i/>
        </w:rPr>
        <w:t xml:space="preserve"> Art</w:t>
      </w:r>
      <w:r>
        <w:rPr>
          <w:i/>
        </w:rPr>
        <w:t xml:space="preserve"> (Third Edition)</w:t>
      </w:r>
      <w:r w:rsidRPr="00DD2132">
        <w:t>, (London; New York: Thames and Hudson, 2003)</w:t>
      </w:r>
      <w:r w:rsidRPr="00DD2132">
        <w:rPr>
          <w:i/>
        </w:rPr>
        <w:t xml:space="preserve">. </w:t>
      </w:r>
      <w:r w:rsidRPr="00DD2132">
        <w:t xml:space="preserve">Discussion of </w:t>
      </w:r>
      <w:r>
        <w:rPr>
          <w:i/>
        </w:rPr>
        <w:t>The Real Costs</w:t>
      </w:r>
      <w:r w:rsidRPr="00DD2132">
        <w:t>.</w:t>
      </w:r>
    </w:p>
    <w:p w14:paraId="1D7BA559" w14:textId="77777777" w:rsidR="005F64DB" w:rsidRPr="00DD2132" w:rsidRDefault="005F64DB" w:rsidP="003311E5">
      <w:pPr>
        <w:pStyle w:val="Entry-Date"/>
      </w:pPr>
      <w:r w:rsidRPr="00DD2132">
        <w:t>2013</w:t>
      </w:r>
      <w:r w:rsidR="00C84371" w:rsidRPr="00DD2132">
        <w:t xml:space="preserve">    </w:t>
      </w:r>
      <w:r w:rsidRPr="00DD2132">
        <w:t xml:space="preserve">Edward A. </w:t>
      </w:r>
      <w:proofErr w:type="spellStart"/>
      <w:r w:rsidRPr="00DD2132">
        <w:t>Shanken</w:t>
      </w:r>
      <w:proofErr w:type="spellEnd"/>
      <w:r w:rsidRPr="00DD2132">
        <w:t xml:space="preserve">, </w:t>
      </w:r>
      <w:proofErr w:type="spellStart"/>
      <w:r w:rsidR="005959E2" w:rsidRPr="00DD2132">
        <w:rPr>
          <w:i/>
        </w:rPr>
        <w:t>Inventar</w:t>
      </w:r>
      <w:proofErr w:type="spellEnd"/>
      <w:r w:rsidR="005959E2" w:rsidRPr="00DD2132">
        <w:rPr>
          <w:i/>
        </w:rPr>
        <w:t xml:space="preserve"> </w:t>
      </w:r>
      <w:proofErr w:type="spellStart"/>
      <w:r w:rsidR="005959E2" w:rsidRPr="00DD2132">
        <w:rPr>
          <w:i/>
        </w:rPr>
        <w:t>el</w:t>
      </w:r>
      <w:proofErr w:type="spellEnd"/>
      <w:r w:rsidR="005959E2" w:rsidRPr="00DD2132">
        <w:rPr>
          <w:i/>
        </w:rPr>
        <w:t xml:space="preserve"> Futuro: A</w:t>
      </w:r>
      <w:r w:rsidRPr="00DD2132">
        <w:rPr>
          <w:i/>
        </w:rPr>
        <w:t>rte</w:t>
      </w:r>
      <w:r w:rsidR="005959E2" w:rsidRPr="00DD2132">
        <w:rPr>
          <w:i/>
        </w:rPr>
        <w:t xml:space="preserve">, </w:t>
      </w:r>
      <w:proofErr w:type="spellStart"/>
      <w:r w:rsidR="005959E2" w:rsidRPr="00DD2132">
        <w:rPr>
          <w:i/>
        </w:rPr>
        <w:t>E</w:t>
      </w:r>
      <w:r w:rsidRPr="00DD2132">
        <w:rPr>
          <w:i/>
        </w:rPr>
        <w:t>lectricidad</w:t>
      </w:r>
      <w:proofErr w:type="spellEnd"/>
      <w:r w:rsidR="005959E2" w:rsidRPr="00DD2132">
        <w:rPr>
          <w:i/>
        </w:rPr>
        <w:t xml:space="preserve">, </w:t>
      </w:r>
      <w:proofErr w:type="spellStart"/>
      <w:r w:rsidR="005959E2" w:rsidRPr="00DD2132">
        <w:rPr>
          <w:i/>
        </w:rPr>
        <w:t>N</w:t>
      </w:r>
      <w:r w:rsidRPr="00DD2132">
        <w:rPr>
          <w:i/>
        </w:rPr>
        <w:t>uevos</w:t>
      </w:r>
      <w:proofErr w:type="spellEnd"/>
      <w:r w:rsidRPr="00DD2132">
        <w:rPr>
          <w:i/>
        </w:rPr>
        <w:t xml:space="preserve"> </w:t>
      </w:r>
      <w:proofErr w:type="spellStart"/>
      <w:r w:rsidRPr="00DD2132">
        <w:rPr>
          <w:i/>
        </w:rPr>
        <w:t>medios</w:t>
      </w:r>
      <w:proofErr w:type="spellEnd"/>
      <w:r w:rsidRPr="00DD2132">
        <w:t>, Trans. Everardo Rey</w:t>
      </w:r>
      <w:r w:rsidR="005959E2" w:rsidRPr="00DD2132">
        <w:t xml:space="preserve">es García and Pau </w:t>
      </w:r>
      <w:proofErr w:type="spellStart"/>
      <w:r w:rsidR="005959E2" w:rsidRPr="00DD2132">
        <w:t>Waelder</w:t>
      </w:r>
      <w:proofErr w:type="spellEnd"/>
      <w:r w:rsidR="005959E2" w:rsidRPr="00DD2132">
        <w:t xml:space="preserve"> </w:t>
      </w:r>
      <w:proofErr w:type="spellStart"/>
      <w:r w:rsidR="005959E2" w:rsidRPr="00DD2132">
        <w:t>Laso</w:t>
      </w:r>
      <w:proofErr w:type="spellEnd"/>
      <w:r w:rsidR="005959E2" w:rsidRPr="00DD2132">
        <w:t xml:space="preserve"> (Brooklyn: Departamento de </w:t>
      </w:r>
      <w:proofErr w:type="spellStart"/>
      <w:r w:rsidR="005959E2" w:rsidRPr="00DD2132">
        <w:t>Ficción</w:t>
      </w:r>
      <w:proofErr w:type="spellEnd"/>
      <w:r w:rsidR="005959E2" w:rsidRPr="00DD2132">
        <w:t>, 2013), p 31-32, 69.</w:t>
      </w:r>
      <w:r w:rsidR="00A6336E" w:rsidRPr="00DD2132">
        <w:t xml:space="preserve"> Discussion of </w:t>
      </w:r>
      <w:r w:rsidR="00A6336E" w:rsidRPr="00DD2132">
        <w:rPr>
          <w:i/>
        </w:rPr>
        <w:t>AfterSherrieLevine.com, The Real Costs</w:t>
      </w:r>
      <w:r w:rsidR="00A6336E" w:rsidRPr="00DD2132">
        <w:t xml:space="preserve">. </w:t>
      </w:r>
    </w:p>
    <w:p w14:paraId="2B831196" w14:textId="77777777" w:rsidR="005959E2" w:rsidRPr="00DD2132" w:rsidRDefault="005959E2" w:rsidP="003311E5">
      <w:pPr>
        <w:pStyle w:val="Entry"/>
        <w:rPr>
          <w:i/>
        </w:rPr>
      </w:pPr>
      <w:r w:rsidRPr="00DD2132">
        <w:t xml:space="preserve">Alessandro Ludovico, </w:t>
      </w:r>
      <w:r w:rsidRPr="00DD2132">
        <w:rPr>
          <w:i/>
        </w:rPr>
        <w:t>Post Digital Print: The Mutation of Publishing since 1894</w:t>
      </w:r>
      <w:r w:rsidRPr="00DD2132">
        <w:t xml:space="preserve"> (Eindhoven, The Netherlands: </w:t>
      </w:r>
      <w:proofErr w:type="spellStart"/>
      <w:r w:rsidRPr="00DD2132">
        <w:t>Onomatopee</w:t>
      </w:r>
      <w:proofErr w:type="spellEnd"/>
      <w:r w:rsidRPr="00DD2132">
        <w:t xml:space="preserve"> 77, 2013), p 58.</w:t>
      </w:r>
      <w:r w:rsidR="00A6336E" w:rsidRPr="00DD2132">
        <w:t xml:space="preserve"> Discussion of </w:t>
      </w:r>
      <w:r w:rsidR="00A6336E" w:rsidRPr="00DD2132">
        <w:rPr>
          <w:i/>
        </w:rPr>
        <w:t>Old News.</w:t>
      </w:r>
    </w:p>
    <w:p w14:paraId="5E46818E" w14:textId="77777777" w:rsidR="009A535B" w:rsidRPr="00DD2132" w:rsidRDefault="009A535B" w:rsidP="003311E5">
      <w:pPr>
        <w:pStyle w:val="Entry-Date"/>
        <w:rPr>
          <w:i/>
        </w:rPr>
      </w:pPr>
      <w:r w:rsidRPr="00DD2132">
        <w:rPr>
          <w:rFonts w:eastAsia="Times New Roman"/>
        </w:rPr>
        <w:t>2012</w:t>
      </w:r>
      <w:r w:rsidR="00C84371" w:rsidRPr="00DD2132">
        <w:rPr>
          <w:rFonts w:eastAsia="Times New Roman"/>
        </w:rPr>
        <w:t xml:space="preserve">    </w:t>
      </w:r>
      <w:r w:rsidRPr="00DD2132">
        <w:t xml:space="preserve">Linda Weintraub, </w:t>
      </w:r>
      <w:r w:rsidRPr="00DD2132">
        <w:rPr>
          <w:i/>
          <w:iCs/>
        </w:rPr>
        <w:t>To Life! Eco Art in Pursuit of a Sustainable Planet</w:t>
      </w:r>
      <w:r w:rsidR="005959E2" w:rsidRPr="00DD2132">
        <w:t xml:space="preserve"> (Berkeley: </w:t>
      </w:r>
      <w:r w:rsidRPr="00DD2132">
        <w:t>University of California Press</w:t>
      </w:r>
      <w:r w:rsidR="005959E2" w:rsidRPr="00DD2132">
        <w:t>, 2012), p 237-242.</w:t>
      </w:r>
      <w:r w:rsidR="00A6336E" w:rsidRPr="00DD2132">
        <w:t xml:space="preserve"> Discussion of </w:t>
      </w:r>
      <w:r w:rsidR="00A6336E" w:rsidRPr="00DD2132">
        <w:rPr>
          <w:i/>
        </w:rPr>
        <w:t>Oil Standard, The Real Costs.</w:t>
      </w:r>
    </w:p>
    <w:p w14:paraId="51E50B29" w14:textId="77777777" w:rsidR="009A535B" w:rsidRPr="00DD2132" w:rsidRDefault="009A535B" w:rsidP="003311E5">
      <w:pPr>
        <w:pStyle w:val="Entry-Date"/>
        <w:rPr>
          <w:kern w:val="1"/>
        </w:rPr>
      </w:pPr>
      <w:r w:rsidRPr="00DD2132">
        <w:rPr>
          <w:kern w:val="1"/>
        </w:rPr>
        <w:t>2011</w:t>
      </w:r>
      <w:r w:rsidR="00C84371" w:rsidRPr="00DD2132">
        <w:rPr>
          <w:kern w:val="1"/>
        </w:rPr>
        <w:t xml:space="preserve">    </w:t>
      </w:r>
      <w:r w:rsidRPr="00DD2132">
        <w:rPr>
          <w:kern w:val="1"/>
        </w:rPr>
        <w:t xml:space="preserve">Josephine Bosma, </w:t>
      </w:r>
      <w:proofErr w:type="spellStart"/>
      <w:r w:rsidRPr="00DD2132">
        <w:rPr>
          <w:i/>
          <w:kern w:val="1"/>
        </w:rPr>
        <w:t>Nettitudes</w:t>
      </w:r>
      <w:proofErr w:type="spellEnd"/>
      <w:r w:rsidRPr="00DD2132">
        <w:rPr>
          <w:i/>
          <w:kern w:val="1"/>
        </w:rPr>
        <w:t>: Let’s Talk Net Art</w:t>
      </w:r>
      <w:r w:rsidRPr="00DD2132">
        <w:rPr>
          <w:kern w:val="1"/>
        </w:rPr>
        <w:t xml:space="preserve"> </w:t>
      </w:r>
      <w:r w:rsidR="005959E2" w:rsidRPr="00DD2132">
        <w:rPr>
          <w:kern w:val="1"/>
        </w:rPr>
        <w:t xml:space="preserve">(Amsterdam: </w:t>
      </w:r>
      <w:r w:rsidRPr="00DD2132">
        <w:rPr>
          <w:kern w:val="1"/>
        </w:rPr>
        <w:t xml:space="preserve">Institute of </w:t>
      </w:r>
      <w:r w:rsidR="005959E2" w:rsidRPr="00DD2132">
        <w:rPr>
          <w:kern w:val="1"/>
        </w:rPr>
        <w:t>Network Cultures/</w:t>
      </w:r>
      <w:proofErr w:type="spellStart"/>
      <w:r w:rsidR="005959E2" w:rsidRPr="00DD2132">
        <w:rPr>
          <w:kern w:val="1"/>
        </w:rPr>
        <w:t>NAi</w:t>
      </w:r>
      <w:proofErr w:type="spellEnd"/>
      <w:r w:rsidR="005959E2" w:rsidRPr="00DD2132">
        <w:rPr>
          <w:kern w:val="1"/>
        </w:rPr>
        <w:t xml:space="preserve"> Publishers, 2011), </w:t>
      </w:r>
      <w:r w:rsidR="005959E2" w:rsidRPr="00DD2132">
        <w:t>p</w:t>
      </w:r>
      <w:r w:rsidR="00F006CC" w:rsidRPr="00DD2132">
        <w:t xml:space="preserve"> </w:t>
      </w:r>
      <w:r w:rsidR="00C77E00" w:rsidRPr="00DD2132">
        <w:t>90-92</w:t>
      </w:r>
      <w:r w:rsidR="00F006CC" w:rsidRPr="00DD2132">
        <w:t xml:space="preserve">. Discussion of </w:t>
      </w:r>
      <w:r w:rsidR="00C77E00" w:rsidRPr="00DD2132">
        <w:rPr>
          <w:i/>
        </w:rPr>
        <w:t>31 Acts, and IN Network</w:t>
      </w:r>
      <w:r w:rsidR="00F006CC" w:rsidRPr="00DD2132">
        <w:t>.</w:t>
      </w:r>
    </w:p>
    <w:p w14:paraId="5AEA1748" w14:textId="77777777" w:rsidR="009A535B" w:rsidRPr="00DD2132" w:rsidRDefault="009A535B" w:rsidP="003311E5">
      <w:pPr>
        <w:pStyle w:val="Entry"/>
      </w:pPr>
      <w:r w:rsidRPr="00DD2132">
        <w:t xml:space="preserve">Gene McHugh, </w:t>
      </w:r>
      <w:r w:rsidRPr="00DD2132">
        <w:rPr>
          <w:i/>
        </w:rPr>
        <w:t>Post Internet: Notes on the Internet and Art</w:t>
      </w:r>
      <w:r w:rsidRPr="00DD2132">
        <w:t xml:space="preserve"> </w:t>
      </w:r>
      <w:r w:rsidR="005959E2" w:rsidRPr="00DD2132">
        <w:t xml:space="preserve">(Brescia, Italy: </w:t>
      </w:r>
      <w:r w:rsidRPr="00DD2132">
        <w:t xml:space="preserve">LINK </w:t>
      </w:r>
      <w:r w:rsidR="005959E2" w:rsidRPr="00DD2132">
        <w:t>Editions), p 200-202</w:t>
      </w:r>
      <w:r w:rsidRPr="00DD2132">
        <w:t>.</w:t>
      </w:r>
      <w:r w:rsidR="00A6336E" w:rsidRPr="00DD2132">
        <w:t xml:space="preserve"> Discussion of </w:t>
      </w:r>
      <w:r w:rsidR="00A6336E" w:rsidRPr="00DD2132">
        <w:rPr>
          <w:i/>
        </w:rPr>
        <w:t>AfterSherrieLevine.com</w:t>
      </w:r>
      <w:r w:rsidR="00A6336E" w:rsidRPr="00DD2132">
        <w:t>.</w:t>
      </w:r>
    </w:p>
    <w:p w14:paraId="618C1ADE" w14:textId="77777777" w:rsidR="009A535B" w:rsidRPr="00DD2132" w:rsidRDefault="009A535B" w:rsidP="003311E5">
      <w:pPr>
        <w:pStyle w:val="Entry-Date"/>
      </w:pPr>
      <w:r w:rsidRPr="00DD2132">
        <w:t>2010</w:t>
      </w:r>
      <w:r w:rsidRPr="00DD2132">
        <w:tab/>
        <w:t xml:space="preserve">Dominic Smith, </w:t>
      </w:r>
      <w:proofErr w:type="gramStart"/>
      <w:r w:rsidRPr="00DD2132">
        <w:rPr>
          <w:i/>
        </w:rPr>
        <w:t>Open Source</w:t>
      </w:r>
      <w:proofErr w:type="gramEnd"/>
      <w:r w:rsidRPr="00DD2132">
        <w:rPr>
          <w:i/>
        </w:rPr>
        <w:t xml:space="preserve"> Practices,</w:t>
      </w:r>
      <w:r w:rsidRPr="00DD2132">
        <w:t xml:space="preserve"> interview in </w:t>
      </w:r>
      <w:r w:rsidRPr="00DD2132">
        <w:rPr>
          <w:i/>
        </w:rPr>
        <w:t>A Brief History of Working with New Media Art</w:t>
      </w:r>
      <w:r w:rsidRPr="00DD2132">
        <w:t xml:space="preserve">, eds </w:t>
      </w:r>
      <w:r w:rsidR="005959E2" w:rsidRPr="00DD2132">
        <w:t xml:space="preserve">Cook, Graham, </w:t>
      </w:r>
      <w:proofErr w:type="spellStart"/>
      <w:r w:rsidR="005959E2" w:rsidRPr="00DD2132">
        <w:t>Gfader</w:t>
      </w:r>
      <w:proofErr w:type="spellEnd"/>
      <w:r w:rsidR="005959E2" w:rsidRPr="00DD2132">
        <w:t xml:space="preserve">, and Lapp (Berlin: </w:t>
      </w:r>
      <w:r w:rsidRPr="00DD2132">
        <w:t>The Green Box</w:t>
      </w:r>
      <w:r w:rsidR="005959E2" w:rsidRPr="00DD2132">
        <w:t>, 2010)</w:t>
      </w:r>
      <w:r w:rsidRPr="00DD2132">
        <w:t xml:space="preserve">, </w:t>
      </w:r>
      <w:r w:rsidR="00DA5DD0" w:rsidRPr="00DD2132">
        <w:t>p</w:t>
      </w:r>
      <w:r w:rsidRPr="00DD2132">
        <w:t>181-188.</w:t>
      </w:r>
      <w:r w:rsidR="00A6336E" w:rsidRPr="00DD2132">
        <w:t xml:space="preserve"> Discussion of </w:t>
      </w:r>
      <w:r w:rsidR="00A6336E" w:rsidRPr="00DD2132">
        <w:rPr>
          <w:i/>
        </w:rPr>
        <w:t>Digital Foundations, Bright Bike</w:t>
      </w:r>
      <w:r w:rsidR="00A6336E" w:rsidRPr="00DD2132">
        <w:t>.</w:t>
      </w:r>
    </w:p>
    <w:p w14:paraId="56EF9E33" w14:textId="77777777" w:rsidR="001361E5" w:rsidRPr="00DD2132" w:rsidRDefault="001361E5" w:rsidP="003311E5">
      <w:pPr>
        <w:pStyle w:val="Entry"/>
      </w:pPr>
      <w:r w:rsidRPr="00DD2132">
        <w:t>Gavin Browning (Editor), The Studio-X New York Guide to Liberating New Forms of Conversation, (New York: Columbia University GSAPP Press.</w:t>
      </w:r>
    </w:p>
    <w:p w14:paraId="4194E56A" w14:textId="77777777" w:rsidR="009A535B" w:rsidRPr="00DD2132" w:rsidRDefault="009A535B" w:rsidP="003311E5">
      <w:pPr>
        <w:pStyle w:val="Entry-Date"/>
      </w:pPr>
      <w:r w:rsidRPr="00DD2132">
        <w:t>2009</w:t>
      </w:r>
      <w:r w:rsidRPr="00DD2132">
        <w:tab/>
        <w:t xml:space="preserve">Edward A. </w:t>
      </w:r>
      <w:proofErr w:type="spellStart"/>
      <w:r w:rsidRPr="00DD2132">
        <w:t>Shanken</w:t>
      </w:r>
      <w:proofErr w:type="spellEnd"/>
      <w:r w:rsidRPr="00DD2132">
        <w:t xml:space="preserve">, </w:t>
      </w:r>
      <w:r w:rsidR="005959E2" w:rsidRPr="00DD2132">
        <w:rPr>
          <w:i/>
        </w:rPr>
        <w:t xml:space="preserve">Art and Electronic Media, </w:t>
      </w:r>
      <w:r w:rsidR="005959E2" w:rsidRPr="00DD2132">
        <w:t>Themes and Movements Series</w:t>
      </w:r>
      <w:r w:rsidRPr="00DD2132">
        <w:rPr>
          <w:i/>
        </w:rPr>
        <w:t xml:space="preserve"> </w:t>
      </w:r>
      <w:r w:rsidR="005959E2" w:rsidRPr="00DD2132">
        <w:t xml:space="preserve">(New </w:t>
      </w:r>
      <w:proofErr w:type="spellStart"/>
      <w:proofErr w:type="gramStart"/>
      <w:r w:rsidR="005959E2" w:rsidRPr="00DD2132">
        <w:t>York:</w:t>
      </w:r>
      <w:r w:rsidRPr="00DD2132">
        <w:t>Phaidon</w:t>
      </w:r>
      <w:proofErr w:type="spellEnd"/>
      <w:proofErr w:type="gramEnd"/>
      <w:r w:rsidRPr="00DD2132">
        <w:t>,</w:t>
      </w:r>
      <w:r w:rsidR="005959E2" w:rsidRPr="00DD2132">
        <w:t xml:space="preserve"> 2009),</w:t>
      </w:r>
      <w:r w:rsidRPr="00DD2132">
        <w:t xml:space="preserve"> </w:t>
      </w:r>
      <w:r w:rsidR="00DA5DD0" w:rsidRPr="00DD2132">
        <w:t>p</w:t>
      </w:r>
      <w:r w:rsidRPr="00DD2132">
        <w:t xml:space="preserve">23 &amp; 36. </w:t>
      </w:r>
      <w:r w:rsidR="00A6336E" w:rsidRPr="00DD2132">
        <w:t xml:space="preserve">Discussion of </w:t>
      </w:r>
      <w:r w:rsidR="00A6336E" w:rsidRPr="00DD2132">
        <w:rPr>
          <w:i/>
        </w:rPr>
        <w:t>AfterSherrieLevine.com</w:t>
      </w:r>
      <w:r w:rsidR="00A6336E" w:rsidRPr="00DD2132">
        <w:t>.</w:t>
      </w:r>
    </w:p>
    <w:p w14:paraId="0831FA03" w14:textId="77777777" w:rsidR="009A535B" w:rsidRPr="00DD2132" w:rsidRDefault="009A535B" w:rsidP="003311E5">
      <w:pPr>
        <w:pStyle w:val="Entry-Date"/>
      </w:pPr>
      <w:r w:rsidRPr="00DD2132">
        <w:t>2008</w:t>
      </w:r>
      <w:r w:rsidRPr="00DD2132">
        <w:tab/>
        <w:t xml:space="preserve">Marita </w:t>
      </w:r>
      <w:proofErr w:type="spellStart"/>
      <w:r w:rsidRPr="00DD2132">
        <w:t>Sturken</w:t>
      </w:r>
      <w:proofErr w:type="spellEnd"/>
      <w:r w:rsidRPr="00DD2132">
        <w:t xml:space="preserve"> and Lisa Cartwright, </w:t>
      </w:r>
      <w:r w:rsidRPr="00DD2132">
        <w:rPr>
          <w:i/>
        </w:rPr>
        <w:t>Practices of Looking, An Introduction to Visual Culture</w:t>
      </w:r>
      <w:r w:rsidRPr="00DD2132">
        <w:t xml:space="preserve"> (Second Edition)</w:t>
      </w:r>
      <w:r w:rsidRPr="00DD2132">
        <w:rPr>
          <w:kern w:val="1"/>
        </w:rPr>
        <w:t xml:space="preserve">, </w:t>
      </w:r>
      <w:r w:rsidR="005959E2" w:rsidRPr="00DD2132">
        <w:rPr>
          <w:kern w:val="1"/>
        </w:rPr>
        <w:t xml:space="preserve">(Oxford; New York: </w:t>
      </w:r>
      <w:r w:rsidRPr="00DD2132">
        <w:rPr>
          <w:kern w:val="1"/>
        </w:rPr>
        <w:t xml:space="preserve">Oxford </w:t>
      </w:r>
      <w:proofErr w:type="spellStart"/>
      <w:r w:rsidRPr="00DD2132">
        <w:rPr>
          <w:kern w:val="1"/>
        </w:rPr>
        <w:t>Unversity</w:t>
      </w:r>
      <w:proofErr w:type="spellEnd"/>
      <w:r w:rsidRPr="00DD2132">
        <w:rPr>
          <w:kern w:val="1"/>
        </w:rPr>
        <w:t xml:space="preserve"> Press</w:t>
      </w:r>
      <w:r w:rsidR="005959E2" w:rsidRPr="00DD2132">
        <w:rPr>
          <w:kern w:val="1"/>
        </w:rPr>
        <w:t xml:space="preserve">, 2008), </w:t>
      </w:r>
      <w:r w:rsidR="005959E2" w:rsidRPr="00DD2132">
        <w:t>p</w:t>
      </w:r>
      <w:r w:rsidR="00A6336E" w:rsidRPr="00DD2132">
        <w:t xml:space="preserve"> 208-209. Discussion of </w:t>
      </w:r>
      <w:r w:rsidR="00A6336E" w:rsidRPr="00DD2132">
        <w:rPr>
          <w:i/>
        </w:rPr>
        <w:t>AfterSherrieLevine.com</w:t>
      </w:r>
      <w:r w:rsidR="00A6336E" w:rsidRPr="00DD2132">
        <w:t>.</w:t>
      </w:r>
    </w:p>
    <w:p w14:paraId="00510B27" w14:textId="77777777" w:rsidR="009A535B" w:rsidRPr="00DD2132" w:rsidRDefault="009A535B" w:rsidP="003311E5">
      <w:pPr>
        <w:pStyle w:val="Entry-Date"/>
      </w:pPr>
      <w:r w:rsidRPr="00DD2132">
        <w:t>2007</w:t>
      </w:r>
      <w:r w:rsidRPr="00DD2132">
        <w:tab/>
      </w:r>
      <w:r w:rsidRPr="00DD2132">
        <w:rPr>
          <w:kern w:val="1"/>
        </w:rPr>
        <w:t xml:space="preserve">Jean-Damien Collin (Ed.), </w:t>
      </w:r>
      <w:proofErr w:type="spellStart"/>
      <w:r w:rsidR="005959E2" w:rsidRPr="00DD2132">
        <w:rPr>
          <w:kern w:val="1"/>
        </w:rPr>
        <w:t>Quelques</w:t>
      </w:r>
      <w:proofErr w:type="spellEnd"/>
      <w:r w:rsidR="005959E2" w:rsidRPr="00DD2132">
        <w:rPr>
          <w:kern w:val="1"/>
        </w:rPr>
        <w:t xml:space="preserve"> pratiques </w:t>
      </w:r>
      <w:proofErr w:type="spellStart"/>
      <w:r w:rsidR="005959E2" w:rsidRPr="00DD2132">
        <w:rPr>
          <w:kern w:val="1"/>
        </w:rPr>
        <w:t>artistiques</w:t>
      </w:r>
      <w:proofErr w:type="spellEnd"/>
      <w:r w:rsidR="005959E2" w:rsidRPr="00DD2132">
        <w:rPr>
          <w:kern w:val="1"/>
        </w:rPr>
        <w:t xml:space="preserve"> à </w:t>
      </w:r>
      <w:proofErr w:type="spellStart"/>
      <w:r w:rsidR="005959E2" w:rsidRPr="00DD2132">
        <w:rPr>
          <w:kern w:val="1"/>
        </w:rPr>
        <w:t>l’ère</w:t>
      </w:r>
      <w:proofErr w:type="spellEnd"/>
      <w:r w:rsidR="005959E2" w:rsidRPr="00DD2132">
        <w:rPr>
          <w:kern w:val="1"/>
        </w:rPr>
        <w:t xml:space="preserve"> de la </w:t>
      </w:r>
      <w:proofErr w:type="spellStart"/>
      <w:r w:rsidR="005959E2" w:rsidRPr="00DD2132">
        <w:rPr>
          <w:kern w:val="1"/>
        </w:rPr>
        <w:t>numérisation</w:t>
      </w:r>
      <w:proofErr w:type="spellEnd"/>
      <w:r w:rsidRPr="00DD2132">
        <w:rPr>
          <w:kern w:val="1"/>
        </w:rPr>
        <w:t>,</w:t>
      </w:r>
      <w:r w:rsidR="005959E2" w:rsidRPr="00DD2132">
        <w:rPr>
          <w:kern w:val="1"/>
        </w:rPr>
        <w:t xml:space="preserve"> (Dijon, France: </w:t>
      </w:r>
      <w:r w:rsidRPr="00DD2132">
        <w:rPr>
          <w:kern w:val="1"/>
        </w:rPr>
        <w:t>Les Presses Du Reel, 2007</w:t>
      </w:r>
      <w:r w:rsidR="005959E2" w:rsidRPr="00DD2132">
        <w:rPr>
          <w:kern w:val="1"/>
        </w:rPr>
        <w:t>), p</w:t>
      </w:r>
      <w:r w:rsidRPr="00DD2132">
        <w:rPr>
          <w:kern w:val="1"/>
        </w:rPr>
        <w:t xml:space="preserve"> 248</w:t>
      </w:r>
      <w:r w:rsidR="00047D59" w:rsidRPr="00DD2132">
        <w:rPr>
          <w:kern w:val="1"/>
        </w:rPr>
        <w:t>-</w:t>
      </w:r>
      <w:r w:rsidRPr="00DD2132">
        <w:rPr>
          <w:kern w:val="1"/>
        </w:rPr>
        <w:t xml:space="preserve">253.  </w:t>
      </w:r>
      <w:r w:rsidR="00A6336E" w:rsidRPr="00DD2132">
        <w:t xml:space="preserve">Discussion of </w:t>
      </w:r>
      <w:r w:rsidR="00A6336E" w:rsidRPr="00DD2132">
        <w:rPr>
          <w:i/>
        </w:rPr>
        <w:t>The Exchange Program</w:t>
      </w:r>
      <w:r w:rsidR="00A6336E" w:rsidRPr="00DD2132">
        <w:t>.</w:t>
      </w:r>
    </w:p>
    <w:p w14:paraId="40258446" w14:textId="77777777" w:rsidR="009A535B" w:rsidRPr="00DD2132" w:rsidRDefault="009A535B" w:rsidP="003311E5">
      <w:pPr>
        <w:pStyle w:val="Entry-Date"/>
      </w:pPr>
      <w:r w:rsidRPr="00DD2132">
        <w:t>2006</w:t>
      </w:r>
      <w:r w:rsidRPr="00DD2132">
        <w:tab/>
        <w:t xml:space="preserve">The Upgrade, </w:t>
      </w:r>
      <w:r w:rsidRPr="00DD2132">
        <w:rPr>
          <w:i/>
        </w:rPr>
        <w:t>Upgrade! International: Oklahoma City DIY</w:t>
      </w:r>
      <w:r w:rsidR="005959E2" w:rsidRPr="00DD2132">
        <w:t xml:space="preserve"> (New York: </w:t>
      </w:r>
      <w:proofErr w:type="gramStart"/>
      <w:r w:rsidR="005959E2" w:rsidRPr="00DD2132">
        <w:t>Upgrade!,</w:t>
      </w:r>
      <w:proofErr w:type="gramEnd"/>
      <w:r w:rsidR="005959E2" w:rsidRPr="00DD2132">
        <w:t xml:space="preserve"> 2006),</w:t>
      </w:r>
      <w:r w:rsidRPr="00DD2132">
        <w:t xml:space="preserve"> p 91</w:t>
      </w:r>
      <w:r w:rsidR="005959E2" w:rsidRPr="00DD2132">
        <w:t>.</w:t>
      </w:r>
      <w:r w:rsidR="00A6336E" w:rsidRPr="00DD2132">
        <w:t xml:space="preserve"> Discussion of </w:t>
      </w:r>
      <w:r w:rsidR="00A6336E" w:rsidRPr="00DD2132">
        <w:rPr>
          <w:i/>
        </w:rPr>
        <w:t>Oil Standard</w:t>
      </w:r>
      <w:r w:rsidR="00A6336E" w:rsidRPr="00DD2132">
        <w:t>.</w:t>
      </w:r>
    </w:p>
    <w:p w14:paraId="7A50589B" w14:textId="77777777" w:rsidR="009A535B" w:rsidRPr="00DD2132" w:rsidRDefault="005959E2" w:rsidP="003311E5">
      <w:pPr>
        <w:pStyle w:val="Entry"/>
        <w:rPr>
          <w:i/>
        </w:rPr>
      </w:pPr>
      <w:r w:rsidRPr="00DD2132">
        <w:t xml:space="preserve">Reena Jana and Mark Tribe, </w:t>
      </w:r>
      <w:r w:rsidR="009A535B" w:rsidRPr="00DD2132">
        <w:rPr>
          <w:i/>
        </w:rPr>
        <w:t>New</w:t>
      </w:r>
      <w:r w:rsidRPr="00DD2132">
        <w:rPr>
          <w:i/>
        </w:rPr>
        <w:t xml:space="preserve"> </w:t>
      </w:r>
      <w:r w:rsidR="009A535B" w:rsidRPr="00DD2132">
        <w:rPr>
          <w:i/>
        </w:rPr>
        <w:t>Media Art</w:t>
      </w:r>
      <w:r w:rsidR="00DA5DD0" w:rsidRPr="00DD2132">
        <w:rPr>
          <w:i/>
        </w:rPr>
        <w:t>,</w:t>
      </w:r>
      <w:r w:rsidR="009A535B" w:rsidRPr="00DD2132">
        <w:t xml:space="preserve"> </w:t>
      </w:r>
      <w:r w:rsidRPr="00DD2132">
        <w:t xml:space="preserve">(Koln; London; Los Angeles: </w:t>
      </w:r>
      <w:r w:rsidR="009A535B" w:rsidRPr="00DD2132">
        <w:t>Taschen/Basic Art</w:t>
      </w:r>
      <w:r w:rsidRPr="00DD2132">
        <w:t>, 2006)</w:t>
      </w:r>
      <w:r w:rsidR="009A535B" w:rsidRPr="00DD2132">
        <w:t xml:space="preserve">, </w:t>
      </w:r>
      <w:r w:rsidR="00DA5DD0" w:rsidRPr="00DD2132">
        <w:t>p</w:t>
      </w:r>
      <w:r w:rsidR="009A535B" w:rsidRPr="00DD2132">
        <w:t xml:space="preserve"> 13-14</w:t>
      </w:r>
      <w:r w:rsidR="009A535B" w:rsidRPr="00DD2132">
        <w:rPr>
          <w:i/>
        </w:rPr>
        <w:t>.</w:t>
      </w:r>
      <w:r w:rsidR="00A6336E" w:rsidRPr="00DD2132">
        <w:rPr>
          <w:i/>
        </w:rPr>
        <w:t xml:space="preserve"> </w:t>
      </w:r>
      <w:r w:rsidR="00A6336E" w:rsidRPr="00DD2132">
        <w:t xml:space="preserve">Discussion of </w:t>
      </w:r>
      <w:r w:rsidR="00A6336E" w:rsidRPr="00DD2132">
        <w:rPr>
          <w:i/>
        </w:rPr>
        <w:t>AfterSherrieLevine.com</w:t>
      </w:r>
      <w:r w:rsidR="00A6336E" w:rsidRPr="00DD2132">
        <w:t>.</w:t>
      </w:r>
    </w:p>
    <w:p w14:paraId="77641F1A" w14:textId="77777777" w:rsidR="009A535B" w:rsidRPr="00DD2132" w:rsidRDefault="009A535B" w:rsidP="003311E5">
      <w:pPr>
        <w:pStyle w:val="Entry"/>
        <w:rPr>
          <w:i/>
        </w:rPr>
      </w:pPr>
      <w:r w:rsidRPr="00DD2132">
        <w:t xml:space="preserve">Joline Blais and Jon Ippolito </w:t>
      </w:r>
      <w:proofErr w:type="gramStart"/>
      <w:r w:rsidRPr="00DD2132">
        <w:rPr>
          <w:i/>
        </w:rPr>
        <w:t>At</w:t>
      </w:r>
      <w:proofErr w:type="gramEnd"/>
      <w:r w:rsidRPr="00DD2132">
        <w:rPr>
          <w:i/>
        </w:rPr>
        <w:t xml:space="preserve"> the Edge of Art</w:t>
      </w:r>
      <w:r w:rsidRPr="00DD2132">
        <w:t xml:space="preserve">, </w:t>
      </w:r>
      <w:r w:rsidR="005959E2" w:rsidRPr="00DD2132">
        <w:t xml:space="preserve">(London; New York: </w:t>
      </w:r>
      <w:r w:rsidRPr="00DD2132">
        <w:t>Thames and Hudson</w:t>
      </w:r>
      <w:r w:rsidR="005959E2" w:rsidRPr="00DD2132">
        <w:t>, 2006),</w:t>
      </w:r>
      <w:r w:rsidRPr="00DD2132">
        <w:rPr>
          <w:b/>
        </w:rPr>
        <w:t xml:space="preserve"> </w:t>
      </w:r>
      <w:r w:rsidR="00DA5DD0" w:rsidRPr="00DD2132">
        <w:t>p</w:t>
      </w:r>
      <w:r w:rsidRPr="00DD2132">
        <w:t xml:space="preserve"> 116-117</w:t>
      </w:r>
      <w:r w:rsidRPr="00DD2132">
        <w:rPr>
          <w:i/>
        </w:rPr>
        <w:t>.</w:t>
      </w:r>
      <w:r w:rsidR="00A6336E" w:rsidRPr="00DD2132">
        <w:t xml:space="preserve"> Discussion of </w:t>
      </w:r>
      <w:r w:rsidR="00A6336E" w:rsidRPr="00DD2132">
        <w:rPr>
          <w:i/>
        </w:rPr>
        <w:t xml:space="preserve">Shop </w:t>
      </w:r>
      <w:proofErr w:type="spellStart"/>
      <w:r w:rsidR="00A6336E" w:rsidRPr="00DD2132">
        <w:rPr>
          <w:i/>
        </w:rPr>
        <w:t>Mandiberg</w:t>
      </w:r>
      <w:proofErr w:type="spellEnd"/>
      <w:r w:rsidR="00A6336E" w:rsidRPr="00DD2132">
        <w:t>.</w:t>
      </w:r>
    </w:p>
    <w:p w14:paraId="570A1EC2" w14:textId="77777777" w:rsidR="009A535B" w:rsidRPr="00DD2132" w:rsidRDefault="009A535B" w:rsidP="003311E5">
      <w:pPr>
        <w:pStyle w:val="Entry-Date"/>
        <w:rPr>
          <w:i/>
        </w:rPr>
      </w:pPr>
      <w:r w:rsidRPr="00DD2132">
        <w:lastRenderedPageBreak/>
        <w:t xml:space="preserve">2005    Olav </w:t>
      </w:r>
      <w:proofErr w:type="spellStart"/>
      <w:r w:rsidRPr="00DD2132">
        <w:t>Velthuis</w:t>
      </w:r>
      <w:proofErr w:type="spellEnd"/>
      <w:r w:rsidRPr="00DD2132">
        <w:t xml:space="preserve">, </w:t>
      </w:r>
      <w:r w:rsidRPr="00DD2132">
        <w:rPr>
          <w:i/>
        </w:rPr>
        <w:t xml:space="preserve">Imaginary Economics: Contemporary Artists </w:t>
      </w:r>
      <w:proofErr w:type="gramStart"/>
      <w:r w:rsidRPr="00DD2132">
        <w:rPr>
          <w:i/>
        </w:rPr>
        <w:t>And</w:t>
      </w:r>
      <w:proofErr w:type="gramEnd"/>
      <w:r w:rsidRPr="00DD2132">
        <w:rPr>
          <w:i/>
        </w:rPr>
        <w:t xml:space="preserve"> The World Of Big Money</w:t>
      </w:r>
      <w:r w:rsidRPr="00DD2132">
        <w:t xml:space="preserve">, </w:t>
      </w:r>
      <w:r w:rsidR="005959E2" w:rsidRPr="00DD2132">
        <w:t xml:space="preserve">(Rotterdam: </w:t>
      </w:r>
      <w:proofErr w:type="spellStart"/>
      <w:r w:rsidR="005959E2" w:rsidRPr="00DD2132">
        <w:t>NAi</w:t>
      </w:r>
      <w:proofErr w:type="spellEnd"/>
      <w:r w:rsidRPr="00DD2132">
        <w:t xml:space="preserve"> Publishers,</w:t>
      </w:r>
      <w:r w:rsidR="005959E2" w:rsidRPr="00DD2132">
        <w:t xml:space="preserve"> 2005),</w:t>
      </w:r>
      <w:r w:rsidRPr="00DD2132">
        <w:t xml:space="preserve"> </w:t>
      </w:r>
      <w:r w:rsidR="00DA5DD0" w:rsidRPr="00DD2132">
        <w:t>p</w:t>
      </w:r>
      <w:r w:rsidRPr="00DD2132">
        <w:t xml:space="preserve"> 51-53</w:t>
      </w:r>
      <w:r w:rsidRPr="00DD2132">
        <w:rPr>
          <w:i/>
        </w:rPr>
        <w:t>.</w:t>
      </w:r>
      <w:r w:rsidR="00A6336E" w:rsidRPr="00DD2132">
        <w:rPr>
          <w:i/>
        </w:rPr>
        <w:t xml:space="preserve"> </w:t>
      </w:r>
      <w:r w:rsidR="00A6336E" w:rsidRPr="00DD2132">
        <w:t xml:space="preserve">Discussion of </w:t>
      </w:r>
      <w:r w:rsidR="00A6336E" w:rsidRPr="00DD2132">
        <w:rPr>
          <w:i/>
        </w:rPr>
        <w:t>AfterSherrieLevine.com</w:t>
      </w:r>
      <w:r w:rsidR="00A6336E" w:rsidRPr="00DD2132">
        <w:t>.</w:t>
      </w:r>
    </w:p>
    <w:p w14:paraId="3A4ACB20" w14:textId="77777777" w:rsidR="009A535B" w:rsidRPr="00DD2132" w:rsidRDefault="009A535B" w:rsidP="003311E5">
      <w:pPr>
        <w:pStyle w:val="Entry-Date"/>
        <w:rPr>
          <w:i/>
        </w:rPr>
      </w:pPr>
      <w:r w:rsidRPr="00DD2132">
        <w:t xml:space="preserve">2003    Rachel Greene, </w:t>
      </w:r>
      <w:r w:rsidRPr="00DD2132">
        <w:rPr>
          <w:i/>
        </w:rPr>
        <w:t>World of Art Series: Internet Art</w:t>
      </w:r>
      <w:r w:rsidR="005959E2" w:rsidRPr="00DD2132">
        <w:t>, (London; New York: Thames and Hudson, 2003)</w:t>
      </w:r>
      <w:r w:rsidRPr="00DD2132">
        <w:t xml:space="preserve">, </w:t>
      </w:r>
      <w:r w:rsidR="00DA5DD0" w:rsidRPr="00DD2132">
        <w:t>p</w:t>
      </w:r>
      <w:r w:rsidRPr="00DD2132">
        <w:t xml:space="preserve"> 184-185, 191</w:t>
      </w:r>
      <w:r w:rsidRPr="00DD2132">
        <w:rPr>
          <w:i/>
        </w:rPr>
        <w:t>.</w:t>
      </w:r>
      <w:r w:rsidR="00A6336E" w:rsidRPr="00DD2132">
        <w:rPr>
          <w:i/>
        </w:rPr>
        <w:t xml:space="preserve"> </w:t>
      </w:r>
      <w:r w:rsidR="00A6336E" w:rsidRPr="00DD2132">
        <w:t xml:space="preserve">Discussion of </w:t>
      </w:r>
      <w:r w:rsidR="00A6336E" w:rsidRPr="00DD2132">
        <w:rPr>
          <w:i/>
        </w:rPr>
        <w:t xml:space="preserve">AfterSherrieLevine.com, Shop </w:t>
      </w:r>
      <w:proofErr w:type="spellStart"/>
      <w:r w:rsidR="00A6336E" w:rsidRPr="00DD2132">
        <w:rPr>
          <w:i/>
        </w:rPr>
        <w:t>Mandiberg</w:t>
      </w:r>
      <w:proofErr w:type="spellEnd"/>
      <w:r w:rsidR="00A6336E" w:rsidRPr="00DD2132">
        <w:t>.</w:t>
      </w:r>
    </w:p>
    <w:p w14:paraId="625F4B83" w14:textId="77777777" w:rsidR="009A535B" w:rsidRPr="00DD2132" w:rsidRDefault="009A535B" w:rsidP="003311E5">
      <w:pPr>
        <w:pStyle w:val="Entry"/>
        <w:rPr>
          <w:i/>
        </w:rPr>
      </w:pPr>
      <w:r w:rsidRPr="00DD2132">
        <w:t xml:space="preserve">Miles </w:t>
      </w:r>
      <w:proofErr w:type="spellStart"/>
      <w:r w:rsidRPr="00DD2132">
        <w:t>Orvell</w:t>
      </w:r>
      <w:proofErr w:type="spellEnd"/>
      <w:r w:rsidRPr="00DD2132">
        <w:t xml:space="preserve">, </w:t>
      </w:r>
      <w:r w:rsidRPr="00DD2132">
        <w:rPr>
          <w:i/>
        </w:rPr>
        <w:t>American Photography</w:t>
      </w:r>
      <w:r w:rsidRPr="00DD2132">
        <w:t xml:space="preserve">, </w:t>
      </w:r>
      <w:r w:rsidR="005959E2" w:rsidRPr="00DD2132">
        <w:rPr>
          <w:kern w:val="1"/>
        </w:rPr>
        <w:t xml:space="preserve">(Oxford; New York: </w:t>
      </w:r>
      <w:r w:rsidRPr="00DD2132">
        <w:t>Oxford University Press,</w:t>
      </w:r>
      <w:r w:rsidR="005959E2" w:rsidRPr="00DD2132">
        <w:t xml:space="preserve"> 2003),</w:t>
      </w:r>
      <w:r w:rsidRPr="00DD2132">
        <w:t xml:space="preserve"> </w:t>
      </w:r>
      <w:r w:rsidR="00DA5DD0" w:rsidRPr="00DD2132">
        <w:t>p</w:t>
      </w:r>
      <w:r w:rsidRPr="00DD2132">
        <w:t xml:space="preserve"> 202-203</w:t>
      </w:r>
      <w:r w:rsidRPr="00DD2132">
        <w:rPr>
          <w:i/>
        </w:rPr>
        <w:t>.</w:t>
      </w:r>
      <w:r w:rsidR="00A6336E" w:rsidRPr="00DD2132">
        <w:rPr>
          <w:i/>
        </w:rPr>
        <w:t xml:space="preserve"> </w:t>
      </w:r>
      <w:r w:rsidR="00A6336E" w:rsidRPr="00DD2132">
        <w:t xml:space="preserve">Discussion of </w:t>
      </w:r>
      <w:r w:rsidR="00A6336E" w:rsidRPr="00DD2132">
        <w:rPr>
          <w:i/>
        </w:rPr>
        <w:t>AfterSherrieLevine.com</w:t>
      </w:r>
      <w:r w:rsidR="00A6336E" w:rsidRPr="00DD2132">
        <w:t>.</w:t>
      </w:r>
    </w:p>
    <w:p w14:paraId="7CE0C5F7" w14:textId="77777777" w:rsidR="009A535B" w:rsidRPr="00DD2132" w:rsidRDefault="009A535B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</w:rPr>
      </w:pPr>
    </w:p>
    <w:p w14:paraId="56178BB7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432" w:right="216" w:hanging="432"/>
        <w:rPr>
          <w:rFonts w:ascii="Times" w:hAnsi="Times"/>
        </w:rPr>
      </w:pPr>
      <w:r w:rsidRPr="0000718E">
        <w:rPr>
          <w:rFonts w:ascii="Times" w:hAnsi="Times"/>
        </w:rPr>
        <w:t>SELECTED REVIEWS OF CANDIDATE’S WORK</w:t>
      </w:r>
    </w:p>
    <w:p w14:paraId="6057D667" w14:textId="77777777" w:rsidR="00B06FBF" w:rsidRDefault="00B06FBF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</w:p>
    <w:p w14:paraId="24C90EFA" w14:textId="77777777" w:rsidR="00157CCD" w:rsidRPr="00157CCD" w:rsidRDefault="00157CCD" w:rsidP="003311E5">
      <w:pPr>
        <w:pStyle w:val="Entry-Date"/>
      </w:pPr>
      <w:r w:rsidRPr="00157CCD">
        <w:t xml:space="preserve">2022 </w:t>
      </w:r>
      <w:r>
        <w:tab/>
      </w:r>
      <w:r w:rsidRPr="00157CCD">
        <w:t xml:space="preserve">Charlotte Kent, “Glitching Time and Time-Based Media,” The Brooklyn Rail, October, </w:t>
      </w:r>
      <w:hyperlink r:id="rId31" w:history="1">
        <w:r w:rsidRPr="00157CCD">
          <w:rPr>
            <w:rStyle w:val="Hyperlink"/>
            <w:bCs/>
          </w:rPr>
          <w:t>https://brooklynrail.org/2022/10/art-technology/Glitching-Time-and-Time-Based-Media</w:t>
        </w:r>
      </w:hyperlink>
      <w:r w:rsidRPr="00157CCD">
        <w:t xml:space="preserve">. </w:t>
      </w:r>
    </w:p>
    <w:p w14:paraId="50505354" w14:textId="77777777" w:rsidR="00157CCD" w:rsidRPr="00157CCD" w:rsidRDefault="00157CCD" w:rsidP="003311E5">
      <w:pPr>
        <w:pStyle w:val="Entry"/>
      </w:pPr>
      <w:r w:rsidRPr="00157CCD">
        <w:t>Duncan Forbes, "Immaterial Tramp," Camera Austria International 158/2022, pp. 9–18.</w:t>
      </w:r>
    </w:p>
    <w:p w14:paraId="3499946F" w14:textId="77777777" w:rsidR="00157CCD" w:rsidRPr="00157CCD" w:rsidRDefault="00157CCD" w:rsidP="00157CCD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bCs/>
        </w:rPr>
      </w:pPr>
    </w:p>
    <w:p w14:paraId="02E034C7" w14:textId="77777777" w:rsidR="00157CCD" w:rsidRPr="00157CCD" w:rsidRDefault="00157CCD" w:rsidP="003311E5">
      <w:pPr>
        <w:pStyle w:val="Entry-Date"/>
      </w:pPr>
      <w:r w:rsidRPr="00157CCD">
        <w:t>2021</w:t>
      </w:r>
      <w:r>
        <w:tab/>
      </w:r>
      <w:proofErr w:type="spellStart"/>
      <w:r w:rsidRPr="00157CCD">
        <w:t>Seph</w:t>
      </w:r>
      <w:proofErr w:type="spellEnd"/>
      <w:r w:rsidRPr="00157CCD">
        <w:t xml:space="preserve"> Rodney, "When an Artist’s Body Breaks Down, Human Relations Become Crucial," Hyperallergic, December 21, 2021, </w:t>
      </w:r>
      <w:hyperlink r:id="rId32" w:history="1">
        <w:r w:rsidR="0000718E" w:rsidRPr="00053D02">
          <w:rPr>
            <w:rStyle w:val="Hyperlink"/>
          </w:rPr>
          <w:t>https://hyperallergic.com/701116/michael-mandiberg-timeframe-denny-dimin-gallery/</w:t>
        </w:r>
      </w:hyperlink>
      <w:r w:rsidR="0000718E">
        <w:t xml:space="preserve"> </w:t>
      </w:r>
    </w:p>
    <w:p w14:paraId="6E557096" w14:textId="77777777" w:rsidR="008066E1" w:rsidRPr="0000718E" w:rsidRDefault="008066E1" w:rsidP="003311E5">
      <w:pPr>
        <w:pStyle w:val="Entry"/>
      </w:pPr>
      <w:r w:rsidRPr="0000718E">
        <w:t xml:space="preserve">Francesco </w:t>
      </w:r>
      <w:proofErr w:type="spellStart"/>
      <w:r w:rsidRPr="0000718E">
        <w:t>Ciaponi</w:t>
      </w:r>
      <w:proofErr w:type="spellEnd"/>
      <w:r w:rsidRPr="0000718E">
        <w:t xml:space="preserve">, "La </w:t>
      </w:r>
      <w:proofErr w:type="spellStart"/>
      <w:r w:rsidRPr="0000718E">
        <w:t>cultura</w:t>
      </w:r>
      <w:proofErr w:type="spellEnd"/>
      <w:r w:rsidRPr="0000718E">
        <w:t xml:space="preserve"> dal </w:t>
      </w:r>
      <w:proofErr w:type="spellStart"/>
      <w:r w:rsidRPr="0000718E">
        <w:t>digitale</w:t>
      </w:r>
      <w:proofErr w:type="spellEnd"/>
      <w:r w:rsidRPr="0000718E">
        <w:t xml:space="preserve"> </w:t>
      </w:r>
      <w:proofErr w:type="spellStart"/>
      <w:r w:rsidRPr="0000718E">
        <w:t>alla</w:t>
      </w:r>
      <w:proofErr w:type="spellEnd"/>
      <w:r w:rsidRPr="0000718E">
        <w:t xml:space="preserve"> carta. Il </w:t>
      </w:r>
      <w:proofErr w:type="spellStart"/>
      <w:r w:rsidRPr="0000718E">
        <w:t>progetto</w:t>
      </w:r>
      <w:proofErr w:type="spellEnd"/>
      <w:r w:rsidRPr="0000718E">
        <w:t xml:space="preserve"> </w:t>
      </w:r>
      <w:proofErr w:type="spellStart"/>
      <w:r w:rsidRPr="0000718E">
        <w:t>artistico</w:t>
      </w:r>
      <w:proofErr w:type="spellEnd"/>
      <w:r w:rsidRPr="0000718E">
        <w:t xml:space="preserve"> </w:t>
      </w:r>
      <w:proofErr w:type="spellStart"/>
      <w:r w:rsidRPr="0000718E">
        <w:t>sulle</w:t>
      </w:r>
      <w:proofErr w:type="spellEnd"/>
      <w:r w:rsidRPr="0000718E">
        <w:t xml:space="preserve"> </w:t>
      </w:r>
      <w:proofErr w:type="spellStart"/>
      <w:r w:rsidRPr="0000718E">
        <w:t>dimensioni</w:t>
      </w:r>
      <w:proofErr w:type="spellEnd"/>
      <w:r w:rsidRPr="0000718E">
        <w:t xml:space="preserve"> di Wikipedia," </w:t>
      </w:r>
      <w:proofErr w:type="spellStart"/>
      <w:r w:rsidRPr="0000718E">
        <w:t>Artribune</w:t>
      </w:r>
      <w:proofErr w:type="spellEnd"/>
      <w:r w:rsidRPr="0000718E">
        <w:t xml:space="preserve">, January 27, </w:t>
      </w:r>
      <w:hyperlink r:id="rId33" w:history="1">
        <w:r w:rsidRPr="0000718E">
          <w:rPr>
            <w:rStyle w:val="Hyperlink"/>
            <w:color w:val="000000"/>
            <w:u w:val="none"/>
          </w:rPr>
          <w:t>https://www.artribune.com/arti-visive/arte-contemporanea/2021/01/wikipedia-progetto-michael-mandiberg/</w:t>
        </w:r>
      </w:hyperlink>
    </w:p>
    <w:p w14:paraId="5ECD1078" w14:textId="77777777" w:rsidR="008066E1" w:rsidRPr="00B75AC9" w:rsidRDefault="008066E1" w:rsidP="003311E5">
      <w:pPr>
        <w:pStyle w:val="Entry"/>
      </w:pPr>
      <w:r w:rsidRPr="0000718E">
        <w:t xml:space="preserve">Rebecca </w:t>
      </w:r>
      <w:proofErr w:type="spellStart"/>
      <w:r w:rsidRPr="0000718E">
        <w:t>Panovka</w:t>
      </w:r>
      <w:proofErr w:type="spellEnd"/>
      <w:r w:rsidRPr="0000718E">
        <w:t xml:space="preserve">, “No Rest for the Wiki,” Book Forum, Winter 2021, </w:t>
      </w:r>
      <w:hyperlink r:id="rId34" w:history="1">
        <w:r w:rsidRPr="0000718E">
          <w:rPr>
            <w:rStyle w:val="Hyperlink"/>
            <w:color w:val="000000"/>
            <w:u w:val="none"/>
          </w:rPr>
          <w:t>https://www.bookforum.com/print/2704/the-free-encyclopedia-is-one-of-the-last-vestiges-of-an-earlier-internet-24256</w:t>
        </w:r>
      </w:hyperlink>
      <w:r w:rsidR="0000718E">
        <w:t>.</w:t>
      </w:r>
    </w:p>
    <w:p w14:paraId="7BFDC499" w14:textId="77777777" w:rsidR="008066E1" w:rsidRPr="00B75AC9" w:rsidRDefault="008066E1" w:rsidP="003311E5">
      <w:pPr>
        <w:pStyle w:val="Default"/>
        <w:tabs>
          <w:tab w:val="left" w:pos="720"/>
          <w:tab w:val="left" w:pos="8640"/>
          <w:tab w:val="left" w:pos="8860"/>
        </w:tabs>
        <w:spacing w:after="80"/>
        <w:ind w:left="1440" w:right="216" w:hanging="720"/>
        <w:rPr>
          <w:rFonts w:cs="Times"/>
          <w:bCs/>
        </w:rPr>
      </w:pPr>
    </w:p>
    <w:p w14:paraId="516C2F32" w14:textId="77777777" w:rsidR="008066E1" w:rsidRPr="00B75AC9" w:rsidRDefault="008066E1" w:rsidP="003311E5">
      <w:pPr>
        <w:pStyle w:val="Entry-Date"/>
        <w:rPr>
          <w:bCs/>
        </w:rPr>
      </w:pPr>
      <w:r w:rsidRPr="00B75AC9">
        <w:t xml:space="preserve">2020 </w:t>
      </w:r>
      <w:r w:rsidR="00157CCD">
        <w:tab/>
      </w:r>
      <w:r w:rsidRPr="00B75AC9">
        <w:rPr>
          <w:bCs/>
        </w:rPr>
        <w:t xml:space="preserve">Taylor Dafoe, "‘It’s Memorializing How Unmemorable It Is’: Artist Michael </w:t>
      </w:r>
      <w:proofErr w:type="spellStart"/>
      <w:r w:rsidRPr="00B75AC9">
        <w:rPr>
          <w:bCs/>
        </w:rPr>
        <w:t>Mandiberg</w:t>
      </w:r>
      <w:proofErr w:type="spellEnd"/>
      <w:r w:rsidRPr="00B75AC9">
        <w:rPr>
          <w:bCs/>
        </w:rPr>
        <w:t xml:space="preserve"> on Painting Melancholy Portraits on Zoom," Artnet, November 10</w:t>
      </w:r>
      <w:r w:rsidR="00B75AC9">
        <w:rPr>
          <w:bCs/>
        </w:rPr>
        <w:t xml:space="preserve"> </w:t>
      </w:r>
      <w:hyperlink r:id="rId35" w:history="1">
        <w:r w:rsidR="0000718E" w:rsidRPr="00053D02">
          <w:rPr>
            <w:rStyle w:val="Hyperlink"/>
            <w:bCs/>
          </w:rPr>
          <w:t>https://dennydimingallery.com/news/michael-mandibergs-the-zoom-paintings-featured-in-artnet/</w:t>
        </w:r>
      </w:hyperlink>
      <w:r w:rsidR="0000718E">
        <w:rPr>
          <w:bCs/>
        </w:rPr>
        <w:t xml:space="preserve">. </w:t>
      </w:r>
    </w:p>
    <w:p w14:paraId="3E5B768B" w14:textId="77777777" w:rsidR="008066E1" w:rsidRPr="00B75AC9" w:rsidRDefault="008066E1" w:rsidP="003311E5">
      <w:pPr>
        <w:pStyle w:val="Entry"/>
      </w:pPr>
      <w:r w:rsidRPr="00B75AC9">
        <w:t xml:space="preserve">Sophie </w:t>
      </w:r>
      <w:proofErr w:type="spellStart"/>
      <w:r w:rsidRPr="00B75AC9">
        <w:t>Haigney</w:t>
      </w:r>
      <w:proofErr w:type="spellEnd"/>
      <w:r w:rsidRPr="00B75AC9">
        <w:t>, "‘The Zoom Paintings’ are dispatches from a strange year," The Economist, December 3</w:t>
      </w:r>
      <w:r w:rsidRPr="00B75AC9">
        <w:rPr>
          <w:vertAlign w:val="superscript"/>
        </w:rPr>
        <w:t>rd</w:t>
      </w:r>
      <w:r w:rsidR="00B75AC9">
        <w:t xml:space="preserve"> </w:t>
      </w:r>
      <w:hyperlink r:id="rId36" w:history="1">
        <w:r w:rsidR="0000718E" w:rsidRPr="00053D02">
          <w:rPr>
            <w:rStyle w:val="Hyperlink"/>
          </w:rPr>
          <w:t>https://www.economist.com/prospero/2020/12/03/the-zoom-paintings-are-dispatches-from-a-strange-year</w:t>
        </w:r>
      </w:hyperlink>
      <w:r w:rsidR="00B75AC9">
        <w:t>.</w:t>
      </w:r>
    </w:p>
    <w:p w14:paraId="55DF831E" w14:textId="77777777" w:rsidR="008066E1" w:rsidRPr="00B75AC9" w:rsidRDefault="008066E1" w:rsidP="003311E5">
      <w:pPr>
        <w:pStyle w:val="Entry"/>
      </w:pPr>
    </w:p>
    <w:p w14:paraId="7AB600D1" w14:textId="77777777" w:rsidR="008066E1" w:rsidRPr="00B75AC9" w:rsidRDefault="008066E1" w:rsidP="003311E5">
      <w:pPr>
        <w:pStyle w:val="Entry-Date"/>
      </w:pPr>
      <w:r w:rsidRPr="0000718E">
        <w:t xml:space="preserve">2019 </w:t>
      </w:r>
      <w:r w:rsidR="00157CCD" w:rsidRPr="0000718E">
        <w:tab/>
      </w:r>
      <w:r w:rsidRPr="0000718E">
        <w:t>Elena Giulia Rossi, “Interview with Domenico Quaranta</w:t>
      </w:r>
      <w:proofErr w:type="gramStart"/>
      <w:r w:rsidRPr="0000718E">
        <w:t>”,  December</w:t>
      </w:r>
      <w:proofErr w:type="gramEnd"/>
      <w:r w:rsidRPr="0000718E">
        <w:t xml:space="preserve"> 18</w:t>
      </w:r>
      <w:r w:rsidRPr="00B75AC9">
        <w:t xml:space="preserve"> </w:t>
      </w:r>
      <w:hyperlink r:id="rId37" w:history="1">
        <w:r w:rsidR="0000718E" w:rsidRPr="00053D02">
          <w:rPr>
            <w:rStyle w:val="Hyperlink"/>
          </w:rPr>
          <w:t>https://www.arshake.com/en/interview-domenico-quaranta-2/</w:t>
        </w:r>
      </w:hyperlink>
      <w:r w:rsidR="0000718E">
        <w:t xml:space="preserve"> </w:t>
      </w:r>
    </w:p>
    <w:p w14:paraId="334A59D9" w14:textId="77777777" w:rsidR="008066E1" w:rsidRPr="00B75AC9" w:rsidRDefault="008066E1" w:rsidP="003311E5">
      <w:pPr>
        <w:pStyle w:val="Entry"/>
      </w:pPr>
      <w:r w:rsidRPr="00B75AC9">
        <w:t xml:space="preserve">Valerio </w:t>
      </w:r>
      <w:proofErr w:type="spellStart"/>
      <w:r w:rsidRPr="00B75AC9">
        <w:t>Veneruso</w:t>
      </w:r>
      <w:proofErr w:type="spellEnd"/>
      <w:r w:rsidRPr="00B75AC9">
        <w:t>, “</w:t>
      </w:r>
      <w:proofErr w:type="spellStart"/>
      <w:r w:rsidRPr="00B75AC9">
        <w:t>Lavoro</w:t>
      </w:r>
      <w:proofErr w:type="spellEnd"/>
      <w:r w:rsidRPr="00B75AC9">
        <w:t xml:space="preserve"> E Futuro: </w:t>
      </w:r>
      <w:proofErr w:type="spellStart"/>
      <w:r w:rsidRPr="00B75AC9">
        <w:t>Hyperemployment</w:t>
      </w:r>
      <w:proofErr w:type="spellEnd"/>
      <w:r w:rsidRPr="00B75AC9">
        <w:t xml:space="preserve"> a </w:t>
      </w:r>
      <w:proofErr w:type="spellStart"/>
      <w:r w:rsidRPr="00B75AC9">
        <w:t>Lubiana</w:t>
      </w:r>
      <w:proofErr w:type="spellEnd"/>
      <w:r w:rsidRPr="00B75AC9">
        <w:t xml:space="preserve">”, </w:t>
      </w:r>
      <w:proofErr w:type="spellStart"/>
      <w:r w:rsidRPr="00B75AC9">
        <w:t>Artribune</w:t>
      </w:r>
      <w:proofErr w:type="spellEnd"/>
      <w:r w:rsidRPr="00B75AC9">
        <w:t xml:space="preserve">, December 26 </w:t>
      </w:r>
      <w:hyperlink r:id="rId38" w:history="1">
        <w:r w:rsidR="0000718E" w:rsidRPr="00053D02">
          <w:rPr>
            <w:rStyle w:val="Hyperlink"/>
          </w:rPr>
          <w:t>https://www.artribune.com/dal-mondo/2019/12/mostra-lavoro-artisti-lubiana/</w:t>
        </w:r>
      </w:hyperlink>
      <w:r w:rsidR="0000718E">
        <w:t xml:space="preserve"> </w:t>
      </w:r>
    </w:p>
    <w:p w14:paraId="4665A057" w14:textId="77777777" w:rsidR="008066E1" w:rsidRPr="00B75AC9" w:rsidRDefault="008066E1" w:rsidP="003311E5">
      <w:pPr>
        <w:pStyle w:val="Entry"/>
      </w:pPr>
      <w:r w:rsidRPr="00B75AC9">
        <w:t xml:space="preserve">Schuessler, Jenniffer, “Cheeseburgers, Oil, and Minimum Wage: Building a Museum of Capitalism” New York Times, November 13. </w:t>
      </w:r>
      <w:hyperlink r:id="rId39" w:history="1">
        <w:r w:rsidR="0000718E" w:rsidRPr="00053D02">
          <w:rPr>
            <w:rStyle w:val="Hyperlink"/>
          </w:rPr>
          <w:t>https://www.nytimes.com/2019/11/13/arts/design/museum-of-capitalism.html</w:t>
        </w:r>
      </w:hyperlink>
      <w:r w:rsidR="0000718E">
        <w:t xml:space="preserve"> </w:t>
      </w:r>
    </w:p>
    <w:p w14:paraId="43C50086" w14:textId="77777777" w:rsidR="00937753" w:rsidRPr="00B75AC9" w:rsidRDefault="00937753" w:rsidP="003311E5">
      <w:pPr>
        <w:pStyle w:val="Entry"/>
      </w:pPr>
      <w:r w:rsidRPr="00B75AC9">
        <w:lastRenderedPageBreak/>
        <w:t xml:space="preserve">Casey Lesser, “Watch an Artist Paint Every Assistant They’ve Ever Had,” Artsy, Jul 30, </w:t>
      </w:r>
      <w:hyperlink r:id="rId40" w:history="1">
        <w:r w:rsidRPr="00B75AC9">
          <w:rPr>
            <w:rStyle w:val="Hyperlink"/>
            <w:u w:val="none"/>
          </w:rPr>
          <w:t>https://www.artsy.net/article/artsy-editorial-watch-artist-paint-assistant</w:t>
        </w:r>
      </w:hyperlink>
      <w:r w:rsidRPr="00B75AC9">
        <w:t xml:space="preserve"> </w:t>
      </w:r>
    </w:p>
    <w:p w14:paraId="77B1E320" w14:textId="77777777" w:rsidR="008066E1" w:rsidRPr="00B75AC9" w:rsidRDefault="008066E1" w:rsidP="003311E5">
      <w:pPr>
        <w:pStyle w:val="Entry"/>
      </w:pPr>
      <w:r w:rsidRPr="00B75AC9">
        <w:t xml:space="preserve">Michelangelo Corsaro, "After Babel at Annex M, Athens," </w:t>
      </w:r>
      <w:proofErr w:type="spellStart"/>
      <w:r w:rsidRPr="00B75AC9">
        <w:t>ArtReview</w:t>
      </w:r>
      <w:proofErr w:type="spellEnd"/>
      <w:r w:rsidRPr="00B75AC9">
        <w:t xml:space="preserve">, March 4, </w:t>
      </w:r>
      <w:hyperlink r:id="rId41" w:history="1">
        <w:r w:rsidRPr="00B75AC9">
          <w:rPr>
            <w:rStyle w:val="Hyperlink"/>
            <w:bCs w:val="0"/>
            <w:u w:val="none"/>
          </w:rPr>
          <w:t>https://artreview.com/ar-march-2019-review-after-babel/</w:t>
        </w:r>
      </w:hyperlink>
      <w:r w:rsidRPr="00B75AC9">
        <w:t>.</w:t>
      </w:r>
    </w:p>
    <w:p w14:paraId="7E6349A4" w14:textId="77777777" w:rsidR="00937753" w:rsidRPr="00B75AC9" w:rsidRDefault="00937753" w:rsidP="003311E5">
      <w:pPr>
        <w:pStyle w:val="Entry"/>
      </w:pPr>
      <w:r w:rsidRPr="00B75AC9">
        <w:t xml:space="preserve">Annie Armstrong, “Art + Feminism to Host Sixth Annual Edit-a-Thon” </w:t>
      </w:r>
      <w:proofErr w:type="spellStart"/>
      <w:r w:rsidRPr="00B75AC9">
        <w:t>ARTNews</w:t>
      </w:r>
      <w:proofErr w:type="spellEnd"/>
      <w:r w:rsidRPr="00B75AC9">
        <w:t xml:space="preserve">, February 21, </w:t>
      </w:r>
      <w:hyperlink r:id="rId42" w:history="1">
        <w:r w:rsidRPr="00B75AC9">
          <w:rPr>
            <w:rStyle w:val="Hyperlink"/>
            <w:bCs w:val="0"/>
            <w:u w:val="none"/>
          </w:rPr>
          <w:t>http://www.artnews.com/2019/02/21/art-feminism-host-sixth-annual-wikipedia-edit-thon-march/</w:t>
        </w:r>
      </w:hyperlink>
    </w:p>
    <w:p w14:paraId="420D24EB" w14:textId="77777777" w:rsidR="00937753" w:rsidRPr="00B75AC9" w:rsidRDefault="00937753" w:rsidP="003311E5">
      <w:pPr>
        <w:pStyle w:val="Default"/>
        <w:tabs>
          <w:tab w:val="left" w:pos="720"/>
          <w:tab w:val="left" w:pos="8640"/>
          <w:tab w:val="left" w:pos="8860"/>
        </w:tabs>
        <w:spacing w:after="80"/>
        <w:ind w:right="216"/>
        <w:rPr>
          <w:rFonts w:ascii="Times" w:hAnsi="Times" w:cs="Times"/>
        </w:rPr>
      </w:pPr>
    </w:p>
    <w:p w14:paraId="0D4E2D75" w14:textId="77777777" w:rsidR="00B04EB1" w:rsidRPr="00B75AC9" w:rsidRDefault="00B04EB1" w:rsidP="003311E5">
      <w:pPr>
        <w:pStyle w:val="Default"/>
        <w:tabs>
          <w:tab w:val="left" w:pos="720"/>
          <w:tab w:val="left" w:pos="8640"/>
          <w:tab w:val="left" w:pos="8860"/>
        </w:tabs>
        <w:spacing w:after="80"/>
        <w:ind w:right="216"/>
        <w:rPr>
          <w:rFonts w:cs="Times"/>
        </w:rPr>
      </w:pPr>
      <w:r w:rsidRPr="00B75AC9">
        <w:rPr>
          <w:rFonts w:cs="Times"/>
        </w:rPr>
        <w:t>2018 selected reviews</w:t>
      </w:r>
    </w:p>
    <w:p w14:paraId="0B328C11" w14:textId="77777777" w:rsidR="00B04EB1" w:rsidRPr="00B75AC9" w:rsidRDefault="00B04EB1" w:rsidP="003311E5">
      <w:pPr>
        <w:pStyle w:val="Entry"/>
      </w:pPr>
      <w:r w:rsidRPr="00B75AC9">
        <w:t xml:space="preserve">Ligaya Mishan, “In Literature, Who Decides When Homage Becomes Theft?” New York Times Magazine, October 8 2018, </w:t>
      </w:r>
      <w:hyperlink r:id="rId43" w:history="1">
        <w:r w:rsidRPr="00B75AC9">
          <w:rPr>
            <w:rStyle w:val="Hyperlink"/>
            <w:bCs w:val="0"/>
            <w:u w:val="none"/>
          </w:rPr>
          <w:t>https://www.nytimes.com/2018/10/08/t-magazine/literature-homage-theft-appropriation.html</w:t>
        </w:r>
      </w:hyperlink>
      <w:r w:rsidRPr="00B75AC9">
        <w:t xml:space="preserve"> </w:t>
      </w:r>
    </w:p>
    <w:p w14:paraId="2D34223F" w14:textId="77777777" w:rsidR="00B04EB1" w:rsidRPr="00B75AC9" w:rsidRDefault="00B04EB1" w:rsidP="003311E5">
      <w:pPr>
        <w:pStyle w:val="Entry"/>
      </w:pPr>
      <w:r w:rsidRPr="00B75AC9">
        <w:t xml:space="preserve">Aurelio </w:t>
      </w:r>
      <w:proofErr w:type="spellStart"/>
      <w:r w:rsidRPr="00B75AC9">
        <w:t>Cianciotta</w:t>
      </w:r>
      <w:proofErr w:type="spellEnd"/>
      <w:r w:rsidRPr="00B75AC9">
        <w:t xml:space="preserve"> “Quantified Self Portrait (One Year Performance), intimate flows.” </w:t>
      </w:r>
      <w:r w:rsidRPr="00B75AC9">
        <w:rPr>
          <w:i/>
        </w:rPr>
        <w:t>Neural</w:t>
      </w:r>
      <w:r w:rsidRPr="00B75AC9">
        <w:t xml:space="preserve">, June 21, 2018, </w:t>
      </w:r>
      <w:hyperlink r:id="rId44" w:history="1">
        <w:r w:rsidRPr="00B75AC9">
          <w:rPr>
            <w:rStyle w:val="Hyperlink"/>
            <w:u w:val="none"/>
          </w:rPr>
          <w:t>http://neural.it/2018/06/quantified-self-portrait-one-year-performance-intimate-flows/</w:t>
        </w:r>
      </w:hyperlink>
      <w:r w:rsidRPr="00B75AC9">
        <w:t xml:space="preserve"> </w:t>
      </w:r>
    </w:p>
    <w:p w14:paraId="44129BF6" w14:textId="77777777" w:rsidR="00B04EB1" w:rsidRPr="00B75AC9" w:rsidRDefault="00B04EB1" w:rsidP="003311E5">
      <w:pPr>
        <w:pStyle w:val="Default"/>
        <w:tabs>
          <w:tab w:val="left" w:pos="720"/>
          <w:tab w:val="left" w:pos="8640"/>
          <w:tab w:val="left" w:pos="8860"/>
        </w:tabs>
        <w:spacing w:after="80"/>
        <w:ind w:left="1440" w:right="216" w:hanging="720"/>
        <w:rPr>
          <w:rFonts w:cs="Times"/>
        </w:rPr>
      </w:pPr>
    </w:p>
    <w:p w14:paraId="18F5F460" w14:textId="77777777" w:rsidR="00B04EB1" w:rsidRPr="00B75AC9" w:rsidRDefault="00B04EB1" w:rsidP="003311E5">
      <w:pPr>
        <w:pStyle w:val="Default"/>
        <w:tabs>
          <w:tab w:val="left" w:pos="720"/>
          <w:tab w:val="left" w:pos="8640"/>
          <w:tab w:val="left" w:pos="8860"/>
        </w:tabs>
        <w:spacing w:after="80"/>
        <w:ind w:right="216"/>
        <w:rPr>
          <w:rFonts w:cs="Times"/>
        </w:rPr>
      </w:pPr>
      <w:r w:rsidRPr="00B75AC9">
        <w:rPr>
          <w:rFonts w:cs="Times"/>
        </w:rPr>
        <w:t xml:space="preserve">2018 Art+Feminism Wikipedia </w:t>
      </w:r>
      <w:proofErr w:type="spellStart"/>
      <w:r w:rsidRPr="00B75AC9">
        <w:rPr>
          <w:rFonts w:cs="Times"/>
        </w:rPr>
        <w:t>Editathon</w:t>
      </w:r>
      <w:proofErr w:type="spellEnd"/>
      <w:r w:rsidRPr="00B75AC9">
        <w:rPr>
          <w:rFonts w:cs="Times"/>
        </w:rPr>
        <w:t>: 3 selected reviews out of 20</w:t>
      </w:r>
    </w:p>
    <w:p w14:paraId="2EACCFB5" w14:textId="77777777" w:rsidR="00B04EB1" w:rsidRPr="00B75AC9" w:rsidRDefault="00B04EB1" w:rsidP="003311E5">
      <w:pPr>
        <w:pStyle w:val="Entry"/>
      </w:pPr>
      <w:r w:rsidRPr="00B75AC9">
        <w:t xml:space="preserve">Nadja </w:t>
      </w:r>
      <w:proofErr w:type="spellStart"/>
      <w:r w:rsidRPr="00B75AC9">
        <w:t>Sayej</w:t>
      </w:r>
      <w:proofErr w:type="spellEnd"/>
      <w:r w:rsidRPr="00B75AC9">
        <w:t xml:space="preserve">, "Wikipedia's forgotten women: inside the editing marathon to fix imbalance," The Guardian, March 15, 2018, </w:t>
      </w:r>
      <w:hyperlink r:id="rId45" w:history="1">
        <w:r w:rsidRPr="00B75AC9">
          <w:rPr>
            <w:rStyle w:val="Hyperlink"/>
            <w:u w:val="none"/>
          </w:rPr>
          <w:t>https://www.theguardian.com/artanddesign/2018/mar/15/wikipedia-edit-a-thon-women-arts</w:t>
        </w:r>
      </w:hyperlink>
      <w:r w:rsidRPr="00B75AC9">
        <w:t xml:space="preserve"> </w:t>
      </w:r>
    </w:p>
    <w:p w14:paraId="36A91B83" w14:textId="77777777" w:rsidR="00B04EB1" w:rsidRPr="00B75AC9" w:rsidRDefault="00B04EB1" w:rsidP="003311E5">
      <w:pPr>
        <w:pStyle w:val="Entry"/>
      </w:pPr>
      <w:r w:rsidRPr="00B75AC9">
        <w:t xml:space="preserve">Rachael </w:t>
      </w:r>
      <w:proofErr w:type="spellStart"/>
      <w:r w:rsidRPr="00B75AC9">
        <w:t>Myrow</w:t>
      </w:r>
      <w:proofErr w:type="spellEnd"/>
      <w:r w:rsidRPr="00B75AC9">
        <w:t xml:space="preserve">, "Wikipedia Needs More Female Artists -- So Go Add Them, Says Stanford," KQED, March 3, 2018, </w:t>
      </w:r>
      <w:hyperlink r:id="rId46" w:history="1">
        <w:r w:rsidRPr="00B75AC9">
          <w:rPr>
            <w:rStyle w:val="Hyperlink"/>
            <w:u w:val="none"/>
          </w:rPr>
          <w:t>https://www.kqed.org/arts/13826143/wikipedia-needs-more-female-artists-so-add-them</w:t>
        </w:r>
      </w:hyperlink>
      <w:r w:rsidRPr="00B75AC9">
        <w:t xml:space="preserve"> </w:t>
      </w:r>
    </w:p>
    <w:p w14:paraId="10913261" w14:textId="77777777" w:rsidR="00B04EB1" w:rsidRPr="00B75AC9" w:rsidRDefault="00B04EB1" w:rsidP="003311E5">
      <w:pPr>
        <w:pStyle w:val="Entry"/>
      </w:pPr>
      <w:r w:rsidRPr="00B75AC9">
        <w:t xml:space="preserve">Daniel A. Gross, "An Annual Feminist Editing Session Takes on Wikipedia’s Gender Problem," Hyperallergic, February 27, 2018, </w:t>
      </w:r>
      <w:hyperlink r:id="rId47" w:history="1">
        <w:r w:rsidRPr="00B75AC9">
          <w:rPr>
            <w:rStyle w:val="Hyperlink"/>
            <w:u w:val="none"/>
          </w:rPr>
          <w:t>https://hyperallergic.com/429353/wikipedia-edit-a-thon-moma/</w:t>
        </w:r>
      </w:hyperlink>
      <w:r w:rsidRPr="00B75AC9">
        <w:t xml:space="preserve"> </w:t>
      </w:r>
    </w:p>
    <w:p w14:paraId="2D467926" w14:textId="77777777" w:rsidR="00EF4E4D" w:rsidRPr="00B75AC9" w:rsidRDefault="00EF4E4D" w:rsidP="003311E5">
      <w:pPr>
        <w:pStyle w:val="Default"/>
        <w:tabs>
          <w:tab w:val="left" w:pos="720"/>
          <w:tab w:val="left" w:pos="8640"/>
          <w:tab w:val="left" w:pos="8860"/>
        </w:tabs>
        <w:spacing w:after="80"/>
        <w:ind w:left="1440" w:right="216" w:hanging="720"/>
        <w:rPr>
          <w:rFonts w:cs="Times"/>
        </w:rPr>
      </w:pPr>
    </w:p>
    <w:p w14:paraId="03A26C58" w14:textId="77777777" w:rsidR="00EF4E4D" w:rsidRPr="00B75AC9" w:rsidRDefault="00EF4E4D" w:rsidP="003311E5">
      <w:pPr>
        <w:pStyle w:val="Default"/>
        <w:tabs>
          <w:tab w:val="left" w:pos="720"/>
          <w:tab w:val="left" w:pos="8640"/>
          <w:tab w:val="left" w:pos="8860"/>
        </w:tabs>
        <w:spacing w:after="80"/>
        <w:ind w:right="216"/>
        <w:rPr>
          <w:rFonts w:cs="Times"/>
        </w:rPr>
      </w:pPr>
      <w:r w:rsidRPr="00B75AC9">
        <w:rPr>
          <w:rFonts w:cs="Times"/>
        </w:rPr>
        <w:t>2017 selected Reviews</w:t>
      </w:r>
    </w:p>
    <w:p w14:paraId="09230EAA" w14:textId="77777777" w:rsidR="00EF4E4D" w:rsidRPr="00B75AC9" w:rsidRDefault="00EF4E4D" w:rsidP="003311E5">
      <w:pPr>
        <w:pStyle w:val="Entry"/>
      </w:pPr>
      <w:proofErr w:type="spellStart"/>
      <w:r w:rsidRPr="00B75AC9">
        <w:t>Régine</w:t>
      </w:r>
      <w:proofErr w:type="spellEnd"/>
      <w:r w:rsidRPr="00B75AC9">
        <w:t xml:space="preserve"> </w:t>
      </w:r>
      <w:proofErr w:type="spellStart"/>
      <w:r w:rsidRPr="00B75AC9">
        <w:t>Debatty</w:t>
      </w:r>
      <w:proofErr w:type="spellEnd"/>
      <w:r w:rsidRPr="00B75AC9">
        <w:t xml:space="preserve">, “Failed Banks, Quantified Self, and Addition to the Infinite Scroll: an Interview with Michael </w:t>
      </w:r>
      <w:proofErr w:type="spellStart"/>
      <w:r w:rsidRPr="00B75AC9">
        <w:t>Mandiberg</w:t>
      </w:r>
      <w:proofErr w:type="spellEnd"/>
      <w:r w:rsidRPr="00B75AC9">
        <w:t xml:space="preserve">,” We Make Money Not Art, September 7, 2017, </w:t>
      </w:r>
      <w:hyperlink r:id="rId48" w:history="1">
        <w:r w:rsidRPr="00B75AC9">
          <w:rPr>
            <w:rStyle w:val="Hyperlink"/>
            <w:u w:val="none"/>
          </w:rPr>
          <w:t>http://we-make-money-not-art.com/failed-banks-quantified-self-and-addiction-to-the-infinite-scroll-an-interview-with-michael-mandiberg/</w:t>
        </w:r>
      </w:hyperlink>
      <w:r w:rsidRPr="00B75AC9">
        <w:t xml:space="preserve"> </w:t>
      </w:r>
    </w:p>
    <w:p w14:paraId="20F6470F" w14:textId="77777777" w:rsidR="00EF4E4D" w:rsidRPr="00B75AC9" w:rsidRDefault="00EF4E4D" w:rsidP="003311E5">
      <w:pPr>
        <w:pStyle w:val="Entry"/>
      </w:pPr>
      <w:r w:rsidRPr="00B75AC9">
        <w:t xml:space="preserve">Valentina </w:t>
      </w:r>
      <w:proofErr w:type="spellStart"/>
      <w:r w:rsidRPr="00B75AC9">
        <w:t>Tanni</w:t>
      </w:r>
      <w:proofErr w:type="spellEnd"/>
      <w:r w:rsidRPr="00B75AC9">
        <w:t>, “</w:t>
      </w:r>
      <w:proofErr w:type="spellStart"/>
      <w:r w:rsidRPr="00B75AC9">
        <w:t>L’arte</w:t>
      </w:r>
      <w:proofErr w:type="spellEnd"/>
      <w:r w:rsidRPr="00B75AC9">
        <w:t xml:space="preserve"> </w:t>
      </w:r>
      <w:proofErr w:type="spellStart"/>
      <w:r w:rsidRPr="00B75AC9">
        <w:t>nell’epoca</w:t>
      </w:r>
      <w:proofErr w:type="spellEnd"/>
      <w:r w:rsidRPr="00B75AC9">
        <w:t xml:space="preserve"> del post-fail. Una </w:t>
      </w:r>
      <w:proofErr w:type="spellStart"/>
      <w:r w:rsidRPr="00B75AC9">
        <w:t>mostra</w:t>
      </w:r>
      <w:proofErr w:type="spellEnd"/>
      <w:r w:rsidRPr="00B75AC9">
        <w:t xml:space="preserve"> al </w:t>
      </w:r>
      <w:proofErr w:type="spellStart"/>
      <w:r w:rsidRPr="00B75AC9">
        <w:t>Fotomuseum</w:t>
      </w:r>
      <w:proofErr w:type="spellEnd"/>
      <w:r w:rsidRPr="00B75AC9">
        <w:t xml:space="preserve"> di Winterthur,” December 3, 2017 </w:t>
      </w:r>
      <w:hyperlink r:id="rId49" w:history="1">
        <w:r w:rsidRPr="00B75AC9">
          <w:rPr>
            <w:rStyle w:val="Hyperlink"/>
            <w:u w:val="none"/>
          </w:rPr>
          <w:t>http://www.artribune.com/arti-visive/fotografia/2017/12/larte-nellepoca-del-post-fail-una-mostra-al-fotomuseum-di-winterthur/</w:t>
        </w:r>
      </w:hyperlink>
      <w:r w:rsidRPr="00B75AC9">
        <w:t xml:space="preserve"> </w:t>
      </w:r>
    </w:p>
    <w:p w14:paraId="2310BFE0" w14:textId="77777777" w:rsidR="00EF4E4D" w:rsidRPr="00B75AC9" w:rsidRDefault="00EF4E4D" w:rsidP="003311E5">
      <w:pPr>
        <w:pStyle w:val="Entry"/>
      </w:pPr>
      <w:r w:rsidRPr="00B75AC9">
        <w:t xml:space="preserve">“Twenty Artists for the Trump Era,” </w:t>
      </w:r>
      <w:r w:rsidRPr="00B75AC9">
        <w:rPr>
          <w:i/>
        </w:rPr>
        <w:t>Artsy</w:t>
      </w:r>
      <w:r w:rsidRPr="00B75AC9">
        <w:t xml:space="preserve">, January 19, </w:t>
      </w:r>
      <w:proofErr w:type="gramStart"/>
      <w:r w:rsidRPr="00B75AC9">
        <w:t>2017</w:t>
      </w:r>
      <w:proofErr w:type="gramEnd"/>
      <w:r w:rsidRPr="00B75AC9">
        <w:t xml:space="preserve"> </w:t>
      </w:r>
      <w:hyperlink r:id="rId50" w:history="1">
        <w:r w:rsidRPr="00B75AC9">
          <w:rPr>
            <w:rStyle w:val="Hyperlink"/>
            <w:u w:val="none"/>
          </w:rPr>
          <w:t>https://www.artsy.net/article/artsy-editorial-20-artists-trump-era</w:t>
        </w:r>
      </w:hyperlink>
    </w:p>
    <w:p w14:paraId="549DBB68" w14:textId="77777777" w:rsidR="00EF4E4D" w:rsidRPr="00B75AC9" w:rsidRDefault="00EF4E4D" w:rsidP="003311E5">
      <w:pPr>
        <w:pStyle w:val="Default"/>
        <w:tabs>
          <w:tab w:val="left" w:pos="720"/>
          <w:tab w:val="left" w:pos="8640"/>
          <w:tab w:val="left" w:pos="8860"/>
        </w:tabs>
        <w:spacing w:after="80"/>
        <w:ind w:left="1440" w:right="216" w:hanging="720"/>
        <w:rPr>
          <w:rFonts w:cs="Times"/>
        </w:rPr>
      </w:pPr>
    </w:p>
    <w:p w14:paraId="422B661D" w14:textId="77777777" w:rsidR="00EF4E4D" w:rsidRPr="00B75AC9" w:rsidRDefault="00EF4E4D" w:rsidP="003311E5">
      <w:pPr>
        <w:pStyle w:val="Default"/>
        <w:tabs>
          <w:tab w:val="left" w:pos="720"/>
          <w:tab w:val="left" w:pos="8640"/>
          <w:tab w:val="left" w:pos="8860"/>
        </w:tabs>
        <w:spacing w:after="80"/>
        <w:ind w:right="216"/>
        <w:rPr>
          <w:rFonts w:cs="Times"/>
        </w:rPr>
      </w:pPr>
      <w:r w:rsidRPr="00B75AC9">
        <w:rPr>
          <w:rFonts w:cs="Times"/>
        </w:rPr>
        <w:t xml:space="preserve">2017 Art+Feminism Wikipedia </w:t>
      </w:r>
      <w:proofErr w:type="spellStart"/>
      <w:r w:rsidRPr="00B75AC9">
        <w:rPr>
          <w:rFonts w:cs="Times"/>
        </w:rPr>
        <w:t>Editathon</w:t>
      </w:r>
      <w:proofErr w:type="spellEnd"/>
      <w:r w:rsidRPr="00B75AC9">
        <w:rPr>
          <w:rFonts w:cs="Times"/>
        </w:rPr>
        <w:t xml:space="preserve">: </w:t>
      </w:r>
      <w:r w:rsidR="00C32E18">
        <w:rPr>
          <w:rFonts w:cs="Times"/>
        </w:rPr>
        <w:t>3</w:t>
      </w:r>
      <w:r w:rsidRPr="00B75AC9">
        <w:rPr>
          <w:rFonts w:cs="Times"/>
        </w:rPr>
        <w:t xml:space="preserve"> selected reviews out of 25</w:t>
      </w:r>
    </w:p>
    <w:p w14:paraId="15F93E81" w14:textId="77777777" w:rsidR="00EF4E4D" w:rsidRPr="00B75AC9" w:rsidRDefault="00EF4E4D" w:rsidP="003311E5">
      <w:pPr>
        <w:pStyle w:val="Entry"/>
      </w:pPr>
      <w:r w:rsidRPr="00B75AC9">
        <w:lastRenderedPageBreak/>
        <w:t xml:space="preserve">Lily Silverton, "How To Get More Women On Wikipedia," Refinery 29, May 18, 2017, </w:t>
      </w:r>
      <w:hyperlink r:id="rId51" w:history="1">
        <w:r w:rsidRPr="00B75AC9">
          <w:rPr>
            <w:rStyle w:val="Hyperlink"/>
            <w:u w:val="none"/>
          </w:rPr>
          <w:t>https://www.refinery29.com/en-gb/women-wikipedia-how-to-add-edit</w:t>
        </w:r>
      </w:hyperlink>
      <w:r w:rsidRPr="00B75AC9">
        <w:t xml:space="preserve"> </w:t>
      </w:r>
    </w:p>
    <w:p w14:paraId="15DF97C8" w14:textId="77777777" w:rsidR="00EF4E4D" w:rsidRPr="00B75AC9" w:rsidRDefault="00EF4E4D" w:rsidP="003311E5">
      <w:pPr>
        <w:pStyle w:val="Entry"/>
      </w:pPr>
      <w:r w:rsidRPr="00B75AC9">
        <w:t xml:space="preserve">Sarah Cascone, "Narrowing Gender Gap, Wikipedia Edit-a-Thon Writes 6,500 More Women Into Art History," </w:t>
      </w:r>
      <w:proofErr w:type="spellStart"/>
      <w:r w:rsidRPr="00B75AC9">
        <w:t>Artnews</w:t>
      </w:r>
      <w:proofErr w:type="spellEnd"/>
      <w:r w:rsidRPr="00B75AC9">
        <w:t xml:space="preserve">, April 18, 2017, </w:t>
      </w:r>
      <w:hyperlink r:id="rId52" w:history="1">
        <w:r w:rsidRPr="00B75AC9">
          <w:rPr>
            <w:rStyle w:val="Hyperlink"/>
            <w:u w:val="none"/>
          </w:rPr>
          <w:t>https://news.artnet.com/art-world/2017-artfeminism-edit-thons-927797</w:t>
        </w:r>
      </w:hyperlink>
    </w:p>
    <w:p w14:paraId="3DCEA0FC" w14:textId="77777777" w:rsidR="00EF4E4D" w:rsidRPr="00B75AC9" w:rsidRDefault="00EF4E4D" w:rsidP="003311E5">
      <w:pPr>
        <w:pStyle w:val="Entry"/>
      </w:pPr>
      <w:r w:rsidRPr="00B75AC9">
        <w:t xml:space="preserve">John </w:t>
      </w:r>
      <w:proofErr w:type="spellStart"/>
      <w:r w:rsidRPr="00B75AC9">
        <w:t>Bonazzo</w:t>
      </w:r>
      <w:proofErr w:type="spellEnd"/>
      <w:r w:rsidRPr="00B75AC9">
        <w:t xml:space="preserve">, "Feminist Artists Combat Wikipedia’s Gender Imbalance Through Editing Sessions," The Observer, March 8, 2017, </w:t>
      </w:r>
      <w:hyperlink r:id="rId53" w:history="1">
        <w:r w:rsidRPr="00B75AC9">
          <w:rPr>
            <w:rStyle w:val="Hyperlink"/>
            <w:u w:val="none"/>
          </w:rPr>
          <w:t>https://observer.com/2017/03/international-womens-day-wikipedia-gender-imbalance-art-feminism/</w:t>
        </w:r>
      </w:hyperlink>
      <w:r w:rsidRPr="00B75AC9">
        <w:t xml:space="preserve"> </w:t>
      </w:r>
    </w:p>
    <w:p w14:paraId="3B02A868" w14:textId="77777777" w:rsidR="00EF4E4D" w:rsidRPr="00B75AC9" w:rsidRDefault="00EF4E4D" w:rsidP="003311E5">
      <w:pPr>
        <w:pStyle w:val="Default"/>
        <w:tabs>
          <w:tab w:val="left" w:pos="720"/>
          <w:tab w:val="left" w:pos="8640"/>
          <w:tab w:val="left" w:pos="8860"/>
        </w:tabs>
        <w:spacing w:after="80"/>
        <w:ind w:left="1440" w:right="216" w:hanging="720"/>
        <w:rPr>
          <w:rFonts w:cs="Times"/>
        </w:rPr>
      </w:pPr>
    </w:p>
    <w:p w14:paraId="700374D8" w14:textId="77777777" w:rsidR="00EF4E4D" w:rsidRPr="00B75AC9" w:rsidRDefault="00EF4E4D" w:rsidP="003311E5">
      <w:pPr>
        <w:pStyle w:val="Default"/>
        <w:tabs>
          <w:tab w:val="left" w:pos="720"/>
          <w:tab w:val="left" w:pos="8640"/>
          <w:tab w:val="left" w:pos="8860"/>
        </w:tabs>
        <w:spacing w:after="80"/>
        <w:ind w:right="216"/>
        <w:rPr>
          <w:rFonts w:cs="Times"/>
        </w:rPr>
      </w:pPr>
      <w:r w:rsidRPr="00B75AC9">
        <w:rPr>
          <w:rFonts w:cs="Times"/>
        </w:rPr>
        <w:t>2016 Print Wikipedia (German version): 4 selected reviews out of 30</w:t>
      </w:r>
    </w:p>
    <w:p w14:paraId="4FA68538" w14:textId="77777777" w:rsidR="00EF4E4D" w:rsidRPr="00B75AC9" w:rsidRDefault="00EF4E4D" w:rsidP="003311E5">
      <w:pPr>
        <w:pStyle w:val="Entry"/>
      </w:pPr>
      <w:r w:rsidRPr="00B75AC9">
        <w:t xml:space="preserve">Alan Smart, “Futures // Common Knowledge: An Interview with Michael </w:t>
      </w:r>
      <w:proofErr w:type="spellStart"/>
      <w:r w:rsidRPr="00B75AC9">
        <w:t>Mandiberg</w:t>
      </w:r>
      <w:proofErr w:type="spellEnd"/>
      <w:r w:rsidRPr="00B75AC9">
        <w:t xml:space="preserve">,” Berlin Art Link, June 13, </w:t>
      </w:r>
      <w:hyperlink r:id="rId54" w:history="1">
        <w:r w:rsidRPr="00B75AC9">
          <w:rPr>
            <w:rStyle w:val="Hyperlink"/>
            <w:u w:val="none"/>
          </w:rPr>
          <w:t>http://www.berlinartlink.com/2016/06/13/michael-mandiberg/</w:t>
        </w:r>
      </w:hyperlink>
      <w:r w:rsidRPr="00B75AC9">
        <w:t xml:space="preserve"> </w:t>
      </w:r>
    </w:p>
    <w:p w14:paraId="42518DD6" w14:textId="77777777" w:rsidR="00EF4E4D" w:rsidRPr="00B75AC9" w:rsidRDefault="00EF4E4D" w:rsidP="003311E5">
      <w:pPr>
        <w:pStyle w:val="Entry"/>
      </w:pPr>
      <w:r w:rsidRPr="00B75AC9">
        <w:rPr>
          <w:iCs/>
        </w:rPr>
        <w:t xml:space="preserve">Jessica </w:t>
      </w:r>
      <w:proofErr w:type="spellStart"/>
      <w:r w:rsidRPr="00B75AC9">
        <w:rPr>
          <w:iCs/>
        </w:rPr>
        <w:t>Binsch</w:t>
      </w:r>
      <w:proofErr w:type="spellEnd"/>
      <w:r w:rsidRPr="00B75AC9">
        <w:t xml:space="preserve"> “</w:t>
      </w:r>
      <w:proofErr w:type="spellStart"/>
      <w:r w:rsidRPr="00B75AC9">
        <w:t>Einmal</w:t>
      </w:r>
      <w:proofErr w:type="spellEnd"/>
      <w:r w:rsidRPr="00B75AC9">
        <w:t xml:space="preserve"> die Wikipedia </w:t>
      </w:r>
      <w:proofErr w:type="spellStart"/>
      <w:r w:rsidRPr="00B75AC9">
        <w:t>ausdrucken</w:t>
      </w:r>
      <w:proofErr w:type="spellEnd"/>
      <w:r w:rsidRPr="00B75AC9">
        <w:t xml:space="preserve">, bitte!,” </w:t>
      </w:r>
      <w:proofErr w:type="spellStart"/>
      <w:r w:rsidRPr="00B75AC9">
        <w:t>Süddeutsche</w:t>
      </w:r>
      <w:proofErr w:type="spellEnd"/>
      <w:r w:rsidRPr="00B75AC9">
        <w:t xml:space="preserve"> Zeitung, May 28, </w:t>
      </w:r>
      <w:hyperlink r:id="rId55" w:history="1">
        <w:r w:rsidRPr="00B75AC9">
          <w:rPr>
            <w:rStyle w:val="Hyperlink"/>
            <w:u w:val="none"/>
          </w:rPr>
          <w:t>http://www.sueddeutsche.de/digital/kunstausstellung-einmal-die-wikipedia-ausdrucken-bitte-1.3009520</w:t>
        </w:r>
      </w:hyperlink>
    </w:p>
    <w:p w14:paraId="4DBB1213" w14:textId="77777777" w:rsidR="00EF4E4D" w:rsidRPr="00B75AC9" w:rsidRDefault="00EF4E4D" w:rsidP="003311E5">
      <w:pPr>
        <w:pStyle w:val="Entry"/>
      </w:pPr>
      <w:r w:rsidRPr="00B75AC9">
        <w:t>Jana Lapper, “</w:t>
      </w:r>
      <w:proofErr w:type="spellStart"/>
      <w:r w:rsidRPr="00B75AC9">
        <w:t>Künstler</w:t>
      </w:r>
      <w:proofErr w:type="spellEnd"/>
      <w:r w:rsidRPr="00B75AC9">
        <w:t xml:space="preserve"> </w:t>
      </w:r>
      <w:proofErr w:type="spellStart"/>
      <w:r w:rsidRPr="00B75AC9">
        <w:t>druckt</w:t>
      </w:r>
      <w:proofErr w:type="spellEnd"/>
      <w:r w:rsidRPr="00B75AC9">
        <w:t xml:space="preserve"> das Internet </w:t>
      </w:r>
      <w:proofErr w:type="spellStart"/>
      <w:r w:rsidRPr="00B75AC9">
        <w:t>aus</w:t>
      </w:r>
      <w:proofErr w:type="spellEnd"/>
      <w:r w:rsidRPr="00B75AC9">
        <w:t xml:space="preserve"> 3.406 </w:t>
      </w:r>
      <w:proofErr w:type="spellStart"/>
      <w:r w:rsidRPr="00B75AC9">
        <w:t>Bände</w:t>
      </w:r>
      <w:proofErr w:type="spellEnd"/>
      <w:r w:rsidRPr="00B75AC9">
        <w:t xml:space="preserve"> </w:t>
      </w:r>
      <w:proofErr w:type="spellStart"/>
      <w:r w:rsidRPr="00B75AC9">
        <w:t>voller</w:t>
      </w:r>
      <w:proofErr w:type="spellEnd"/>
      <w:r w:rsidRPr="00B75AC9">
        <w:t xml:space="preserve"> Wikipedia,” TAZ, May 31, </w:t>
      </w:r>
      <w:hyperlink r:id="rId56" w:history="1">
        <w:r w:rsidRPr="00B75AC9">
          <w:rPr>
            <w:rStyle w:val="Hyperlink"/>
            <w:u w:val="none"/>
          </w:rPr>
          <w:t>http://taz.de/!5308322/</w:t>
        </w:r>
      </w:hyperlink>
    </w:p>
    <w:p w14:paraId="1CB139BF" w14:textId="77777777" w:rsidR="00EF4E4D" w:rsidRPr="00B75AC9" w:rsidRDefault="00EF4E4D" w:rsidP="003311E5">
      <w:pPr>
        <w:pStyle w:val="Entry"/>
      </w:pPr>
      <w:r w:rsidRPr="00B75AC9">
        <w:t xml:space="preserve">Jim O’Donnell, “This Is What Happens When You Try to Print Out the Entirety of Wikipedia,” </w:t>
      </w:r>
      <w:r w:rsidRPr="00B75AC9">
        <w:rPr>
          <w:i/>
        </w:rPr>
        <w:t>Slate</w:t>
      </w:r>
      <w:r w:rsidRPr="00B75AC9">
        <w:t xml:space="preserve">, March 10, </w:t>
      </w:r>
      <w:hyperlink r:id="rId57" w:history="1">
        <w:r w:rsidR="00B75AC9" w:rsidRPr="00B75AC9">
          <w:rPr>
            <w:rStyle w:val="Hyperlink"/>
          </w:rPr>
          <w:t>http://www.slate.com/blogs/future_tense/2016/03/10/michael_mandiberg_s_art_installation_prints_out_the_entirety_of_wikipedia.html</w:t>
        </w:r>
      </w:hyperlink>
      <w:r w:rsidR="00B75AC9">
        <w:t xml:space="preserve"> </w:t>
      </w:r>
    </w:p>
    <w:p w14:paraId="56011BDE" w14:textId="77777777" w:rsidR="00EF4E4D" w:rsidRPr="00DD2132" w:rsidRDefault="00EF4E4D" w:rsidP="003311E5">
      <w:pPr>
        <w:pStyle w:val="Default"/>
        <w:tabs>
          <w:tab w:val="left" w:pos="720"/>
          <w:tab w:val="left" w:pos="8640"/>
          <w:tab w:val="left" w:pos="8860"/>
        </w:tabs>
        <w:spacing w:after="80"/>
        <w:ind w:left="432" w:right="216" w:hanging="432"/>
        <w:rPr>
          <w:rFonts w:ascii="Times" w:hAnsi="Times" w:cs="Times"/>
          <w:u w:val="single"/>
        </w:rPr>
      </w:pPr>
    </w:p>
    <w:p w14:paraId="0396F86E" w14:textId="77777777" w:rsidR="00E261B4" w:rsidRPr="00DD2132" w:rsidRDefault="00E261B4" w:rsidP="003311E5">
      <w:pPr>
        <w:pStyle w:val="Default"/>
        <w:tabs>
          <w:tab w:val="left" w:pos="720"/>
          <w:tab w:val="left" w:pos="8640"/>
          <w:tab w:val="left" w:pos="8860"/>
        </w:tabs>
        <w:spacing w:after="80"/>
        <w:ind w:left="432" w:right="216" w:hanging="432"/>
        <w:rPr>
          <w:rFonts w:ascii="Times" w:hAnsi="Times" w:cs="Times"/>
          <w:u w:val="single"/>
        </w:rPr>
      </w:pPr>
      <w:r w:rsidRPr="00DD2132">
        <w:rPr>
          <w:rFonts w:ascii="Times" w:hAnsi="Times" w:cs="Times"/>
          <w:u w:val="single"/>
        </w:rPr>
        <w:t xml:space="preserve">2016 </w:t>
      </w:r>
      <w:r w:rsidRPr="00DD2132">
        <w:rPr>
          <w:rFonts w:ascii="Times" w:hAnsi="Times" w:cs="Times"/>
          <w:i/>
          <w:u w:val="single"/>
        </w:rPr>
        <w:t>FDIC Insured</w:t>
      </w:r>
      <w:r w:rsidR="003359CD" w:rsidRPr="00DD2132">
        <w:rPr>
          <w:rFonts w:ascii="Times" w:hAnsi="Times" w:cs="Times"/>
          <w:u w:val="single"/>
        </w:rPr>
        <w:t>: 4 selected</w:t>
      </w:r>
      <w:r w:rsidRPr="00DD2132">
        <w:rPr>
          <w:rFonts w:ascii="Times" w:hAnsi="Times" w:cs="Times"/>
          <w:u w:val="single"/>
        </w:rPr>
        <w:t xml:space="preserve"> reviews</w:t>
      </w:r>
      <w:r w:rsidR="00BB3425" w:rsidRPr="00DD2132">
        <w:rPr>
          <w:rFonts w:ascii="Times" w:hAnsi="Times" w:cs="Times"/>
          <w:u w:val="single"/>
        </w:rPr>
        <w:t xml:space="preserve"> out of over 10</w:t>
      </w:r>
    </w:p>
    <w:p w14:paraId="51C55333" w14:textId="77777777" w:rsidR="00F52A7E" w:rsidRPr="00DD2132" w:rsidRDefault="00F52A7E" w:rsidP="003311E5">
      <w:pPr>
        <w:pStyle w:val="Entry"/>
      </w:pPr>
      <w:proofErr w:type="spellStart"/>
      <w:r w:rsidRPr="00DD2132">
        <w:t>Seph</w:t>
      </w:r>
      <w:proofErr w:type="spellEnd"/>
      <w:r w:rsidRPr="00DD2132">
        <w:t xml:space="preserve"> Rodney, “Where Do Banks Go When They Die?,” </w:t>
      </w:r>
      <w:r w:rsidRPr="00DD2132">
        <w:rPr>
          <w:i/>
        </w:rPr>
        <w:t>Hyperallergic</w:t>
      </w:r>
      <w:r w:rsidRPr="00DD2132">
        <w:t xml:space="preserve">, September 29, 2016 </w:t>
      </w:r>
      <w:hyperlink r:id="rId58" w:history="1">
        <w:r w:rsidR="0000718E" w:rsidRPr="00053D02">
          <w:rPr>
            <w:rStyle w:val="Hyperlink"/>
            <w:rFonts w:ascii="Times" w:hAnsi="Times"/>
          </w:rPr>
          <w:t>http://hyperallergic.com/322682/where-do-banks-go-when-they-die/</w:t>
        </w:r>
      </w:hyperlink>
      <w:r w:rsidR="0000718E">
        <w:t xml:space="preserve"> </w:t>
      </w:r>
    </w:p>
    <w:p w14:paraId="1A15B10F" w14:textId="77777777" w:rsidR="00A64C34" w:rsidRPr="00DD2132" w:rsidRDefault="00A64C34" w:rsidP="003311E5">
      <w:pPr>
        <w:pStyle w:val="Entry"/>
      </w:pPr>
      <w:r w:rsidRPr="00DD2132">
        <w:t xml:space="preserve">Mark Singer, “Making Art With Failed Banks,” </w:t>
      </w:r>
      <w:r w:rsidRPr="00DD2132">
        <w:rPr>
          <w:i/>
        </w:rPr>
        <w:t>The New Yorker</w:t>
      </w:r>
      <w:r w:rsidRPr="00DD2132">
        <w:t xml:space="preserve">, September 26, 2016 </w:t>
      </w:r>
      <w:hyperlink r:id="rId59" w:history="1">
        <w:r w:rsidR="0000718E" w:rsidRPr="00053D02">
          <w:rPr>
            <w:rStyle w:val="Hyperlink"/>
            <w:rFonts w:ascii="Times" w:hAnsi="Times"/>
          </w:rPr>
          <w:t>http://www.newyorker.com/magazine/2016/09/26/making-art-with-failed-banks</w:t>
        </w:r>
      </w:hyperlink>
      <w:r w:rsidR="0000718E">
        <w:t xml:space="preserve"> </w:t>
      </w:r>
    </w:p>
    <w:p w14:paraId="4D3644A5" w14:textId="77777777" w:rsidR="00A64C34" w:rsidRPr="00DD2132" w:rsidRDefault="00A64C34" w:rsidP="003311E5">
      <w:pPr>
        <w:pStyle w:val="Entry"/>
      </w:pPr>
      <w:r w:rsidRPr="00DD2132">
        <w:t xml:space="preserve">Tina Rivers Ryan, “Market Research,” </w:t>
      </w:r>
      <w:r w:rsidRPr="00DD2132">
        <w:rPr>
          <w:i/>
        </w:rPr>
        <w:t>Art in America</w:t>
      </w:r>
      <w:r w:rsidRPr="00DD2132">
        <w:t xml:space="preserve">, August 26, 2016 </w:t>
      </w:r>
      <w:hyperlink r:id="rId60" w:history="1">
        <w:r w:rsidRPr="00DD2132">
          <w:rPr>
            <w:rStyle w:val="Hyperlink"/>
          </w:rPr>
          <w:t>http://artinamericamagazine.com/news-features/interviews/market-research-an-interview-with-michael-mandiberg/</w:t>
        </w:r>
      </w:hyperlink>
    </w:p>
    <w:p w14:paraId="35F4509F" w14:textId="77777777" w:rsidR="00AF64A2" w:rsidRPr="00DD2132" w:rsidRDefault="00E261B4" w:rsidP="003311E5">
      <w:pPr>
        <w:pStyle w:val="Entry"/>
      </w:pPr>
      <w:r w:rsidRPr="00DD2132">
        <w:t>Julia Halperin, “Don’t bank on it: New York artist’s memorial to financial failures comes to Wall Str</w:t>
      </w:r>
      <w:r w:rsidR="00AF64A2" w:rsidRPr="00DD2132">
        <w:t xml:space="preserve">eet,” </w:t>
      </w:r>
      <w:r w:rsidR="00AF64A2" w:rsidRPr="00DD2132">
        <w:rPr>
          <w:i/>
        </w:rPr>
        <w:t>The Art Newspaper</w:t>
      </w:r>
      <w:r w:rsidR="00AF64A2" w:rsidRPr="00DD2132">
        <w:t xml:space="preserve">, May 10, 2016 </w:t>
      </w:r>
      <w:hyperlink r:id="rId61" w:history="1">
        <w:r w:rsidRPr="00DD2132">
          <w:rPr>
            <w:rStyle w:val="Hyperlink"/>
          </w:rPr>
          <w:t>http://theartnewspaper.com/news/news/don-t-bank-on-it-new-york-artist-s-memorial-to-financial-failures-comes-to-wall-street-/</w:t>
        </w:r>
      </w:hyperlink>
      <w:r w:rsidR="00AF64A2" w:rsidRPr="00DD2132">
        <w:tab/>
      </w:r>
      <w:r w:rsidR="00AF64A2" w:rsidRPr="00DD2132">
        <w:tab/>
      </w:r>
    </w:p>
    <w:p w14:paraId="78C5C611" w14:textId="77777777" w:rsidR="00E261B4" w:rsidRPr="00DD2132" w:rsidRDefault="00E261B4" w:rsidP="003311E5">
      <w:pPr>
        <w:pStyle w:val="Default"/>
        <w:tabs>
          <w:tab w:val="left" w:pos="720"/>
          <w:tab w:val="left" w:pos="8640"/>
          <w:tab w:val="left" w:pos="8860"/>
        </w:tabs>
        <w:spacing w:after="80"/>
        <w:ind w:left="432" w:right="216" w:hanging="432"/>
        <w:rPr>
          <w:rFonts w:ascii="Times" w:hAnsi="Times" w:cs="Times"/>
        </w:rPr>
      </w:pPr>
    </w:p>
    <w:p w14:paraId="564C6001" w14:textId="77777777" w:rsidR="00E94760" w:rsidRPr="00DD2132" w:rsidRDefault="00E94760" w:rsidP="003311E5">
      <w:pPr>
        <w:pStyle w:val="Default"/>
        <w:tabs>
          <w:tab w:val="left" w:pos="720"/>
          <w:tab w:val="left" w:pos="8640"/>
          <w:tab w:val="left" w:pos="8860"/>
        </w:tabs>
        <w:spacing w:after="80"/>
        <w:ind w:left="432" w:right="216" w:hanging="432"/>
        <w:rPr>
          <w:rFonts w:ascii="Times" w:hAnsi="Times" w:cs="Times"/>
        </w:rPr>
      </w:pPr>
      <w:r w:rsidRPr="00DD2132">
        <w:rPr>
          <w:rFonts w:ascii="Times" w:hAnsi="Times" w:cs="Times"/>
          <w:u w:val="single"/>
        </w:rPr>
        <w:t>2016</w:t>
      </w:r>
      <w:r w:rsidR="00EF4E4D" w:rsidRPr="00DD2132">
        <w:rPr>
          <w:rFonts w:ascii="Times" w:hAnsi="Times" w:cs="Times"/>
          <w:u w:val="single"/>
        </w:rPr>
        <w:t xml:space="preserve"> </w:t>
      </w:r>
      <w:r w:rsidRPr="00DD2132">
        <w:rPr>
          <w:rFonts w:ascii="Times" w:hAnsi="Times" w:cs="Times"/>
          <w:u w:val="single"/>
        </w:rPr>
        <w:t xml:space="preserve">Art+Feminism Wikipedia </w:t>
      </w:r>
      <w:proofErr w:type="spellStart"/>
      <w:r w:rsidRPr="00DD2132">
        <w:rPr>
          <w:rFonts w:ascii="Times" w:hAnsi="Times" w:cs="Times"/>
          <w:u w:val="single"/>
        </w:rPr>
        <w:t>Editathon</w:t>
      </w:r>
      <w:proofErr w:type="spellEnd"/>
      <w:r w:rsidRPr="00DD2132">
        <w:rPr>
          <w:rFonts w:ascii="Times" w:hAnsi="Times" w:cs="Times"/>
          <w:u w:val="single"/>
        </w:rPr>
        <w:t>: 5 selected reviews out of over 40</w:t>
      </w:r>
    </w:p>
    <w:p w14:paraId="4B0BDA82" w14:textId="77777777" w:rsidR="00E94760" w:rsidRPr="00DD2132" w:rsidRDefault="00E94760" w:rsidP="003311E5">
      <w:pPr>
        <w:pStyle w:val="Entry"/>
      </w:pPr>
      <w:r w:rsidRPr="00DD2132">
        <w:t xml:space="preserve">Talia Lavin, “A Feminist Edit-a-Thon Seeks to Reshape Wikipedia,” </w:t>
      </w:r>
      <w:r w:rsidRPr="00DD2132">
        <w:rPr>
          <w:i/>
        </w:rPr>
        <w:t>New Yorker</w:t>
      </w:r>
      <w:r w:rsidRPr="00DD2132">
        <w:t xml:space="preserve">, March 11, 2016, </w:t>
      </w:r>
      <w:hyperlink r:id="rId62" w:history="1">
        <w:r w:rsidRPr="00DD2132">
          <w:rPr>
            <w:rStyle w:val="Hyperlink"/>
            <w:rFonts w:ascii="Times" w:hAnsi="Times"/>
          </w:rPr>
          <w:t>http://www.newyorker.com/tech/elements/a-feminist-edit-a-thon-seeks-to-reshape-wikipedia</w:t>
        </w:r>
      </w:hyperlink>
      <w:r w:rsidRPr="00DD2132">
        <w:t xml:space="preserve"> </w:t>
      </w:r>
    </w:p>
    <w:p w14:paraId="20CA8665" w14:textId="77777777" w:rsidR="00E94760" w:rsidRPr="00DD2132" w:rsidRDefault="00E94760" w:rsidP="003311E5">
      <w:pPr>
        <w:pStyle w:val="Entry"/>
      </w:pPr>
      <w:r w:rsidRPr="00DD2132">
        <w:lastRenderedPageBreak/>
        <w:t xml:space="preserve">Liz Pelly, “The feminist groups disrupting bro-tech culture in 2016,” </w:t>
      </w:r>
      <w:r w:rsidRPr="00DD2132">
        <w:rPr>
          <w:i/>
        </w:rPr>
        <w:t>Dazed</w:t>
      </w:r>
      <w:r w:rsidRPr="00DD2132">
        <w:t xml:space="preserve">, March 4, 2016. </w:t>
      </w:r>
      <w:hyperlink r:id="rId63" w:history="1">
        <w:r w:rsidRPr="00DD2132">
          <w:rPr>
            <w:rStyle w:val="Hyperlink"/>
            <w:rFonts w:ascii="Times" w:hAnsi="Times"/>
          </w:rPr>
          <w:t>http://www.dazeddigital.com/artsandculture/article/30199/1/the-feminist-groups-disrupting-bro-tech-culture-in-2016</w:t>
        </w:r>
      </w:hyperlink>
      <w:r w:rsidRPr="00DD2132">
        <w:t xml:space="preserve"> </w:t>
      </w:r>
    </w:p>
    <w:p w14:paraId="14928A04" w14:textId="77777777" w:rsidR="00E94760" w:rsidRPr="00DD2132" w:rsidRDefault="00E94760" w:rsidP="003311E5">
      <w:pPr>
        <w:pStyle w:val="Entry"/>
      </w:pPr>
      <w:r w:rsidRPr="00DD2132">
        <w:t xml:space="preserve">Cynthia Allum, “Women leading movements to champion equality on Wikipedia,” </w:t>
      </w:r>
      <w:r w:rsidR="003359CD" w:rsidRPr="00DD2132">
        <w:rPr>
          <w:i/>
        </w:rPr>
        <w:t>The New York Times</w:t>
      </w:r>
      <w:r w:rsidR="003359CD" w:rsidRPr="00DD2132">
        <w:t xml:space="preserve">, </w:t>
      </w:r>
      <w:r w:rsidRPr="00DD2132">
        <w:t xml:space="preserve">February 29, 2016. </w:t>
      </w:r>
      <w:hyperlink r:id="rId64" w:history="1">
        <w:r w:rsidRPr="00DD2132">
          <w:rPr>
            <w:rStyle w:val="Hyperlink"/>
            <w:rFonts w:ascii="Times" w:hAnsi="Times"/>
          </w:rPr>
          <w:t>http://nytlive.nytimes.com/womenintheworld/2016/02/29/women-leading-movements-to-champion-equality-on-wikipedia/</w:t>
        </w:r>
      </w:hyperlink>
    </w:p>
    <w:p w14:paraId="54C56D34" w14:textId="77777777" w:rsidR="00E94760" w:rsidRPr="00DD2132" w:rsidRDefault="00E94760" w:rsidP="003311E5">
      <w:pPr>
        <w:pStyle w:val="Entry"/>
      </w:pPr>
      <w:r w:rsidRPr="00DD2132">
        <w:t xml:space="preserve">Jade Angeles Fitton, “Third Annual Edit-a-thon to Bring More Women Artists, and Editors, to Wikipedia,” </w:t>
      </w:r>
      <w:proofErr w:type="spellStart"/>
      <w:r w:rsidRPr="00DD2132">
        <w:rPr>
          <w:i/>
        </w:rPr>
        <w:t>ArtSlant</w:t>
      </w:r>
      <w:proofErr w:type="spellEnd"/>
      <w:r w:rsidRPr="00DD2132">
        <w:rPr>
          <w:i/>
        </w:rPr>
        <w:t xml:space="preserve"> New York</w:t>
      </w:r>
      <w:r w:rsidRPr="00DD2132">
        <w:t xml:space="preserve">, February 26, 2016. </w:t>
      </w:r>
      <w:hyperlink r:id="rId65" w:history="1">
        <w:r w:rsidR="0000718E" w:rsidRPr="00053D02">
          <w:rPr>
            <w:rStyle w:val="Hyperlink"/>
            <w:rFonts w:ascii="Times" w:hAnsi="Times"/>
          </w:rPr>
          <w:t>http://www.artslant.com/ny/articles/show/45280</w:t>
        </w:r>
      </w:hyperlink>
      <w:r w:rsidR="0000718E">
        <w:t xml:space="preserve"> </w:t>
      </w:r>
    </w:p>
    <w:p w14:paraId="34FB551C" w14:textId="77777777" w:rsidR="00E94760" w:rsidRPr="00DD2132" w:rsidRDefault="00E94760" w:rsidP="003311E5">
      <w:pPr>
        <w:pStyle w:val="Entry"/>
      </w:pPr>
      <w:r w:rsidRPr="00DD2132">
        <w:t xml:space="preserve">Hannah </w:t>
      </w:r>
      <w:proofErr w:type="spellStart"/>
      <w:r w:rsidRPr="00DD2132">
        <w:t>Ghorashi</w:t>
      </w:r>
      <w:proofErr w:type="spellEnd"/>
      <w:r w:rsidRPr="00DD2132">
        <w:t xml:space="preserve">, “Art + Feminism Announces Third Wikipedia Edit-A-Thon” </w:t>
      </w:r>
      <w:proofErr w:type="spellStart"/>
      <w:r w:rsidRPr="00DD2132">
        <w:rPr>
          <w:i/>
        </w:rPr>
        <w:t>ARTnews</w:t>
      </w:r>
      <w:proofErr w:type="spellEnd"/>
      <w:r w:rsidRPr="00DD2132">
        <w:t xml:space="preserve">, February 11, 2016, </w:t>
      </w:r>
      <w:hyperlink r:id="rId66" w:history="1">
        <w:r w:rsidRPr="00DD2132">
          <w:rPr>
            <w:rStyle w:val="Hyperlink"/>
            <w:rFonts w:ascii="Times" w:hAnsi="Times"/>
          </w:rPr>
          <w:t>http://www.artnews.com/2016/02/11/art-feminism-announces-third-wikipedia-edit-a-thon</w:t>
        </w:r>
      </w:hyperlink>
      <w:r w:rsidRPr="00DD2132">
        <w:t xml:space="preserve">  </w:t>
      </w:r>
    </w:p>
    <w:p w14:paraId="28FCD842" w14:textId="77777777" w:rsidR="00B06FBF" w:rsidRPr="00DD2132" w:rsidRDefault="00B06FBF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</w:p>
    <w:p w14:paraId="07012197" w14:textId="77777777" w:rsidR="001708F9" w:rsidRPr="00DD2132" w:rsidRDefault="0000718E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432" w:right="216" w:hanging="432"/>
        <w:rPr>
          <w:rFonts w:ascii="Times" w:hAnsi="Times"/>
          <w:u w:val="single"/>
        </w:rPr>
      </w:pPr>
      <w:r w:rsidRPr="00DD2132">
        <w:t xml:space="preserve">2015 </w:t>
      </w:r>
      <w:r w:rsidR="00E06E0A" w:rsidRPr="00DD2132">
        <w:rPr>
          <w:rFonts w:ascii="Times" w:hAnsi="Times"/>
          <w:u w:val="single"/>
        </w:rPr>
        <w:t>Print Wikipedia: 16</w:t>
      </w:r>
      <w:r w:rsidR="00CC4865" w:rsidRPr="00DD2132">
        <w:rPr>
          <w:rFonts w:ascii="Times" w:hAnsi="Times"/>
          <w:u w:val="single"/>
        </w:rPr>
        <w:t xml:space="preserve"> selected reviews out of </w:t>
      </w:r>
      <w:r w:rsidR="00BC27CB" w:rsidRPr="00DD2132">
        <w:rPr>
          <w:rFonts w:ascii="Times" w:hAnsi="Times"/>
          <w:u w:val="single"/>
        </w:rPr>
        <w:t>over 150</w:t>
      </w:r>
    </w:p>
    <w:p w14:paraId="51724784" w14:textId="77777777" w:rsidR="001E575E" w:rsidRPr="00DD2132" w:rsidRDefault="00015F41" w:rsidP="003311E5">
      <w:pPr>
        <w:pStyle w:val="Entry-Date"/>
      </w:pPr>
      <w:r w:rsidRPr="00DD2132">
        <w:tab/>
      </w:r>
      <w:r w:rsidR="00767375" w:rsidRPr="00DD2132">
        <w:t>Jennifer W. Leung</w:t>
      </w:r>
      <w:r w:rsidR="001E575E" w:rsidRPr="00DD2132">
        <w:t>, “</w:t>
      </w:r>
      <w:r w:rsidR="00767375" w:rsidRPr="00DD2132">
        <w:t xml:space="preserve">Michael </w:t>
      </w:r>
      <w:proofErr w:type="spellStart"/>
      <w:r w:rsidR="00767375" w:rsidRPr="00DD2132">
        <w:t>Mandiberg</w:t>
      </w:r>
      <w:proofErr w:type="spellEnd"/>
      <w:r w:rsidR="001E575E" w:rsidRPr="00DD2132">
        <w:t xml:space="preserve">,” </w:t>
      </w:r>
      <w:r w:rsidR="00767375" w:rsidRPr="00DD2132">
        <w:rPr>
          <w:i/>
          <w:iCs/>
        </w:rPr>
        <w:t>Artforum</w:t>
      </w:r>
      <w:r w:rsidR="001E575E" w:rsidRPr="00DD2132">
        <w:t xml:space="preserve">, </w:t>
      </w:r>
      <w:proofErr w:type="gramStart"/>
      <w:r w:rsidR="00767375" w:rsidRPr="00DD2132">
        <w:t>October</w:t>
      </w:r>
      <w:r w:rsidR="001E575E" w:rsidRPr="00DD2132">
        <w:t>,</w:t>
      </w:r>
      <w:proofErr w:type="gramEnd"/>
      <w:r w:rsidR="001E575E" w:rsidRPr="00DD2132">
        <w:t xml:space="preserve"> 2015, </w:t>
      </w:r>
      <w:r w:rsidR="00DA5DD0" w:rsidRPr="00DD2132">
        <w:t>p</w:t>
      </w:r>
      <w:r w:rsidR="00E06E0A" w:rsidRPr="00DD2132">
        <w:t xml:space="preserve"> 325-326.</w:t>
      </w:r>
    </w:p>
    <w:p w14:paraId="282E6C7F" w14:textId="77777777" w:rsidR="00767375" w:rsidRPr="00DD2132" w:rsidRDefault="00767375" w:rsidP="003311E5">
      <w:pPr>
        <w:pStyle w:val="Entry"/>
      </w:pPr>
      <w:r w:rsidRPr="00DD2132">
        <w:t xml:space="preserve">Jennifer Schuessler, “Print Wikipedia Reaches Final Entry,” </w:t>
      </w:r>
      <w:r w:rsidRPr="00DD2132">
        <w:rPr>
          <w:i/>
        </w:rPr>
        <w:t>New York Times</w:t>
      </w:r>
      <w:r w:rsidRPr="00DD2132">
        <w:t xml:space="preserve">, July 13, 2015, </w:t>
      </w:r>
      <w:hyperlink r:id="rId67" w:history="1">
        <w:r w:rsidR="005D0608" w:rsidRPr="00DD2132">
          <w:rPr>
            <w:rStyle w:val="Hyperlink"/>
            <w:rFonts w:ascii="Times" w:hAnsi="Times"/>
            <w:bCs w:val="0"/>
          </w:rPr>
          <w:t>http://artsbeat.blogs.nytimes.com/2015/07/13/print-wikipedia-project-reaches-final-entry/?_r=0</w:t>
        </w:r>
      </w:hyperlink>
      <w:r w:rsidR="005D0608" w:rsidRPr="00DD2132">
        <w:t>.</w:t>
      </w:r>
    </w:p>
    <w:p w14:paraId="1804F9F0" w14:textId="77777777" w:rsidR="00015F41" w:rsidRPr="00DD2132" w:rsidRDefault="00015F41" w:rsidP="003311E5">
      <w:pPr>
        <w:pStyle w:val="Entry"/>
      </w:pPr>
      <w:r w:rsidRPr="00DD2132">
        <w:t xml:space="preserve">Hannah </w:t>
      </w:r>
      <w:proofErr w:type="spellStart"/>
      <w:r w:rsidRPr="00DD2132">
        <w:t>Ghorashi</w:t>
      </w:r>
      <w:proofErr w:type="spellEnd"/>
      <w:r w:rsidRPr="00DD2132">
        <w:t>, “FROM AAAAA! TO ZZZAP!: MICHAEL MANDIBERG ON HIS PLAN TO PRINT WIKIPEDIA,</w:t>
      </w:r>
      <w:r w:rsidR="005D0608" w:rsidRPr="00DD2132">
        <w:t>”</w:t>
      </w:r>
      <w:r w:rsidRPr="00DD2132">
        <w:t xml:space="preserve"> </w:t>
      </w:r>
      <w:proofErr w:type="spellStart"/>
      <w:r w:rsidRPr="00DD2132">
        <w:rPr>
          <w:i/>
          <w:iCs/>
        </w:rPr>
        <w:t>ARTnews</w:t>
      </w:r>
      <w:proofErr w:type="spellEnd"/>
      <w:r w:rsidRPr="00DD2132">
        <w:rPr>
          <w:i/>
          <w:iCs/>
        </w:rPr>
        <w:t xml:space="preserve">, </w:t>
      </w:r>
      <w:r w:rsidRPr="00DD2132">
        <w:t xml:space="preserve">June 24, 2015, </w:t>
      </w:r>
      <w:hyperlink r:id="rId68" w:history="1">
        <w:r w:rsidR="005D0608" w:rsidRPr="00DD2132">
          <w:rPr>
            <w:rStyle w:val="Hyperlink"/>
            <w:rFonts w:ascii="Times" w:hAnsi="Times"/>
            <w:bCs w:val="0"/>
          </w:rPr>
          <w:t>http://www.artnews.com/2015/06/24/from-aaaaa-to-zzzap-michael-mandiberg-on-his-plan-to-print-wikipedia/</w:t>
        </w:r>
      </w:hyperlink>
      <w:r w:rsidR="005D0608" w:rsidRPr="00DD2132">
        <w:t>.</w:t>
      </w:r>
    </w:p>
    <w:p w14:paraId="11F52FB3" w14:textId="77777777" w:rsidR="00015F41" w:rsidRPr="00DD2132" w:rsidRDefault="00F449BF" w:rsidP="003311E5">
      <w:pPr>
        <w:pStyle w:val="Entry"/>
      </w:pPr>
      <w:r w:rsidRPr="00DD2132">
        <w:t xml:space="preserve">Press Trust of India, </w:t>
      </w:r>
      <w:r w:rsidR="00015F41" w:rsidRPr="00DD2132">
        <w:t xml:space="preserve">“Printed Wikipedia for $500,000,” </w:t>
      </w:r>
      <w:r w:rsidR="00015F41" w:rsidRPr="00DD2132">
        <w:rPr>
          <w:i/>
          <w:iCs/>
        </w:rPr>
        <w:t xml:space="preserve">Times of India, </w:t>
      </w:r>
      <w:r w:rsidR="00015F41" w:rsidRPr="00DD2132">
        <w:t xml:space="preserve">June 22, 2015, </w:t>
      </w:r>
      <w:hyperlink r:id="rId69" w:history="1">
        <w:r w:rsidR="005D0608" w:rsidRPr="00DD2132">
          <w:rPr>
            <w:rStyle w:val="Hyperlink"/>
            <w:rFonts w:ascii="Times" w:hAnsi="Times"/>
            <w:bCs w:val="0"/>
          </w:rPr>
          <w:t>http://timesofindia.indiatimes.com/tech/tech-news/Printed-Wikipedia-for-500000/articleshow/47765588.cms</w:t>
        </w:r>
      </w:hyperlink>
      <w:r w:rsidR="005D0608" w:rsidRPr="00DD2132">
        <w:t>.</w:t>
      </w:r>
    </w:p>
    <w:p w14:paraId="0633B2C2" w14:textId="77777777" w:rsidR="00015F41" w:rsidRPr="00DD2132" w:rsidRDefault="00015F41" w:rsidP="003311E5">
      <w:pPr>
        <w:pStyle w:val="Entry"/>
      </w:pPr>
      <w:r w:rsidRPr="00DD2132">
        <w:t xml:space="preserve">Giorgio </w:t>
      </w:r>
      <w:proofErr w:type="spellStart"/>
      <w:r w:rsidRPr="00DD2132">
        <w:t>Barrato</w:t>
      </w:r>
      <w:proofErr w:type="spellEnd"/>
      <w:r w:rsidRPr="00DD2132">
        <w:t xml:space="preserve">, “Wikipedia </w:t>
      </w:r>
      <w:proofErr w:type="spellStart"/>
      <w:r w:rsidRPr="00DD2132">
        <w:t>stampata</w:t>
      </w:r>
      <w:proofErr w:type="spellEnd"/>
      <w:r w:rsidRPr="00DD2132">
        <w:t xml:space="preserve">: 7600 </w:t>
      </w:r>
      <w:proofErr w:type="spellStart"/>
      <w:r w:rsidRPr="00DD2132">
        <w:t>volumi</w:t>
      </w:r>
      <w:proofErr w:type="spellEnd"/>
      <w:r w:rsidRPr="00DD2132">
        <w:t xml:space="preserve"> </w:t>
      </w:r>
      <w:proofErr w:type="spellStart"/>
      <w:r w:rsidRPr="00DD2132">
        <w:t>costerebbero</w:t>
      </w:r>
      <w:proofErr w:type="spellEnd"/>
      <w:r w:rsidRPr="00DD2132">
        <w:t xml:space="preserve"> 450mila euro,” </w:t>
      </w:r>
      <w:r w:rsidRPr="00DD2132">
        <w:rPr>
          <w:i/>
          <w:iCs/>
        </w:rPr>
        <w:t xml:space="preserve">Wired (Italy), </w:t>
      </w:r>
      <w:r w:rsidRPr="00DD2132">
        <w:t xml:space="preserve">June 19, 2015, </w:t>
      </w:r>
      <w:hyperlink r:id="rId70" w:history="1">
        <w:r w:rsidR="005D0608" w:rsidRPr="00DD2132">
          <w:rPr>
            <w:rStyle w:val="Hyperlink"/>
            <w:rFonts w:ascii="Times" w:hAnsi="Times"/>
            <w:bCs w:val="0"/>
          </w:rPr>
          <w:t>http://www.wired.it/internet/web/2015/06/19/wikipedia-stampata-7600-volumi-450mila-euro/</w:t>
        </w:r>
      </w:hyperlink>
      <w:r w:rsidR="005D0608" w:rsidRPr="00DD2132">
        <w:t>.</w:t>
      </w:r>
    </w:p>
    <w:p w14:paraId="085D6FF5" w14:textId="77777777" w:rsidR="00015F41" w:rsidRPr="00DD2132" w:rsidRDefault="00F449BF" w:rsidP="003311E5">
      <w:pPr>
        <w:pStyle w:val="Entry"/>
      </w:pPr>
      <w:r w:rsidRPr="00DD2132">
        <w:t xml:space="preserve">Dan Damon, </w:t>
      </w:r>
      <w:r w:rsidR="00015F41" w:rsidRPr="00DD2132">
        <w:t>“</w:t>
      </w:r>
      <w:r w:rsidRPr="00DD2132">
        <w:t xml:space="preserve">Why print copies of </w:t>
      </w:r>
      <w:proofErr w:type="gramStart"/>
      <w:r w:rsidRPr="00DD2132">
        <w:t>Wikipedia?</w:t>
      </w:r>
      <w:r w:rsidR="00015F41" w:rsidRPr="00DD2132">
        <w:t>,</w:t>
      </w:r>
      <w:proofErr w:type="gramEnd"/>
      <w:r w:rsidR="00015F41" w:rsidRPr="00DD2132">
        <w:t xml:space="preserve">” June 19, 2015, </w:t>
      </w:r>
      <w:r w:rsidR="00015F41" w:rsidRPr="00DD2132">
        <w:rPr>
          <w:i/>
          <w:iCs/>
        </w:rPr>
        <w:t xml:space="preserve">BBC World Service, </w:t>
      </w:r>
      <w:hyperlink r:id="rId71" w:history="1">
        <w:r w:rsidR="005D0608" w:rsidRPr="00DD2132">
          <w:rPr>
            <w:rStyle w:val="Hyperlink"/>
            <w:rFonts w:ascii="Times" w:hAnsi="Times"/>
            <w:bCs w:val="0"/>
          </w:rPr>
          <w:t>http://www.bbc.co.uk/programmes/p02v2vrn</w:t>
        </w:r>
      </w:hyperlink>
      <w:r w:rsidR="005D0608" w:rsidRPr="00DD2132">
        <w:t>.</w:t>
      </w:r>
    </w:p>
    <w:p w14:paraId="039CB551" w14:textId="77777777" w:rsidR="00015F41" w:rsidRPr="00DD2132" w:rsidRDefault="00015F41" w:rsidP="003311E5">
      <w:pPr>
        <w:pStyle w:val="Entry"/>
      </w:pPr>
      <w:r w:rsidRPr="00DD2132">
        <w:t xml:space="preserve">Simone </w:t>
      </w:r>
      <w:proofErr w:type="spellStart"/>
      <w:r w:rsidRPr="00DD2132">
        <w:t>Cosimi</w:t>
      </w:r>
      <w:proofErr w:type="spellEnd"/>
      <w:r w:rsidRPr="00DD2132">
        <w:t xml:space="preserve">, “Wikipedia, per </w:t>
      </w:r>
      <w:proofErr w:type="spellStart"/>
      <w:r w:rsidRPr="00DD2132">
        <w:t>stamparla</w:t>
      </w:r>
      <w:proofErr w:type="spellEnd"/>
      <w:r w:rsidRPr="00DD2132">
        <w:t xml:space="preserve"> </w:t>
      </w:r>
      <w:proofErr w:type="spellStart"/>
      <w:r w:rsidRPr="00DD2132">
        <w:t>su</w:t>
      </w:r>
      <w:proofErr w:type="spellEnd"/>
      <w:r w:rsidRPr="00DD2132">
        <w:t xml:space="preserve"> carta </w:t>
      </w:r>
      <w:proofErr w:type="spellStart"/>
      <w:r w:rsidRPr="00DD2132">
        <w:t>servono</w:t>
      </w:r>
      <w:proofErr w:type="spellEnd"/>
      <w:r w:rsidRPr="00DD2132">
        <w:t xml:space="preserve"> 8.000 </w:t>
      </w:r>
      <w:proofErr w:type="spellStart"/>
      <w:r w:rsidRPr="00DD2132">
        <w:t>volumi</w:t>
      </w:r>
      <w:proofErr w:type="spellEnd"/>
      <w:r w:rsidRPr="00DD2132">
        <w:t xml:space="preserve">,” </w:t>
      </w:r>
      <w:r w:rsidRPr="00DD2132">
        <w:rPr>
          <w:i/>
          <w:iCs/>
        </w:rPr>
        <w:t xml:space="preserve">Vanity Fair (Italy), </w:t>
      </w:r>
      <w:r w:rsidRPr="00DD2132">
        <w:t xml:space="preserve">June 19, 2015, </w:t>
      </w:r>
      <w:hyperlink r:id="rId72" w:history="1">
        <w:r w:rsidR="005D0608" w:rsidRPr="00DD2132">
          <w:rPr>
            <w:rStyle w:val="Hyperlink"/>
            <w:rFonts w:ascii="Times" w:hAnsi="Times"/>
            <w:bCs w:val="0"/>
          </w:rPr>
          <w:t>http://www.vanityfair.it/lifestyle/hi-tech/15/06/18/wikipedia-stampata-su-carta</w:t>
        </w:r>
      </w:hyperlink>
      <w:r w:rsidR="005D0608" w:rsidRPr="00DD2132">
        <w:t>.</w:t>
      </w:r>
    </w:p>
    <w:p w14:paraId="2DE49774" w14:textId="77777777" w:rsidR="00015F41" w:rsidRPr="00DD2132" w:rsidRDefault="00015F41" w:rsidP="003311E5">
      <w:pPr>
        <w:pStyle w:val="Entry"/>
      </w:pPr>
      <w:r w:rsidRPr="00DD2132">
        <w:t xml:space="preserve">Christopher Hooten, “These print editions of Wikipedia show the futility of big data and are available for purchase,” </w:t>
      </w:r>
      <w:r w:rsidRPr="00DD2132">
        <w:rPr>
          <w:i/>
          <w:iCs/>
        </w:rPr>
        <w:t>Independent,</w:t>
      </w:r>
      <w:r w:rsidRPr="00DD2132">
        <w:t xml:space="preserve"> June 23, 2015, </w:t>
      </w:r>
      <w:hyperlink r:id="rId73" w:history="1">
        <w:r w:rsidR="005D0608" w:rsidRPr="00DD2132">
          <w:rPr>
            <w:rStyle w:val="Hyperlink"/>
            <w:rFonts w:ascii="Times" w:hAnsi="Times"/>
            <w:bCs w:val="0"/>
          </w:rPr>
          <w:t>http://www.independent.co.uk/arts-entertainment/art/news/these-print-editions-of-wikipedia-show-the-futility-of-big-data-and-are-available-for-purchase-10330900.html</w:t>
        </w:r>
      </w:hyperlink>
      <w:r w:rsidR="005D0608" w:rsidRPr="00DD2132">
        <w:t>.</w:t>
      </w:r>
    </w:p>
    <w:p w14:paraId="35930B5E" w14:textId="77777777" w:rsidR="00015F41" w:rsidRPr="00DD2132" w:rsidRDefault="00015F41" w:rsidP="003311E5">
      <w:pPr>
        <w:pStyle w:val="Entry"/>
      </w:pPr>
      <w:r w:rsidRPr="00DD2132">
        <w:t xml:space="preserve">“Un artiste </w:t>
      </w:r>
      <w:proofErr w:type="spellStart"/>
      <w:r w:rsidRPr="00DD2132">
        <w:t>américain</w:t>
      </w:r>
      <w:proofErr w:type="spellEnd"/>
      <w:r w:rsidRPr="00DD2132">
        <w:t xml:space="preserve"> </w:t>
      </w:r>
      <w:proofErr w:type="spellStart"/>
      <w:r w:rsidRPr="00DD2132">
        <w:t>imprime</w:t>
      </w:r>
      <w:proofErr w:type="spellEnd"/>
      <w:r w:rsidRPr="00DD2132">
        <w:t xml:space="preserve"> la version anglaise de Wikipedia,” </w:t>
      </w:r>
      <w:r w:rsidRPr="00DD2132">
        <w:rPr>
          <w:i/>
          <w:iCs/>
        </w:rPr>
        <w:t xml:space="preserve">Libération, </w:t>
      </w:r>
      <w:r w:rsidRPr="00DD2132">
        <w:t xml:space="preserve">June 19, 2015, </w:t>
      </w:r>
      <w:hyperlink r:id="rId74" w:history="1">
        <w:r w:rsidR="005D0608" w:rsidRPr="00DD2132">
          <w:rPr>
            <w:rStyle w:val="Hyperlink"/>
            <w:rFonts w:ascii="Times" w:hAnsi="Times"/>
            <w:bCs w:val="0"/>
          </w:rPr>
          <w:t>http://www.liberation.fr/culture/2015/06/19/un-artiste-americain-imprime-la-version-anglaise-de-wikipedia_1333371</w:t>
        </w:r>
      </w:hyperlink>
      <w:r w:rsidR="005D0608" w:rsidRPr="00DD2132">
        <w:t>.</w:t>
      </w:r>
    </w:p>
    <w:p w14:paraId="6527E0E6" w14:textId="77777777" w:rsidR="00015F41" w:rsidRPr="00DD2132" w:rsidRDefault="00015F41" w:rsidP="003311E5">
      <w:pPr>
        <w:pStyle w:val="Entry"/>
      </w:pPr>
      <w:r w:rsidRPr="00DD2132">
        <w:lastRenderedPageBreak/>
        <w:t xml:space="preserve">Amah-Rose Abrams, “Artist Michael </w:t>
      </w:r>
      <w:proofErr w:type="spellStart"/>
      <w:r w:rsidRPr="00DD2132">
        <w:t>Mandiberg</w:t>
      </w:r>
      <w:proofErr w:type="spellEnd"/>
      <w:r w:rsidRPr="00DD2132">
        <w:t xml:space="preserve"> Turns Wikipedia in</w:t>
      </w:r>
      <w:r w:rsidR="00C179B2" w:rsidRPr="00DD2132">
        <w:t>to</w:t>
      </w:r>
      <w:r w:rsidRPr="00DD2132">
        <w:t xml:space="preserve"> 7,600 Volumes for Gallery Show,” </w:t>
      </w:r>
      <w:proofErr w:type="spellStart"/>
      <w:r w:rsidRPr="00DD2132">
        <w:rPr>
          <w:i/>
          <w:iCs/>
        </w:rPr>
        <w:t>ArtNet</w:t>
      </w:r>
      <w:proofErr w:type="spellEnd"/>
      <w:r w:rsidRPr="00DD2132">
        <w:rPr>
          <w:i/>
          <w:iCs/>
        </w:rPr>
        <w:t xml:space="preserve"> News, </w:t>
      </w:r>
      <w:r w:rsidRPr="00DD2132">
        <w:t xml:space="preserve">June 18, 2015, </w:t>
      </w:r>
      <w:hyperlink r:id="rId75" w:history="1">
        <w:r w:rsidR="005D0608" w:rsidRPr="00DD2132">
          <w:rPr>
            <w:rStyle w:val="Hyperlink"/>
            <w:rFonts w:ascii="Times" w:hAnsi="Times"/>
            <w:bCs w:val="0"/>
          </w:rPr>
          <w:t>https://news.artnet.com/art-world/artists-turns-wikipedia-into-7600-books-309109</w:t>
        </w:r>
      </w:hyperlink>
      <w:r w:rsidR="005D0608" w:rsidRPr="00DD2132">
        <w:t>.</w:t>
      </w:r>
    </w:p>
    <w:p w14:paraId="45EBC9E5" w14:textId="77777777" w:rsidR="00015F41" w:rsidRPr="00DD2132" w:rsidRDefault="00015F41" w:rsidP="003311E5">
      <w:pPr>
        <w:pStyle w:val="Entry"/>
      </w:pPr>
      <w:r w:rsidRPr="00DD2132">
        <w:t xml:space="preserve">Dan </w:t>
      </w:r>
      <w:proofErr w:type="spellStart"/>
      <w:r w:rsidRPr="00DD2132">
        <w:t>Piepenbring</w:t>
      </w:r>
      <w:proofErr w:type="spellEnd"/>
      <w:r w:rsidRPr="00DD2132">
        <w:t xml:space="preserve">, “Printing Wikipedia,” </w:t>
      </w:r>
      <w:r w:rsidRPr="00DD2132">
        <w:rPr>
          <w:i/>
          <w:iCs/>
        </w:rPr>
        <w:t>The Paris Review,</w:t>
      </w:r>
      <w:r w:rsidRPr="00DD2132">
        <w:t xml:space="preserve"> June 19, 2015, </w:t>
      </w:r>
      <w:hyperlink r:id="rId76" w:history="1">
        <w:r w:rsidR="005D0608" w:rsidRPr="00DD2132">
          <w:rPr>
            <w:rStyle w:val="Hyperlink"/>
            <w:rFonts w:ascii="Times" w:hAnsi="Times"/>
            <w:bCs w:val="0"/>
          </w:rPr>
          <w:t>http://www.theparisreview.org/blog/2015/06/19/printing-wikipedia-from-aaaaa-to-zzzap-and-other-news/</w:t>
        </w:r>
      </w:hyperlink>
      <w:r w:rsidR="005D0608" w:rsidRPr="00DD2132">
        <w:t>.</w:t>
      </w:r>
    </w:p>
    <w:p w14:paraId="01AD3714" w14:textId="77777777" w:rsidR="00015F41" w:rsidRPr="00DD2132" w:rsidRDefault="00015F41" w:rsidP="003311E5">
      <w:pPr>
        <w:pStyle w:val="Entry"/>
      </w:pPr>
      <w:r w:rsidRPr="00DD2132">
        <w:t xml:space="preserve">Casey Quackenbush, “Artist Converts Wikipedia to Print—Maybe It’s Not Dead After All,” </w:t>
      </w:r>
      <w:r w:rsidRPr="00DD2132">
        <w:rPr>
          <w:i/>
          <w:iCs/>
        </w:rPr>
        <w:t xml:space="preserve">New York Observer, </w:t>
      </w:r>
      <w:r w:rsidRPr="00DD2132">
        <w:t xml:space="preserve">June 19, 2015, </w:t>
      </w:r>
      <w:hyperlink r:id="rId77" w:history="1">
        <w:r w:rsidR="005D0608" w:rsidRPr="00DD2132">
          <w:rPr>
            <w:rStyle w:val="Hyperlink"/>
            <w:rFonts w:ascii="Times" w:hAnsi="Times"/>
            <w:bCs w:val="0"/>
          </w:rPr>
          <w:t>http://observer.com/2015/06/artist-converts-wikipedia-to-print-maybe-its-not-dead-after-all/</w:t>
        </w:r>
      </w:hyperlink>
      <w:r w:rsidR="005D0608" w:rsidRPr="00DD2132">
        <w:t>.</w:t>
      </w:r>
    </w:p>
    <w:p w14:paraId="6D26A86B" w14:textId="77777777" w:rsidR="00015F41" w:rsidRPr="00DD2132" w:rsidRDefault="00015F41" w:rsidP="003311E5">
      <w:pPr>
        <w:pStyle w:val="Entry"/>
      </w:pPr>
      <w:r w:rsidRPr="00DD2132">
        <w:t xml:space="preserve">Stephan Felix, “Wikipedia </w:t>
      </w:r>
      <w:proofErr w:type="spellStart"/>
      <w:r w:rsidRPr="00DD2132">
        <w:t>liegt</w:t>
      </w:r>
      <w:proofErr w:type="spellEnd"/>
      <w:r w:rsidRPr="00DD2132">
        <w:t xml:space="preserve"> auf dem Drucker,” </w:t>
      </w:r>
      <w:r w:rsidRPr="00DD2132">
        <w:rPr>
          <w:i/>
          <w:iCs/>
        </w:rPr>
        <w:t xml:space="preserve">Die Zeit, </w:t>
      </w:r>
      <w:r w:rsidRPr="00DD2132">
        <w:t xml:space="preserve">June 19, 2015, </w:t>
      </w:r>
      <w:hyperlink r:id="rId78" w:history="1">
        <w:r w:rsidR="005D0608" w:rsidRPr="00DD2132">
          <w:rPr>
            <w:rStyle w:val="Hyperlink"/>
            <w:rFonts w:ascii="Times" w:hAnsi="Times"/>
            <w:bCs w:val="0"/>
          </w:rPr>
          <w:t>http://blog.zeit.de/teilchen/2015/06/18/wikipedia-liegt-auf-dem-drucker/</w:t>
        </w:r>
      </w:hyperlink>
      <w:r w:rsidR="005D0608" w:rsidRPr="00DD2132">
        <w:t>.</w:t>
      </w:r>
    </w:p>
    <w:p w14:paraId="7F180CE0" w14:textId="77777777" w:rsidR="00015F41" w:rsidRPr="00DD2132" w:rsidRDefault="00015F41" w:rsidP="003311E5">
      <w:pPr>
        <w:pStyle w:val="Entry"/>
      </w:pPr>
      <w:r w:rsidRPr="00DD2132">
        <w:t xml:space="preserve">Will Greenberg, “Ever Wonder what a $500,000 Version of Wikipedia Would Look Like?,” </w:t>
      </w:r>
      <w:r w:rsidRPr="00DD2132">
        <w:rPr>
          <w:i/>
          <w:iCs/>
        </w:rPr>
        <w:t>Washington Post</w:t>
      </w:r>
      <w:r w:rsidRPr="00DD2132">
        <w:t xml:space="preserve">, June 18, 2015, </w:t>
      </w:r>
      <w:hyperlink r:id="rId79" w:history="1">
        <w:r w:rsidR="005D0608" w:rsidRPr="00DD2132">
          <w:rPr>
            <w:rStyle w:val="Hyperlink"/>
            <w:rFonts w:ascii="Times" w:hAnsi="Times"/>
            <w:bCs w:val="0"/>
          </w:rPr>
          <w:t>http://www.washingtonpost.com/news/morning-mix/wp/2015/06/18/ever-wondered-what-a-500000-version-of-wikipedia-would-look-like/</w:t>
        </w:r>
      </w:hyperlink>
      <w:r w:rsidR="005D0608" w:rsidRPr="00DD2132">
        <w:t>.</w:t>
      </w:r>
    </w:p>
    <w:p w14:paraId="58B2F5D1" w14:textId="77777777" w:rsidR="00015F41" w:rsidRPr="00DD2132" w:rsidRDefault="00015F41" w:rsidP="003311E5">
      <w:pPr>
        <w:pStyle w:val="Entry"/>
      </w:pPr>
      <w:r w:rsidRPr="00DD2132">
        <w:t xml:space="preserve">Nicole Walsh, “Meet the Man Printing Wikipedia as a Book,” </w:t>
      </w:r>
      <w:r w:rsidRPr="00DD2132">
        <w:rPr>
          <w:i/>
          <w:iCs/>
        </w:rPr>
        <w:t>Vice Creator’s Project</w:t>
      </w:r>
      <w:r w:rsidRPr="00DD2132">
        <w:t xml:space="preserve">, June 18, 2015, </w:t>
      </w:r>
      <w:hyperlink r:id="rId80" w:history="1">
        <w:r w:rsidR="005D0608" w:rsidRPr="00DD2132">
          <w:rPr>
            <w:rStyle w:val="Hyperlink"/>
            <w:rFonts w:ascii="Times" w:hAnsi="Times"/>
            <w:bCs w:val="0"/>
          </w:rPr>
          <w:t>http://thecreatorsproject.vice.com/blog/exclusive-meet-the-man-printing-wikipedia-as-a-book</w:t>
        </w:r>
      </w:hyperlink>
      <w:r w:rsidR="005D0608" w:rsidRPr="00DD2132">
        <w:t>.</w:t>
      </w:r>
    </w:p>
    <w:p w14:paraId="648D4A49" w14:textId="77777777" w:rsidR="00015F41" w:rsidRPr="00DD2132" w:rsidRDefault="00015F41" w:rsidP="003311E5">
      <w:pPr>
        <w:pStyle w:val="Entry"/>
      </w:pPr>
      <w:r w:rsidRPr="00DD2132">
        <w:t xml:space="preserve">Jennifer Schuessler, “Moving Wikipedia from Computer to Many, Many Bookshelves” </w:t>
      </w:r>
      <w:r w:rsidRPr="00DD2132">
        <w:rPr>
          <w:i/>
          <w:iCs/>
        </w:rPr>
        <w:t xml:space="preserve">New York Times, </w:t>
      </w:r>
      <w:r w:rsidRPr="00DD2132">
        <w:t xml:space="preserve">June 17, 2015, </w:t>
      </w:r>
      <w:hyperlink r:id="rId81" w:history="1">
        <w:r w:rsidR="005D0608" w:rsidRPr="00DD2132">
          <w:rPr>
            <w:rStyle w:val="Hyperlink"/>
            <w:rFonts w:ascii="Times" w:hAnsi="Times"/>
            <w:bCs w:val="0"/>
          </w:rPr>
          <w:t>http://www.nytimes.com/2015/06/17/books/moving-wikipedia-from-computer-to-many-many-bookshelves.html?_r=0</w:t>
        </w:r>
      </w:hyperlink>
      <w:r w:rsidR="005D0608" w:rsidRPr="00DD2132">
        <w:t>.</w:t>
      </w:r>
    </w:p>
    <w:p w14:paraId="1B67B9EC" w14:textId="77777777" w:rsidR="00CC4865" w:rsidRPr="00DD2132" w:rsidRDefault="00CC4865" w:rsidP="003311E5">
      <w:pPr>
        <w:pStyle w:val="Default"/>
        <w:widowControl w:val="0"/>
        <w:tabs>
          <w:tab w:val="left" w:pos="720"/>
        </w:tabs>
        <w:spacing w:after="80"/>
        <w:ind w:left="1440" w:right="216" w:hanging="720"/>
        <w:rPr>
          <w:rFonts w:ascii="Times" w:hAnsi="Times"/>
        </w:rPr>
      </w:pPr>
    </w:p>
    <w:p w14:paraId="75545FAF" w14:textId="77777777" w:rsidR="00CC4865" w:rsidRPr="00DD2132" w:rsidRDefault="00CC4865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432" w:right="216" w:hanging="432"/>
        <w:rPr>
          <w:rFonts w:ascii="Times" w:hAnsi="Times"/>
        </w:rPr>
      </w:pPr>
      <w:r w:rsidRPr="00DD2132">
        <w:rPr>
          <w:rFonts w:ascii="Times" w:hAnsi="Times"/>
          <w:u w:val="single"/>
        </w:rPr>
        <w:t xml:space="preserve">2015 Art+Feminism Wikipedia </w:t>
      </w:r>
      <w:proofErr w:type="spellStart"/>
      <w:r w:rsidRPr="00DD2132">
        <w:rPr>
          <w:rFonts w:ascii="Times" w:hAnsi="Times"/>
          <w:u w:val="single"/>
        </w:rPr>
        <w:t>Editathon</w:t>
      </w:r>
      <w:proofErr w:type="spellEnd"/>
      <w:r w:rsidRPr="00DD2132">
        <w:rPr>
          <w:rFonts w:ascii="Times" w:hAnsi="Times"/>
          <w:u w:val="single"/>
        </w:rPr>
        <w:t>: 7 selected reviews out of</w:t>
      </w:r>
      <w:r w:rsidR="00BC27CB" w:rsidRPr="00DD2132">
        <w:rPr>
          <w:rFonts w:ascii="Times" w:hAnsi="Times"/>
          <w:u w:val="single"/>
        </w:rPr>
        <w:t xml:space="preserve"> over</w:t>
      </w:r>
      <w:r w:rsidRPr="00DD2132">
        <w:rPr>
          <w:rFonts w:ascii="Times" w:hAnsi="Times"/>
          <w:u w:val="single"/>
        </w:rPr>
        <w:t xml:space="preserve"> 60</w:t>
      </w:r>
    </w:p>
    <w:p w14:paraId="40E7AB52" w14:textId="77777777" w:rsidR="00057051" w:rsidRPr="00DD2132" w:rsidRDefault="0026510D" w:rsidP="003311E5">
      <w:pPr>
        <w:pStyle w:val="Entry"/>
      </w:pPr>
      <w:r w:rsidRPr="00DD2132">
        <w:t xml:space="preserve">Madeline Brand, “Inside a Wikipedia </w:t>
      </w:r>
      <w:proofErr w:type="spellStart"/>
      <w:r w:rsidRPr="00DD2132">
        <w:t>Editathon</w:t>
      </w:r>
      <w:proofErr w:type="spellEnd"/>
      <w:r w:rsidRPr="00DD2132">
        <w:t>,” KCRW, March 1</w:t>
      </w:r>
      <w:r w:rsidR="00CE4992" w:rsidRPr="00DD2132">
        <w:t>7</w:t>
      </w:r>
      <w:r w:rsidRPr="00DD2132">
        <w:t xml:space="preserve"> 2015, </w:t>
      </w:r>
      <w:hyperlink r:id="rId82" w:history="1">
        <w:r w:rsidRPr="00DD2132">
          <w:rPr>
            <w:rStyle w:val="Hyperlink"/>
            <w:rFonts w:ascii="Times" w:hAnsi="Times"/>
          </w:rPr>
          <w:t>www.kcrw.com/news-culture/shows/press-play-with-madeleine-brand/venice-high-school-arrests-wikipedias-feminist-makeover-and-chinatown</w:t>
        </w:r>
      </w:hyperlink>
      <w:r w:rsidRPr="00DD2132">
        <w:t xml:space="preserve"> .</w:t>
      </w:r>
    </w:p>
    <w:p w14:paraId="12A42E1A" w14:textId="77777777" w:rsidR="0026510D" w:rsidRPr="00DD2132" w:rsidRDefault="0026510D" w:rsidP="003311E5">
      <w:pPr>
        <w:pStyle w:val="Entry"/>
        <w:rPr>
          <w:rStyle w:val="citation"/>
          <w:rFonts w:ascii="Times" w:hAnsi="Times"/>
        </w:rPr>
      </w:pPr>
      <w:r w:rsidRPr="00DD2132">
        <w:rPr>
          <w:rStyle w:val="citation"/>
          <w:rFonts w:ascii="Times" w:hAnsi="Times"/>
        </w:rPr>
        <w:t xml:space="preserve">Sarah Cowan, “Art-Minded Feminists Become </w:t>
      </w:r>
      <w:proofErr w:type="spellStart"/>
      <w:r w:rsidRPr="00DD2132">
        <w:rPr>
          <w:rStyle w:val="citation"/>
          <w:rFonts w:ascii="Times" w:hAnsi="Times"/>
        </w:rPr>
        <w:t>Wikipedians</w:t>
      </w:r>
      <w:proofErr w:type="spellEnd"/>
      <w:r w:rsidRPr="00DD2132">
        <w:rPr>
          <w:rStyle w:val="citation"/>
          <w:rFonts w:ascii="Times" w:hAnsi="Times"/>
        </w:rPr>
        <w:t xml:space="preserve"> for a Weekend,” Hyperallergic, March 12, 2015, </w:t>
      </w:r>
      <w:hyperlink r:id="rId83" w:history="1">
        <w:r w:rsidRPr="00DD2132">
          <w:rPr>
            <w:rStyle w:val="Hyperlink"/>
            <w:rFonts w:ascii="Times" w:hAnsi="Times"/>
          </w:rPr>
          <w:t>http://hyperallergic.com/190185/art-minded-feminists-become-wikipedians-for-a-weekend/</w:t>
        </w:r>
      </w:hyperlink>
      <w:r w:rsidRPr="00DD2132">
        <w:rPr>
          <w:rStyle w:val="citation"/>
          <w:rFonts w:ascii="Times" w:hAnsi="Times"/>
        </w:rPr>
        <w:t xml:space="preserve"> .</w:t>
      </w:r>
    </w:p>
    <w:p w14:paraId="3F894F99" w14:textId="77777777" w:rsidR="00B238B9" w:rsidRPr="00DD2132" w:rsidRDefault="00B238B9" w:rsidP="003311E5">
      <w:pPr>
        <w:pStyle w:val="Entry"/>
        <w:rPr>
          <w:rStyle w:val="reference-accessdate"/>
          <w:rFonts w:ascii="Times" w:hAnsi="Times"/>
        </w:rPr>
      </w:pPr>
      <w:r w:rsidRPr="00DD2132">
        <w:rPr>
          <w:rStyle w:val="citation"/>
          <w:rFonts w:ascii="Times" w:hAnsi="Times"/>
        </w:rPr>
        <w:t xml:space="preserve">Hannah </w:t>
      </w:r>
      <w:proofErr w:type="spellStart"/>
      <w:r w:rsidR="0026510D" w:rsidRPr="00DD2132">
        <w:rPr>
          <w:rStyle w:val="citation"/>
          <w:rFonts w:ascii="Times" w:hAnsi="Times"/>
        </w:rPr>
        <w:t>Ghorashi</w:t>
      </w:r>
      <w:proofErr w:type="spellEnd"/>
      <w:r w:rsidR="0026510D" w:rsidRPr="00DD2132">
        <w:rPr>
          <w:rStyle w:val="citation"/>
          <w:rFonts w:ascii="Times" w:hAnsi="Times"/>
        </w:rPr>
        <w:t xml:space="preserve">, </w:t>
      </w:r>
      <w:r w:rsidR="00F84C48" w:rsidRPr="00DD2132">
        <w:rPr>
          <w:rStyle w:val="citation"/>
          <w:rFonts w:ascii="Times" w:hAnsi="Times"/>
        </w:rPr>
        <w:t>“</w:t>
      </w:r>
      <w:r w:rsidRPr="00DD2132">
        <w:rPr>
          <w:rStyle w:val="citation"/>
          <w:rFonts w:ascii="Times" w:hAnsi="Times"/>
        </w:rPr>
        <w:t>Art+Feminism's 2015 Wikipedia Edit-A-Thon Adds 334 Articles on Female Artists</w:t>
      </w:r>
      <w:r w:rsidR="004618F4" w:rsidRPr="00DD2132">
        <w:rPr>
          <w:rStyle w:val="citation"/>
          <w:rFonts w:ascii="Times" w:hAnsi="Times"/>
        </w:rPr>
        <w:t xml:space="preserve">,” </w:t>
      </w:r>
      <w:proofErr w:type="spellStart"/>
      <w:r w:rsidRPr="00DD2132">
        <w:rPr>
          <w:rStyle w:val="citation"/>
          <w:rFonts w:ascii="Times" w:hAnsi="Times"/>
          <w:i/>
          <w:iCs/>
        </w:rPr>
        <w:t>ARTnews</w:t>
      </w:r>
      <w:proofErr w:type="spellEnd"/>
      <w:r w:rsidR="0026510D" w:rsidRPr="00DD2132">
        <w:rPr>
          <w:rStyle w:val="reference-accessdate"/>
          <w:rFonts w:ascii="Times" w:hAnsi="Times"/>
        </w:rPr>
        <w:t xml:space="preserve"> March 10, 2015, </w:t>
      </w:r>
      <w:hyperlink r:id="rId84" w:history="1">
        <w:r w:rsidR="0026510D" w:rsidRPr="00DD2132">
          <w:rPr>
            <w:rStyle w:val="Hyperlink"/>
            <w:rFonts w:ascii="Times" w:hAnsi="Times"/>
          </w:rPr>
          <w:t>http://www.artnews.com/2015/03/10/artfeminisms-2015-wikipedia-edit-a-thon-adds-334-articles-on-female-artists/</w:t>
        </w:r>
      </w:hyperlink>
      <w:r w:rsidR="0026510D" w:rsidRPr="00DD2132">
        <w:rPr>
          <w:rStyle w:val="reference-accessdate"/>
          <w:rFonts w:ascii="Times" w:hAnsi="Times"/>
        </w:rPr>
        <w:t>.</w:t>
      </w:r>
    </w:p>
    <w:p w14:paraId="11BF643F" w14:textId="77777777" w:rsidR="0026510D" w:rsidRPr="00DD2132" w:rsidRDefault="0026510D" w:rsidP="003311E5">
      <w:pPr>
        <w:pStyle w:val="Entry"/>
        <w:rPr>
          <w:rStyle w:val="reference-accessdate"/>
          <w:rFonts w:ascii="Times" w:hAnsi="Times"/>
        </w:rPr>
      </w:pPr>
      <w:r w:rsidRPr="00DD2132">
        <w:rPr>
          <w:rStyle w:val="citation"/>
          <w:rFonts w:ascii="Times" w:hAnsi="Times"/>
        </w:rPr>
        <w:t xml:space="preserve">Anna Russell, </w:t>
      </w:r>
      <w:r w:rsidR="004618F4" w:rsidRPr="00DD2132">
        <w:rPr>
          <w:rStyle w:val="citation"/>
          <w:rFonts w:ascii="Times" w:hAnsi="Times"/>
        </w:rPr>
        <w:t>“</w:t>
      </w:r>
      <w:r w:rsidRPr="00DD2132">
        <w:rPr>
          <w:rStyle w:val="citation"/>
          <w:rFonts w:ascii="Times" w:hAnsi="Times"/>
        </w:rPr>
        <w:t>‘Edit-a-Thon’ Volunteers Revamp Female Artists’ Wikipedia Profiles</w:t>
      </w:r>
      <w:r w:rsidR="004618F4" w:rsidRPr="00DD2132">
        <w:rPr>
          <w:rStyle w:val="citation"/>
          <w:rFonts w:ascii="Times" w:hAnsi="Times"/>
        </w:rPr>
        <w:t>,”</w:t>
      </w:r>
      <w:r w:rsidRPr="00DD2132">
        <w:rPr>
          <w:rStyle w:val="citation"/>
          <w:rFonts w:ascii="Times" w:hAnsi="Times"/>
        </w:rPr>
        <w:t xml:space="preserve"> </w:t>
      </w:r>
      <w:r w:rsidRPr="00DD2132">
        <w:rPr>
          <w:rStyle w:val="citation"/>
          <w:rFonts w:ascii="Times" w:hAnsi="Times"/>
          <w:i/>
          <w:iCs/>
        </w:rPr>
        <w:t>The Wall Street Journal,</w:t>
      </w:r>
      <w:r w:rsidRPr="00DD2132">
        <w:rPr>
          <w:rStyle w:val="citation"/>
          <w:rFonts w:ascii="Times" w:hAnsi="Times"/>
          <w:iCs/>
        </w:rPr>
        <w:t xml:space="preserve"> March 9</w:t>
      </w:r>
      <w:r w:rsidR="00E964AA" w:rsidRPr="00DD2132">
        <w:rPr>
          <w:rStyle w:val="citation"/>
          <w:rFonts w:ascii="Times" w:hAnsi="Times"/>
          <w:iCs/>
          <w:vertAlign w:val="superscript"/>
        </w:rPr>
        <w:t>.</w:t>
      </w:r>
      <w:r w:rsidRPr="00DD2132">
        <w:rPr>
          <w:rStyle w:val="citation"/>
          <w:rFonts w:ascii="Times" w:hAnsi="Times"/>
          <w:iCs/>
        </w:rPr>
        <w:t xml:space="preserve"> 2015, </w:t>
      </w:r>
      <w:hyperlink r:id="rId85" w:history="1">
        <w:r w:rsidR="004618F4" w:rsidRPr="00DD2132">
          <w:rPr>
            <w:rStyle w:val="Hyperlink"/>
            <w:rFonts w:ascii="Times" w:hAnsi="Times"/>
            <w:iCs/>
          </w:rPr>
          <w:t>http://blogs.wsj.com/speakeasy/2015/03/09/edit-a-thon-volunteers-revamp-female-artists-wikipedia-profiles/</w:t>
        </w:r>
      </w:hyperlink>
      <w:r w:rsidRPr="00DD2132">
        <w:rPr>
          <w:rStyle w:val="citation"/>
          <w:rFonts w:ascii="Times" w:hAnsi="Times"/>
          <w:iCs/>
        </w:rPr>
        <w:t>.</w:t>
      </w:r>
    </w:p>
    <w:p w14:paraId="7675792F" w14:textId="77777777" w:rsidR="0026510D" w:rsidRPr="00DD2132" w:rsidRDefault="003F11EB" w:rsidP="003311E5">
      <w:pPr>
        <w:pStyle w:val="Entry"/>
        <w:rPr>
          <w:rStyle w:val="citation"/>
          <w:rFonts w:ascii="Times" w:hAnsi="Times"/>
          <w:iCs/>
        </w:rPr>
      </w:pPr>
      <w:r w:rsidRPr="00DD2132">
        <w:rPr>
          <w:rStyle w:val="citation"/>
          <w:rFonts w:ascii="Times" w:hAnsi="Times"/>
        </w:rPr>
        <w:t>Jennifer Schuessler</w:t>
      </w:r>
      <w:r w:rsidR="0026510D" w:rsidRPr="00DD2132">
        <w:rPr>
          <w:rStyle w:val="citation"/>
          <w:rFonts w:ascii="Times" w:hAnsi="Times"/>
        </w:rPr>
        <w:t xml:space="preserve">, </w:t>
      </w:r>
      <w:r w:rsidR="004618F4" w:rsidRPr="00DD2132">
        <w:rPr>
          <w:rStyle w:val="citation"/>
          <w:rFonts w:ascii="Times" w:hAnsi="Times"/>
        </w:rPr>
        <w:t>“</w:t>
      </w:r>
      <w:r w:rsidR="0026510D" w:rsidRPr="00DD2132">
        <w:rPr>
          <w:rStyle w:val="citation"/>
          <w:rFonts w:ascii="Times" w:hAnsi="Times"/>
        </w:rPr>
        <w:t>MoMA to Host Wikipedia Editing Marathon, to Improve</w:t>
      </w:r>
      <w:r w:rsidR="004618F4" w:rsidRPr="00DD2132">
        <w:rPr>
          <w:rStyle w:val="citation"/>
          <w:rFonts w:ascii="Times" w:hAnsi="Times"/>
        </w:rPr>
        <w:t xml:space="preserve"> Coverage of Women in the Arts,” </w:t>
      </w:r>
      <w:r w:rsidR="0026510D" w:rsidRPr="00DD2132">
        <w:rPr>
          <w:rStyle w:val="citation"/>
          <w:rFonts w:ascii="Times" w:hAnsi="Times"/>
          <w:i/>
          <w:iCs/>
        </w:rPr>
        <w:t xml:space="preserve">The New York Times, </w:t>
      </w:r>
      <w:r w:rsidR="0026510D" w:rsidRPr="00DD2132">
        <w:rPr>
          <w:rStyle w:val="citation"/>
          <w:rFonts w:ascii="Times" w:hAnsi="Times"/>
          <w:iCs/>
        </w:rPr>
        <w:t>March 6</w:t>
      </w:r>
      <w:r w:rsidR="00E964AA" w:rsidRPr="00DD2132">
        <w:rPr>
          <w:rStyle w:val="citation"/>
          <w:rFonts w:ascii="Times" w:hAnsi="Times"/>
          <w:iCs/>
          <w:vertAlign w:val="superscript"/>
        </w:rPr>
        <w:t>.</w:t>
      </w:r>
      <w:r w:rsidR="0026510D" w:rsidRPr="00DD2132">
        <w:rPr>
          <w:rStyle w:val="citation"/>
          <w:rFonts w:ascii="Times" w:hAnsi="Times"/>
          <w:iCs/>
        </w:rPr>
        <w:t xml:space="preserve"> 2015, </w:t>
      </w:r>
      <w:hyperlink r:id="rId86" w:history="1">
        <w:r w:rsidR="0026510D" w:rsidRPr="00DD2132">
          <w:rPr>
            <w:rStyle w:val="Hyperlink"/>
            <w:rFonts w:ascii="Times" w:hAnsi="Times"/>
            <w:iCs/>
          </w:rPr>
          <w:t>http://artsbeat.blogs.nytimes.com/2015/03/06/moma-to-host-wikipedia-editing-marathon-to-improve-coverage-of-women-in-the-arts</w:t>
        </w:r>
      </w:hyperlink>
      <w:r w:rsidR="0026510D" w:rsidRPr="00DD2132">
        <w:rPr>
          <w:rStyle w:val="citation"/>
          <w:rFonts w:ascii="Times" w:hAnsi="Times"/>
          <w:iCs/>
        </w:rPr>
        <w:t>.</w:t>
      </w:r>
    </w:p>
    <w:p w14:paraId="13B6F80A" w14:textId="77777777" w:rsidR="0026510D" w:rsidRPr="00DD2132" w:rsidRDefault="0026510D" w:rsidP="003311E5">
      <w:pPr>
        <w:pStyle w:val="Entry"/>
      </w:pPr>
      <w:proofErr w:type="spellStart"/>
      <w:r w:rsidRPr="00DD2132">
        <w:rPr>
          <w:rStyle w:val="citation"/>
          <w:rFonts w:ascii="Times" w:hAnsi="Times"/>
        </w:rPr>
        <w:t>Issie</w:t>
      </w:r>
      <w:proofErr w:type="spellEnd"/>
      <w:r w:rsidRPr="00DD2132">
        <w:rPr>
          <w:rStyle w:val="citation"/>
          <w:rFonts w:ascii="Times" w:hAnsi="Times"/>
        </w:rPr>
        <w:t xml:space="preserve"> </w:t>
      </w:r>
      <w:proofErr w:type="spellStart"/>
      <w:r w:rsidRPr="00DD2132">
        <w:rPr>
          <w:rStyle w:val="citation"/>
          <w:rFonts w:ascii="Times" w:hAnsi="Times"/>
        </w:rPr>
        <w:t>Lapowsky</w:t>
      </w:r>
      <w:proofErr w:type="spellEnd"/>
      <w:r w:rsidRPr="00DD2132">
        <w:rPr>
          <w:rStyle w:val="citation"/>
          <w:rFonts w:ascii="Times" w:hAnsi="Times"/>
        </w:rPr>
        <w:t xml:space="preserve">, </w:t>
      </w:r>
      <w:r w:rsidR="004618F4" w:rsidRPr="00DD2132">
        <w:rPr>
          <w:rStyle w:val="citation"/>
          <w:rFonts w:ascii="Times" w:hAnsi="Times"/>
        </w:rPr>
        <w:t>“</w:t>
      </w:r>
      <w:r w:rsidRPr="00DD2132">
        <w:rPr>
          <w:rStyle w:val="citation"/>
          <w:rFonts w:ascii="Times" w:hAnsi="Times"/>
        </w:rPr>
        <w:t>Meet the Editors Fighting</w:t>
      </w:r>
      <w:r w:rsidR="004618F4" w:rsidRPr="00DD2132">
        <w:rPr>
          <w:rStyle w:val="citation"/>
          <w:rFonts w:ascii="Times" w:hAnsi="Times"/>
        </w:rPr>
        <w:t xml:space="preserve"> Racism and Sexism on Wikipedia,”</w:t>
      </w:r>
      <w:r w:rsidRPr="00DD2132">
        <w:rPr>
          <w:rStyle w:val="citation"/>
          <w:rFonts w:ascii="Times" w:hAnsi="Times"/>
        </w:rPr>
        <w:t xml:space="preserve"> </w:t>
      </w:r>
      <w:hyperlink r:id="rId87" w:tooltip="Wired (magazine)" w:history="1">
        <w:r w:rsidRPr="00DD2132">
          <w:rPr>
            <w:rStyle w:val="Hyperlink"/>
            <w:rFonts w:ascii="Times" w:hAnsi="Times"/>
            <w:i/>
            <w:iCs/>
          </w:rPr>
          <w:t>Wired</w:t>
        </w:r>
      </w:hyperlink>
      <w:r w:rsidRPr="00DD2132">
        <w:rPr>
          <w:rStyle w:val="citation"/>
          <w:rFonts w:ascii="Times" w:hAnsi="Times"/>
          <w:i/>
          <w:iCs/>
        </w:rPr>
        <w:t xml:space="preserve">, </w:t>
      </w:r>
      <w:r w:rsidRPr="00DD2132">
        <w:rPr>
          <w:rStyle w:val="citation"/>
          <w:rFonts w:ascii="Times" w:hAnsi="Times"/>
          <w:iCs/>
        </w:rPr>
        <w:t xml:space="preserve">March </w:t>
      </w:r>
      <w:r w:rsidR="00CE4992" w:rsidRPr="00DD2132">
        <w:rPr>
          <w:rStyle w:val="citation"/>
          <w:rFonts w:ascii="Times" w:hAnsi="Times"/>
          <w:iCs/>
        </w:rPr>
        <w:t>3</w:t>
      </w:r>
      <w:r w:rsidRPr="00DD2132">
        <w:rPr>
          <w:rStyle w:val="citation"/>
          <w:rFonts w:ascii="Times" w:hAnsi="Times"/>
          <w:iCs/>
        </w:rPr>
        <w:t xml:space="preserve">, 2015, </w:t>
      </w:r>
      <w:hyperlink r:id="rId88" w:history="1">
        <w:r w:rsidRPr="00DD2132">
          <w:rPr>
            <w:rStyle w:val="Hyperlink"/>
            <w:rFonts w:ascii="Times" w:hAnsi="Times"/>
            <w:iCs/>
          </w:rPr>
          <w:t>http://www.wired.com/2015/03/wikipedia-sexism/</w:t>
        </w:r>
      </w:hyperlink>
      <w:r w:rsidRPr="00DD2132">
        <w:rPr>
          <w:rStyle w:val="citation"/>
          <w:rFonts w:ascii="Times" w:hAnsi="Times"/>
          <w:iCs/>
        </w:rPr>
        <w:t>.</w:t>
      </w:r>
    </w:p>
    <w:p w14:paraId="6D5643C3" w14:textId="77777777" w:rsidR="00B238B9" w:rsidRPr="00DD2132" w:rsidRDefault="004618F4" w:rsidP="003311E5">
      <w:pPr>
        <w:pStyle w:val="Entry"/>
      </w:pPr>
      <w:r w:rsidRPr="00DD2132">
        <w:lastRenderedPageBreak/>
        <w:t>“</w:t>
      </w:r>
      <w:r w:rsidR="00B238B9" w:rsidRPr="00DD2132">
        <w:rPr>
          <w:rStyle w:val="citation"/>
          <w:rFonts w:ascii="Times" w:hAnsi="Times"/>
        </w:rPr>
        <w:t>Th</w:t>
      </w:r>
      <w:r w:rsidRPr="00DD2132">
        <w:rPr>
          <w:rStyle w:val="citation"/>
          <w:rFonts w:ascii="Times" w:hAnsi="Times"/>
        </w:rPr>
        <w:t>e Agenda: This Week in New York,”</w:t>
      </w:r>
      <w:r w:rsidR="00B238B9" w:rsidRPr="00DD2132">
        <w:rPr>
          <w:rStyle w:val="citation"/>
          <w:rFonts w:ascii="Times" w:hAnsi="Times"/>
        </w:rPr>
        <w:t xml:space="preserve"> </w:t>
      </w:r>
      <w:r w:rsidR="00B238B9" w:rsidRPr="00DD2132">
        <w:rPr>
          <w:rStyle w:val="citation"/>
          <w:rFonts w:ascii="Times" w:hAnsi="Times"/>
          <w:i/>
          <w:iCs/>
        </w:rPr>
        <w:t>Art in America</w:t>
      </w:r>
      <w:r w:rsidRPr="00DD2132">
        <w:rPr>
          <w:rStyle w:val="citation"/>
          <w:rFonts w:ascii="Times" w:hAnsi="Times"/>
        </w:rPr>
        <w:t xml:space="preserve">, </w:t>
      </w:r>
      <w:r w:rsidR="00B238B9" w:rsidRPr="00DD2132">
        <w:rPr>
          <w:rStyle w:val="citation"/>
          <w:rFonts w:ascii="Times" w:hAnsi="Times"/>
        </w:rPr>
        <w:t xml:space="preserve">3 March 2015, </w:t>
      </w:r>
      <w:hyperlink r:id="rId89" w:history="1">
        <w:r w:rsidRPr="00DD2132">
          <w:rPr>
            <w:rStyle w:val="Hyperlink"/>
            <w:rFonts w:ascii="Times" w:hAnsi="Times"/>
          </w:rPr>
          <w:t>http://www.artinamericamagazine.com/news-features/previews/the-agenda-this-week-in-new-york-14/</w:t>
        </w:r>
      </w:hyperlink>
      <w:r w:rsidRPr="00DD2132">
        <w:rPr>
          <w:rStyle w:val="citation"/>
          <w:rFonts w:ascii="Times" w:hAnsi="Times"/>
        </w:rPr>
        <w:t>.</w:t>
      </w:r>
    </w:p>
    <w:p w14:paraId="21728F85" w14:textId="77777777" w:rsidR="00CC4865" w:rsidRPr="00DD2132" w:rsidRDefault="00CC4865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432" w:right="216" w:hanging="432"/>
        <w:rPr>
          <w:rFonts w:ascii="Times" w:hAnsi="Times"/>
          <w:u w:val="single"/>
        </w:rPr>
      </w:pPr>
      <w:r w:rsidRPr="00DD2132">
        <w:rPr>
          <w:rFonts w:ascii="Times" w:hAnsi="Times"/>
          <w:u w:val="single"/>
        </w:rPr>
        <w:t xml:space="preserve">2015 </w:t>
      </w:r>
      <w:r w:rsidR="00A97B47" w:rsidRPr="00DD2132">
        <w:rPr>
          <w:rFonts w:ascii="Times" w:hAnsi="Times"/>
          <w:u w:val="single"/>
        </w:rPr>
        <w:t>Other</w:t>
      </w:r>
      <w:r w:rsidRPr="00DD2132">
        <w:rPr>
          <w:rFonts w:ascii="Times" w:hAnsi="Times"/>
          <w:u w:val="single"/>
        </w:rPr>
        <w:t xml:space="preserve"> Reviews</w:t>
      </w:r>
    </w:p>
    <w:p w14:paraId="42F8A893" w14:textId="77777777" w:rsidR="00E06E0A" w:rsidRPr="00DD2132" w:rsidRDefault="00E06E0A" w:rsidP="003311E5">
      <w:pPr>
        <w:pStyle w:val="Entry"/>
      </w:pPr>
      <w:r w:rsidRPr="00DD2132">
        <w:t xml:space="preserve">Dawn Opel, “A review of </w:t>
      </w:r>
      <w:r w:rsidRPr="00DD2132">
        <w:rPr>
          <w:i/>
        </w:rPr>
        <w:t>The Social Media Reader</w:t>
      </w:r>
      <w:r w:rsidRPr="00DD2132">
        <w:t xml:space="preserve">,” Kairos, Fall (20.1), </w:t>
      </w:r>
      <w:hyperlink r:id="rId90" w:history="1">
        <w:r w:rsidRPr="00DD2132">
          <w:rPr>
            <w:rStyle w:val="Hyperlink"/>
            <w:rFonts w:ascii="Times" w:hAnsi="Times"/>
            <w:szCs w:val="24"/>
          </w:rPr>
          <w:t>http://kairos.technorhetoric.net/20.1/reviews/opel/index.html</w:t>
        </w:r>
      </w:hyperlink>
      <w:r w:rsidRPr="00DD2132">
        <w:t>.</w:t>
      </w:r>
    </w:p>
    <w:p w14:paraId="5867DF46" w14:textId="77777777" w:rsidR="00057051" w:rsidRPr="00DD2132" w:rsidRDefault="00057051" w:rsidP="003311E5">
      <w:pPr>
        <w:pStyle w:val="Entry"/>
        <w:rPr>
          <w:b/>
        </w:rPr>
      </w:pPr>
      <w:r w:rsidRPr="00DD2132">
        <w:t xml:space="preserve">Joseph Henry, “Querying the new appropriation art: is this cynicism?,” </w:t>
      </w:r>
      <w:proofErr w:type="spellStart"/>
      <w:r w:rsidRPr="00DD2132">
        <w:t>MoMUS</w:t>
      </w:r>
      <w:proofErr w:type="spellEnd"/>
      <w:r w:rsidRPr="00DD2132">
        <w:t xml:space="preserve">, January 8, 2015, </w:t>
      </w:r>
      <w:hyperlink r:id="rId91" w:history="1">
        <w:r w:rsidR="004618F4" w:rsidRPr="00DD2132">
          <w:rPr>
            <w:rStyle w:val="Hyperlink"/>
            <w:rFonts w:ascii="Times" w:hAnsi="Times"/>
            <w:szCs w:val="24"/>
          </w:rPr>
          <w:t>http://momus.ca/querying-the-new-appropriation-art-is-this-cynicism/</w:t>
        </w:r>
      </w:hyperlink>
      <w:r w:rsidR="004618F4" w:rsidRPr="00DD2132">
        <w:t>.</w:t>
      </w:r>
    </w:p>
    <w:p w14:paraId="23ED7266" w14:textId="77777777" w:rsidR="00057051" w:rsidRPr="00DD2132" w:rsidRDefault="00057051" w:rsidP="003311E5">
      <w:pPr>
        <w:pStyle w:val="Default"/>
        <w:widowControl w:val="0"/>
        <w:tabs>
          <w:tab w:val="left" w:pos="720"/>
        </w:tabs>
        <w:spacing w:after="80"/>
        <w:ind w:left="1440" w:right="216" w:hanging="1440"/>
        <w:rPr>
          <w:rFonts w:ascii="Times" w:hAnsi="Times"/>
        </w:rPr>
      </w:pPr>
    </w:p>
    <w:p w14:paraId="674A7118" w14:textId="77777777" w:rsidR="00CC4865" w:rsidRPr="00DD2132" w:rsidRDefault="00CC4865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432" w:right="216" w:hanging="432"/>
        <w:rPr>
          <w:rFonts w:ascii="Times" w:hAnsi="Times"/>
          <w:u w:val="single"/>
        </w:rPr>
      </w:pPr>
      <w:r w:rsidRPr="00DD2132">
        <w:rPr>
          <w:rFonts w:ascii="Times" w:hAnsi="Times"/>
          <w:u w:val="single"/>
        </w:rPr>
        <w:t xml:space="preserve">2014 Art+Feminism Wikipedia </w:t>
      </w:r>
      <w:proofErr w:type="spellStart"/>
      <w:r w:rsidRPr="00DD2132">
        <w:rPr>
          <w:rFonts w:ascii="Times" w:hAnsi="Times"/>
          <w:u w:val="single"/>
        </w:rPr>
        <w:t>Editathon</w:t>
      </w:r>
      <w:proofErr w:type="spellEnd"/>
      <w:r w:rsidRPr="00DD2132">
        <w:rPr>
          <w:rFonts w:ascii="Times" w:hAnsi="Times"/>
          <w:u w:val="single"/>
        </w:rPr>
        <w:t xml:space="preserve">: 10 selected reviews out of </w:t>
      </w:r>
      <w:r w:rsidR="00BC27CB" w:rsidRPr="00DD2132">
        <w:rPr>
          <w:rFonts w:ascii="Times" w:hAnsi="Times"/>
          <w:u w:val="single"/>
        </w:rPr>
        <w:t xml:space="preserve">over </w:t>
      </w:r>
      <w:r w:rsidRPr="00DD2132">
        <w:rPr>
          <w:rFonts w:ascii="Times" w:hAnsi="Times"/>
          <w:u w:val="single"/>
        </w:rPr>
        <w:t>40</w:t>
      </w:r>
    </w:p>
    <w:p w14:paraId="2DE18ED8" w14:textId="77777777" w:rsidR="006731CD" w:rsidRPr="00DD2132" w:rsidRDefault="006731CD" w:rsidP="003311E5">
      <w:pPr>
        <w:pStyle w:val="Entry"/>
      </w:pPr>
      <w:r w:rsidRPr="00DD2132">
        <w:t xml:space="preserve">Jonathan Jones, </w:t>
      </w:r>
      <w:r w:rsidR="004618F4" w:rsidRPr="00DD2132">
        <w:t>“</w:t>
      </w:r>
      <w:r w:rsidRPr="00DD2132">
        <w:t xml:space="preserve">Is Wikipedia the best place to promote women in art?” The Guardian, February 20, 2014. </w:t>
      </w:r>
      <w:hyperlink r:id="rId92" w:history="1">
        <w:r w:rsidR="005D0608" w:rsidRPr="00DD2132">
          <w:rPr>
            <w:rStyle w:val="Hyperlink"/>
            <w:rFonts w:ascii="Times" w:hAnsi="Times"/>
          </w:rPr>
          <w:t>http://www.theguardian.com/artanddesign/jonathanjonesblog/2014/feb/20/wikipedia-women-in-art-artandfeminism-editathons</w:t>
        </w:r>
      </w:hyperlink>
      <w:r w:rsidR="005D0608" w:rsidRPr="00DD2132">
        <w:t>.</w:t>
      </w:r>
    </w:p>
    <w:p w14:paraId="4131C83D" w14:textId="77777777" w:rsidR="00FB116F" w:rsidRPr="00DD2132" w:rsidRDefault="00FB116F" w:rsidP="003311E5">
      <w:pPr>
        <w:pStyle w:val="Entry"/>
      </w:pPr>
      <w:r w:rsidRPr="00DD2132">
        <w:t xml:space="preserve">Julie Bort, “A Growing Army </w:t>
      </w:r>
      <w:proofErr w:type="gramStart"/>
      <w:r w:rsidRPr="00DD2132">
        <w:t>Of</w:t>
      </w:r>
      <w:proofErr w:type="gramEnd"/>
      <w:r w:rsidRPr="00DD2132">
        <w:t xml:space="preserve"> Women Are Taking On Wikipedia’s Sexism Problem,” Business Insider, February 15, 2014. </w:t>
      </w:r>
      <w:hyperlink r:id="rId93" w:history="1">
        <w:r w:rsidR="005D0608" w:rsidRPr="00DD2132">
          <w:rPr>
            <w:rStyle w:val="Hyperlink"/>
            <w:rFonts w:ascii="Times" w:hAnsi="Times"/>
          </w:rPr>
          <w:t>http://www.businessinsider.com/growing-army-of-women-take-on-wikipedia-2014-2</w:t>
        </w:r>
      </w:hyperlink>
      <w:r w:rsidRPr="00DD2132">
        <w:t xml:space="preserve">. </w:t>
      </w:r>
    </w:p>
    <w:p w14:paraId="2DDBA8D9" w14:textId="77777777" w:rsidR="00FB116F" w:rsidRPr="00DD2132" w:rsidRDefault="00FB116F" w:rsidP="003311E5">
      <w:pPr>
        <w:pStyle w:val="Entry"/>
      </w:pPr>
      <w:r w:rsidRPr="00DD2132">
        <w:t xml:space="preserve">Avishay Artsy, “Edit-a-thons aim to erase Wikipedia’s gender gap,” KCRW Radio, Los Angeles, CA, February 12, 2014. </w:t>
      </w:r>
      <w:hyperlink r:id="rId94" w:history="1">
        <w:r w:rsidRPr="00DD2132">
          <w:rPr>
            <w:rStyle w:val="Hyperlink"/>
            <w:rFonts w:ascii="Times" w:hAnsi="Times"/>
          </w:rPr>
          <w:t>http://blogs.kcrw.com/whichwayla/2014/02/edit-a-thons-aim-to-erase-wikipedias-gender-gap</w:t>
        </w:r>
      </w:hyperlink>
      <w:r w:rsidRPr="00DD2132">
        <w:t xml:space="preserve">. </w:t>
      </w:r>
    </w:p>
    <w:p w14:paraId="5EE95AC2" w14:textId="77777777" w:rsidR="00FB116F" w:rsidRPr="00DD2132" w:rsidRDefault="00FB116F" w:rsidP="003311E5">
      <w:pPr>
        <w:pStyle w:val="Entry"/>
      </w:pPr>
      <w:r w:rsidRPr="00DD2132">
        <w:t xml:space="preserve">Kat </w:t>
      </w:r>
      <w:proofErr w:type="spellStart"/>
      <w:r w:rsidRPr="00DD2132">
        <w:t>Stoeffel</w:t>
      </w:r>
      <w:proofErr w:type="spellEnd"/>
      <w:r w:rsidRPr="00DD2132">
        <w:t>, “Closing Wikipedia’s Gender Gap</w:t>
      </w:r>
      <w:r w:rsidR="00047D59" w:rsidRPr="00DD2132">
        <w:t>-</w:t>
      </w:r>
      <w:r w:rsidRPr="00DD2132">
        <w:t xml:space="preserve">Reluctantly,” New York Magazine, February 11, 2014. </w:t>
      </w:r>
      <w:hyperlink r:id="rId95" w:history="1">
        <w:r w:rsidR="005D0608" w:rsidRPr="00DD2132">
          <w:rPr>
            <w:rStyle w:val="Hyperlink"/>
            <w:rFonts w:ascii="Times" w:hAnsi="Times"/>
          </w:rPr>
          <w:t>http://nymag.com/thecut/2014/02/closing-wikipedias-gender-gap-reluctantly.html</w:t>
        </w:r>
      </w:hyperlink>
      <w:r w:rsidR="005D0608" w:rsidRPr="00DD2132">
        <w:t>.</w:t>
      </w:r>
    </w:p>
    <w:p w14:paraId="394B9AB8" w14:textId="77777777" w:rsidR="00341D0F" w:rsidRPr="00DD2132" w:rsidRDefault="00341D0F" w:rsidP="003311E5">
      <w:pPr>
        <w:pStyle w:val="Entry"/>
      </w:pPr>
      <w:r w:rsidRPr="00DD2132">
        <w:t xml:space="preserve">Robin </w:t>
      </w:r>
      <w:proofErr w:type="spellStart"/>
      <w:r w:rsidRPr="00DD2132">
        <w:t>Cembalest</w:t>
      </w:r>
      <w:proofErr w:type="spellEnd"/>
      <w:r w:rsidRPr="00DD2132">
        <w:t xml:space="preserve">, “101 Women Who Got Wikipedia Pages This Week,” February 6, 2014, </w:t>
      </w:r>
      <w:proofErr w:type="spellStart"/>
      <w:r w:rsidRPr="00DD2132">
        <w:t>ARTNews</w:t>
      </w:r>
      <w:proofErr w:type="spellEnd"/>
      <w:r w:rsidRPr="00DD2132">
        <w:t xml:space="preserve">. </w:t>
      </w:r>
      <w:hyperlink r:id="rId96" w:history="1">
        <w:r w:rsidR="005D0608" w:rsidRPr="00DD2132">
          <w:rPr>
            <w:rStyle w:val="Hyperlink"/>
            <w:rFonts w:ascii="Times" w:hAnsi="Times"/>
          </w:rPr>
          <w:t>http://www.artnews.com/2014/02/06/art-and-feminism-wikipedia-editathon-creates-pages-for-women-artists/</w:t>
        </w:r>
      </w:hyperlink>
      <w:r w:rsidRPr="00DD2132">
        <w:t>.</w:t>
      </w:r>
      <w:r w:rsidR="005D0608" w:rsidRPr="00DD2132">
        <w:t xml:space="preserve"> </w:t>
      </w:r>
      <w:r w:rsidRPr="00DD2132">
        <w:t xml:space="preserve"> </w:t>
      </w:r>
    </w:p>
    <w:p w14:paraId="247B614F" w14:textId="77777777" w:rsidR="00341D0F" w:rsidRPr="00DD2132" w:rsidRDefault="00341D0F" w:rsidP="003311E5">
      <w:pPr>
        <w:pStyle w:val="Entry"/>
      </w:pPr>
      <w:r w:rsidRPr="00DD2132">
        <w:t xml:space="preserve">Catherine </w:t>
      </w:r>
      <w:proofErr w:type="spellStart"/>
      <w:r w:rsidRPr="00DD2132">
        <w:t>Wagley</w:t>
      </w:r>
      <w:proofErr w:type="spellEnd"/>
      <w:r w:rsidRPr="00DD2132">
        <w:t xml:space="preserve">, “Wikipedia Becomes a Battleground for Art Activism,” February 6, 2014, LA Weekly. </w:t>
      </w:r>
      <w:hyperlink r:id="rId97" w:history="1">
        <w:r w:rsidR="005D0608" w:rsidRPr="00DD2132">
          <w:rPr>
            <w:rStyle w:val="Hyperlink"/>
            <w:rFonts w:ascii="Times" w:hAnsi="Times"/>
          </w:rPr>
          <w:t>http://www.laweekly.com/2014-02-06/artbooks/wikipedia-becomes-a-battleground-for-art-activism/</w:t>
        </w:r>
      </w:hyperlink>
      <w:r w:rsidR="005D0608" w:rsidRPr="00DD2132">
        <w:t xml:space="preserve">. </w:t>
      </w:r>
    </w:p>
    <w:p w14:paraId="2C50CCB9" w14:textId="77777777" w:rsidR="00341D0F" w:rsidRPr="00DD2132" w:rsidRDefault="00341D0F" w:rsidP="003311E5">
      <w:pPr>
        <w:pStyle w:val="Entry"/>
      </w:pPr>
      <w:r w:rsidRPr="00DD2132">
        <w:t xml:space="preserve">Dorothy Howard, “Wikipedia Meets Feminism,” The Daily Beast, February 5, 2014. </w:t>
      </w:r>
      <w:hyperlink r:id="rId98" w:history="1">
        <w:r w:rsidR="005D0608" w:rsidRPr="00DD2132">
          <w:rPr>
            <w:rStyle w:val="Hyperlink"/>
            <w:rFonts w:ascii="Times" w:hAnsi="Times"/>
          </w:rPr>
          <w:t>http://www.thedailybeast.com/witw/articles/2014/02/05/wikipedia-meets-feminism.html</w:t>
        </w:r>
      </w:hyperlink>
      <w:r w:rsidR="005D0608" w:rsidRPr="00DD2132">
        <w:t xml:space="preserve">. </w:t>
      </w:r>
    </w:p>
    <w:p w14:paraId="32CA9173" w14:textId="77777777" w:rsidR="00FB116F" w:rsidRPr="00DD2132" w:rsidRDefault="00FB116F" w:rsidP="003311E5">
      <w:pPr>
        <w:pStyle w:val="Entry"/>
      </w:pPr>
      <w:r w:rsidRPr="00DD2132">
        <w:t>Erica Butler, “Fixing Wikipedia’s gender bias, one edit at a time,” Radio PRX</w:t>
      </w:r>
      <w:r w:rsidR="00047D59" w:rsidRPr="00DD2132">
        <w:t>-</w:t>
      </w:r>
      <w:r w:rsidRPr="00DD2132">
        <w:t xml:space="preserve">Public Radio Exchange, February 1, 2014. </w:t>
      </w:r>
      <w:hyperlink r:id="rId99" w:history="1">
        <w:r w:rsidR="005D0608" w:rsidRPr="00DD2132">
          <w:rPr>
            <w:rStyle w:val="Hyperlink"/>
            <w:rFonts w:ascii="Times" w:hAnsi="Times"/>
          </w:rPr>
          <w:t>http://www.prx.org/pieces/110826-fixing-wikipedia-s-gender-bias-one-edit-at-a-time</w:t>
        </w:r>
      </w:hyperlink>
      <w:r w:rsidR="005D0608" w:rsidRPr="00DD2132">
        <w:t xml:space="preserve">. </w:t>
      </w:r>
    </w:p>
    <w:p w14:paraId="203AC41E" w14:textId="77777777" w:rsidR="00341D0F" w:rsidRPr="00DD2132" w:rsidRDefault="00341D0F" w:rsidP="003311E5">
      <w:pPr>
        <w:pStyle w:val="Entry"/>
      </w:pPr>
      <w:r w:rsidRPr="00DD2132">
        <w:t xml:space="preserve">Anthony Hicks and Corinna Kirsch, “This Must-See Art Events: Wikipedia Gets Edited, Artists Get (Pyramid) Schemed,” Art F City, January 27, 2014. </w:t>
      </w:r>
      <w:hyperlink r:id="rId100" w:history="1">
        <w:r w:rsidR="005D0608" w:rsidRPr="00DD2132">
          <w:rPr>
            <w:rStyle w:val="Hyperlink"/>
            <w:rFonts w:ascii="Times" w:hAnsi="Times"/>
          </w:rPr>
          <w:t>http://artfcity.com/2014/01/27/this-weeks-must-see-art-events-wikipedia-gets-edited-artists-get-pyramid-schemed</w:t>
        </w:r>
      </w:hyperlink>
      <w:r w:rsidR="005D0608" w:rsidRPr="00DD2132">
        <w:t xml:space="preserve">. </w:t>
      </w:r>
    </w:p>
    <w:p w14:paraId="0982767D" w14:textId="77777777" w:rsidR="00627C1E" w:rsidRPr="00DD2132" w:rsidRDefault="00C404C8" w:rsidP="003311E5">
      <w:pPr>
        <w:pStyle w:val="Entry"/>
      </w:pPr>
      <w:r w:rsidRPr="00DD2132">
        <w:t>Sarah Mirk,</w:t>
      </w:r>
      <w:r w:rsidR="00A63DC0" w:rsidRPr="00DD2132">
        <w:t xml:space="preserve"> “An Epic Feminist Edit-a-Thon Takes Aim at Wikipedia’s Gender Gap</w:t>
      </w:r>
      <w:r w:rsidRPr="00DD2132">
        <w:t>,” Bitch Magazine,</w:t>
      </w:r>
      <w:r w:rsidR="00A63DC0" w:rsidRPr="00DD2132">
        <w:t xml:space="preserve"> January 24, 2014, </w:t>
      </w:r>
      <w:hyperlink r:id="rId101" w:history="1">
        <w:r w:rsidR="005D0608" w:rsidRPr="00DD2132">
          <w:rPr>
            <w:rStyle w:val="Hyperlink"/>
            <w:rFonts w:ascii="Times" w:hAnsi="Times"/>
          </w:rPr>
          <w:t>http://bitchmagazine.org/post/an-epic-edit-a-thon-takes-aim-at-wikipedias-gender-gap</w:t>
        </w:r>
      </w:hyperlink>
      <w:r w:rsidR="005D0608" w:rsidRPr="00DD2132">
        <w:t xml:space="preserve">. </w:t>
      </w:r>
    </w:p>
    <w:p w14:paraId="6D0846BD" w14:textId="77777777" w:rsidR="00E06E0A" w:rsidRPr="00DD2132" w:rsidRDefault="00E06E0A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432" w:right="216" w:hanging="432"/>
        <w:rPr>
          <w:rFonts w:ascii="Times" w:hAnsi="Times"/>
          <w:u w:val="single"/>
        </w:rPr>
      </w:pPr>
    </w:p>
    <w:p w14:paraId="718EBCBD" w14:textId="77777777" w:rsidR="001718CE" w:rsidRPr="0000718E" w:rsidRDefault="00E06E0A" w:rsidP="003311E5">
      <w:pPr>
        <w:pStyle w:val="Entry-Date"/>
      </w:pPr>
      <w:r w:rsidRPr="003311E5">
        <w:t xml:space="preserve">2013 </w:t>
      </w:r>
      <w:r w:rsidR="0000718E">
        <w:tab/>
      </w:r>
      <w:r w:rsidR="001718CE" w:rsidRPr="0000718E">
        <w:t xml:space="preserve">Federico </w:t>
      </w:r>
      <w:proofErr w:type="spellStart"/>
      <w:r w:rsidR="001718CE" w:rsidRPr="0000718E">
        <w:t>Ruberti</w:t>
      </w:r>
      <w:proofErr w:type="spellEnd"/>
      <w:r w:rsidR="001718CE" w:rsidRPr="0000718E">
        <w:t>, “</w:t>
      </w:r>
      <w:proofErr w:type="spellStart"/>
      <w:r w:rsidR="001718CE" w:rsidRPr="0000718E">
        <w:t>Apprpriation</w:t>
      </w:r>
      <w:proofErr w:type="spellEnd"/>
      <w:r w:rsidR="001718CE" w:rsidRPr="0000718E">
        <w:t xml:space="preserve"> art, </w:t>
      </w:r>
      <w:proofErr w:type="spellStart"/>
      <w:r w:rsidR="001718CE" w:rsidRPr="0000718E">
        <w:t>tra</w:t>
      </w:r>
      <w:proofErr w:type="spellEnd"/>
      <w:r w:rsidR="001718CE" w:rsidRPr="0000718E">
        <w:t xml:space="preserve"> </w:t>
      </w:r>
      <w:proofErr w:type="spellStart"/>
      <w:r w:rsidR="001718CE" w:rsidRPr="0000718E">
        <w:t>plagio</w:t>
      </w:r>
      <w:proofErr w:type="spellEnd"/>
      <w:r w:rsidR="001718CE" w:rsidRPr="0000718E">
        <w:t xml:space="preserve"> e </w:t>
      </w:r>
      <w:proofErr w:type="spellStart"/>
      <w:r w:rsidR="001718CE" w:rsidRPr="0000718E">
        <w:t>provocazione</w:t>
      </w:r>
      <w:proofErr w:type="spellEnd"/>
      <w:r w:rsidR="001718CE" w:rsidRPr="0000718E">
        <w:t xml:space="preserve">, un punto di vista </w:t>
      </w:r>
      <w:proofErr w:type="spellStart"/>
      <w:r w:rsidR="001718CE" w:rsidRPr="0000718E">
        <w:t>sul</w:t>
      </w:r>
      <w:proofErr w:type="spellEnd"/>
      <w:r w:rsidR="001718CE" w:rsidRPr="0000718E">
        <w:t xml:space="preserve"> </w:t>
      </w:r>
      <w:proofErr w:type="spellStart"/>
      <w:r w:rsidR="001718CE" w:rsidRPr="0000718E">
        <w:t>rapporto</w:t>
      </w:r>
      <w:proofErr w:type="spellEnd"/>
      <w:r w:rsidR="001718CE" w:rsidRPr="0000718E">
        <w:t xml:space="preserve"> </w:t>
      </w:r>
      <w:proofErr w:type="spellStart"/>
      <w:r w:rsidR="001718CE" w:rsidRPr="0000718E">
        <w:t>tra</w:t>
      </w:r>
      <w:proofErr w:type="spellEnd"/>
      <w:r w:rsidR="001718CE" w:rsidRPr="0000718E">
        <w:t xml:space="preserve"> </w:t>
      </w:r>
      <w:proofErr w:type="spellStart"/>
      <w:r w:rsidR="001718CE" w:rsidRPr="0000718E">
        <w:t>processo</w:t>
      </w:r>
      <w:proofErr w:type="spellEnd"/>
      <w:r w:rsidR="001718CE" w:rsidRPr="0000718E">
        <w:t xml:space="preserve"> </w:t>
      </w:r>
      <w:proofErr w:type="spellStart"/>
      <w:r w:rsidR="001718CE" w:rsidRPr="0000718E">
        <w:t>artistico</w:t>
      </w:r>
      <w:proofErr w:type="spellEnd"/>
      <w:r w:rsidR="001718CE" w:rsidRPr="0000718E">
        <w:t xml:space="preserve"> e </w:t>
      </w:r>
      <w:proofErr w:type="spellStart"/>
      <w:r w:rsidR="001718CE" w:rsidRPr="0000718E">
        <w:t>diritto</w:t>
      </w:r>
      <w:proofErr w:type="spellEnd"/>
      <w:r w:rsidR="001718CE" w:rsidRPr="0000718E">
        <w:t xml:space="preserve"> </w:t>
      </w:r>
      <w:proofErr w:type="spellStart"/>
      <w:r w:rsidR="001718CE" w:rsidRPr="0000718E">
        <w:t>d’autore</w:t>
      </w:r>
      <w:proofErr w:type="spellEnd"/>
      <w:r w:rsidR="001718CE" w:rsidRPr="0000718E">
        <w:t xml:space="preserve">,” Ideas in the Making, November 27, 2013. </w:t>
      </w:r>
      <w:hyperlink r:id="rId102" w:history="1">
        <w:r w:rsidR="005D0608" w:rsidRPr="0000718E">
          <w:rPr>
            <w:rStyle w:val="Hyperlink"/>
            <w:u w:val="none"/>
          </w:rPr>
          <w:t>http://www.ideasinthemaking.net/appropriation-art-tra-plagio-e-provocazione-un-punto-di-vista-sul-rapporto-tra-processo-artistico-e-diritto-dautore/</w:t>
        </w:r>
      </w:hyperlink>
      <w:r w:rsidR="001718CE" w:rsidRPr="0000718E">
        <w:t>.</w:t>
      </w:r>
      <w:r w:rsidR="005D0608" w:rsidRPr="0000718E">
        <w:t xml:space="preserve"> </w:t>
      </w:r>
    </w:p>
    <w:p w14:paraId="0BEB9713" w14:textId="77777777" w:rsidR="001F0B9F" w:rsidRPr="00DD2132" w:rsidRDefault="001F0B9F" w:rsidP="003311E5">
      <w:pPr>
        <w:pStyle w:val="Entry"/>
        <w:rPr>
          <w:kern w:val="1"/>
        </w:rPr>
      </w:pPr>
      <w:r w:rsidRPr="00DD2132">
        <w:rPr>
          <w:kern w:val="1"/>
        </w:rPr>
        <w:t xml:space="preserve">Kyle </w:t>
      </w:r>
      <w:proofErr w:type="spellStart"/>
      <w:r w:rsidRPr="00DD2132">
        <w:rPr>
          <w:kern w:val="1"/>
        </w:rPr>
        <w:t>Petreycik</w:t>
      </w:r>
      <w:proofErr w:type="spellEnd"/>
      <w:r w:rsidRPr="00DD2132">
        <w:rPr>
          <w:kern w:val="1"/>
        </w:rPr>
        <w:t xml:space="preserve">, “Tiananmen Square Censored Photos as Paintings, Made in China,” </w:t>
      </w:r>
      <w:r w:rsidRPr="00DD2132">
        <w:rPr>
          <w:i/>
          <w:kern w:val="1"/>
        </w:rPr>
        <w:t>Animal</w:t>
      </w:r>
      <w:r w:rsidRPr="00DD2132">
        <w:rPr>
          <w:kern w:val="1"/>
        </w:rPr>
        <w:t xml:space="preserve">, June 4, 2013, </w:t>
      </w:r>
      <w:hyperlink r:id="rId103" w:history="1">
        <w:r w:rsidR="005D0608" w:rsidRPr="00DD2132">
          <w:rPr>
            <w:rStyle w:val="Hyperlink"/>
            <w:rFonts w:ascii="Times" w:hAnsi="Times"/>
            <w:kern w:val="1"/>
          </w:rPr>
          <w:t>http://animalnewyork.com/2013/tiananmen-square-censored-photos-as-paintings-made-in-china/</w:t>
        </w:r>
      </w:hyperlink>
      <w:r w:rsidRPr="00DD2132">
        <w:rPr>
          <w:kern w:val="1"/>
        </w:rPr>
        <w:t>.</w:t>
      </w:r>
      <w:r w:rsidR="005D0608" w:rsidRPr="00DD2132">
        <w:rPr>
          <w:kern w:val="1"/>
        </w:rPr>
        <w:t xml:space="preserve"> </w:t>
      </w:r>
    </w:p>
    <w:p w14:paraId="680F637B" w14:textId="77777777" w:rsidR="001F0B9F" w:rsidRPr="00DD2132" w:rsidRDefault="001F0B9F" w:rsidP="003311E5">
      <w:pPr>
        <w:pStyle w:val="Entry"/>
      </w:pPr>
      <w:r w:rsidRPr="00DD2132">
        <w:t xml:space="preserve">Kyle </w:t>
      </w:r>
      <w:proofErr w:type="spellStart"/>
      <w:r w:rsidRPr="00DD2132">
        <w:t>Petreycik</w:t>
      </w:r>
      <w:proofErr w:type="spellEnd"/>
      <w:r w:rsidRPr="00DD2132">
        <w:t xml:space="preserve">, “In Search of an Alternative Art Education #AltEdu,” </w:t>
      </w:r>
      <w:r w:rsidRPr="00DD2132">
        <w:rPr>
          <w:i/>
        </w:rPr>
        <w:t>Hyperallergic</w:t>
      </w:r>
      <w:r w:rsidRPr="00DD2132">
        <w:t xml:space="preserve">, May 10, 2013, </w:t>
      </w:r>
      <w:hyperlink r:id="rId104" w:history="1">
        <w:r w:rsidR="005D0608" w:rsidRPr="00DD2132">
          <w:rPr>
            <w:rStyle w:val="Hyperlink"/>
            <w:rFonts w:ascii="Times" w:hAnsi="Times"/>
          </w:rPr>
          <w:t>http://hyperallergic.com/70686/in-search-of-an-alternative-art-education-altedu/</w:t>
        </w:r>
      </w:hyperlink>
      <w:r w:rsidRPr="00DD2132">
        <w:t>.</w:t>
      </w:r>
      <w:r w:rsidR="005D0608" w:rsidRPr="00DD2132">
        <w:t xml:space="preserve"> </w:t>
      </w:r>
    </w:p>
    <w:p w14:paraId="31684CA3" w14:textId="77777777" w:rsidR="00972D80" w:rsidRPr="00DD2132" w:rsidRDefault="00972D80" w:rsidP="003311E5">
      <w:pPr>
        <w:pStyle w:val="Entry"/>
      </w:pPr>
      <w:r w:rsidRPr="00DD2132">
        <w:t xml:space="preserve">Juliet </w:t>
      </w:r>
      <w:proofErr w:type="spellStart"/>
      <w:r w:rsidRPr="00DD2132">
        <w:t>Helmske</w:t>
      </w:r>
      <w:proofErr w:type="spellEnd"/>
      <w:r w:rsidRPr="00DD2132">
        <w:t xml:space="preserve">, “Eco-Visualization, Aesthetics for Sustainability,” </w:t>
      </w:r>
      <w:r w:rsidRPr="00DD2132">
        <w:rPr>
          <w:i/>
        </w:rPr>
        <w:t>Urban Omnibus</w:t>
      </w:r>
      <w:r w:rsidRPr="00DD2132">
        <w:t xml:space="preserve">, April 10, 2013. </w:t>
      </w:r>
      <w:hyperlink r:id="rId105" w:history="1">
        <w:r w:rsidR="005D0608" w:rsidRPr="00DD2132">
          <w:rPr>
            <w:rStyle w:val="Hyperlink"/>
            <w:rFonts w:ascii="Times" w:hAnsi="Times"/>
          </w:rPr>
          <w:t>http://urbanomnibus.net/2013/04/eco-visualization-aesthetics-for-sustainability/</w:t>
        </w:r>
      </w:hyperlink>
      <w:r w:rsidRPr="00DD2132">
        <w:t>.</w:t>
      </w:r>
      <w:r w:rsidR="005D0608" w:rsidRPr="00DD2132">
        <w:t xml:space="preserve"> </w:t>
      </w:r>
    </w:p>
    <w:p w14:paraId="0950D2B9" w14:textId="77777777" w:rsidR="001718CE" w:rsidRPr="00DD2132" w:rsidRDefault="001718CE" w:rsidP="003311E5">
      <w:pPr>
        <w:pStyle w:val="Entry"/>
      </w:pPr>
      <w:r w:rsidRPr="00DD2132">
        <w:t xml:space="preserve">Danica Duca, “The Irreverent Plagiarists. After Sherrie Levine, Michael </w:t>
      </w:r>
      <w:proofErr w:type="spellStart"/>
      <w:r w:rsidRPr="00DD2132">
        <w:t>Mandiberg</w:t>
      </w:r>
      <w:proofErr w:type="spellEnd"/>
      <w:r w:rsidRPr="00DD2132">
        <w:t xml:space="preserve"> and Herman </w:t>
      </w:r>
      <w:proofErr w:type="spellStart"/>
      <w:r w:rsidRPr="00DD2132">
        <w:t>Zchiegner</w:t>
      </w:r>
      <w:proofErr w:type="spellEnd"/>
      <w:r w:rsidRPr="00DD2132">
        <w:t xml:space="preserve">,” </w:t>
      </w:r>
      <w:proofErr w:type="spellStart"/>
      <w:r w:rsidRPr="00DD2132">
        <w:rPr>
          <w:i/>
        </w:rPr>
        <w:t>Interartive</w:t>
      </w:r>
      <w:proofErr w:type="spellEnd"/>
      <w:r w:rsidRPr="00DD2132">
        <w:t xml:space="preserve">, Issue 50, March 26, 2013. </w:t>
      </w:r>
      <w:hyperlink r:id="rId106" w:history="1">
        <w:r w:rsidR="005D0608" w:rsidRPr="00DD2132">
          <w:rPr>
            <w:rStyle w:val="Hyperlink"/>
            <w:rFonts w:ascii="Times" w:hAnsi="Times"/>
          </w:rPr>
          <w:t>http://artcopyright.interartive.org/daniela-duca/</w:t>
        </w:r>
      </w:hyperlink>
      <w:r w:rsidRPr="00DD2132">
        <w:t>.</w:t>
      </w:r>
      <w:r w:rsidR="005D0608" w:rsidRPr="00DD2132">
        <w:t xml:space="preserve"> </w:t>
      </w:r>
    </w:p>
    <w:p w14:paraId="7CB0BDF3" w14:textId="77777777" w:rsidR="0072239D" w:rsidRPr="00DD2132" w:rsidRDefault="001F0B9F" w:rsidP="003311E5">
      <w:pPr>
        <w:pStyle w:val="Entry-Date"/>
      </w:pPr>
      <w:r w:rsidRPr="00DD2132">
        <w:t>2012</w:t>
      </w:r>
      <w:r w:rsidR="0072239D" w:rsidRPr="00DD2132">
        <w:tab/>
      </w:r>
      <w:r w:rsidR="004618F4" w:rsidRPr="00DD2132">
        <w:t>Alessandro Ludovico, “The Social Media Reader,”</w:t>
      </w:r>
      <w:r w:rsidR="0072239D" w:rsidRPr="00DD2132">
        <w:t xml:space="preserve"> </w:t>
      </w:r>
      <w:r w:rsidR="0072239D" w:rsidRPr="00DD2132">
        <w:rPr>
          <w:i/>
        </w:rPr>
        <w:t>Neural</w:t>
      </w:r>
      <w:r w:rsidR="0072239D" w:rsidRPr="00DD2132">
        <w:t>, November 27</w:t>
      </w:r>
      <w:r w:rsidR="00DB7CC3" w:rsidRPr="00DD2132">
        <w:t>, 2012</w:t>
      </w:r>
      <w:r w:rsidR="0072239D" w:rsidRPr="00DD2132">
        <w:t xml:space="preserve">, </w:t>
      </w:r>
      <w:hyperlink r:id="rId107" w:history="1">
        <w:r w:rsidR="005D0608" w:rsidRPr="00DD2132">
          <w:rPr>
            <w:rStyle w:val="Hyperlink"/>
            <w:kern w:val="1"/>
          </w:rPr>
          <w:t>http://neural.it/2012/11/the-social-media-reader/</w:t>
        </w:r>
      </w:hyperlink>
      <w:r w:rsidR="0072239D" w:rsidRPr="00DD2132">
        <w:t>.</w:t>
      </w:r>
      <w:r w:rsidR="005D0608" w:rsidRPr="00DD2132">
        <w:t xml:space="preserve"> </w:t>
      </w:r>
    </w:p>
    <w:p w14:paraId="2373FCB4" w14:textId="77777777" w:rsidR="0072239D" w:rsidRPr="00DD2132" w:rsidRDefault="004618F4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t xml:space="preserve">Edward A. </w:t>
      </w:r>
      <w:proofErr w:type="spellStart"/>
      <w:r w:rsidRPr="00DD2132">
        <w:rPr>
          <w:rFonts w:ascii="Times" w:hAnsi="Times"/>
        </w:rPr>
        <w:t>Shanken</w:t>
      </w:r>
      <w:proofErr w:type="spellEnd"/>
      <w:r w:rsidRPr="00DD2132">
        <w:rPr>
          <w:rFonts w:ascii="Times" w:hAnsi="Times"/>
        </w:rPr>
        <w:t>, “</w:t>
      </w:r>
      <w:r w:rsidR="001F0B9F" w:rsidRPr="00DD2132">
        <w:rPr>
          <w:rFonts w:ascii="Times" w:hAnsi="Times"/>
        </w:rPr>
        <w:t>Investigatory art: Real-ti</w:t>
      </w:r>
      <w:r w:rsidRPr="00DD2132">
        <w:rPr>
          <w:rFonts w:ascii="Times" w:hAnsi="Times"/>
        </w:rPr>
        <w:t>me systems and network culture,”</w:t>
      </w:r>
      <w:r w:rsidR="001F0B9F" w:rsidRPr="00DD2132">
        <w:rPr>
          <w:rFonts w:ascii="Times" w:hAnsi="Times"/>
        </w:rPr>
        <w:t xml:space="preserve"> </w:t>
      </w:r>
      <w:r w:rsidR="001F0B9F" w:rsidRPr="00DD2132">
        <w:rPr>
          <w:rFonts w:ascii="Times" w:hAnsi="Times"/>
          <w:i/>
        </w:rPr>
        <w:t>NECSUS European Journal of Media Studies</w:t>
      </w:r>
      <w:r w:rsidR="001F0B9F" w:rsidRPr="00DD2132">
        <w:rPr>
          <w:rFonts w:ascii="Times" w:hAnsi="Times"/>
        </w:rPr>
        <w:t>, November 22</w:t>
      </w:r>
      <w:r w:rsidR="00DB7CC3" w:rsidRPr="00DD2132">
        <w:rPr>
          <w:rFonts w:ascii="Times" w:hAnsi="Times"/>
        </w:rPr>
        <w:t>, 2012</w:t>
      </w:r>
      <w:r w:rsidR="001F0B9F" w:rsidRPr="00DD2132">
        <w:rPr>
          <w:rFonts w:ascii="Times" w:hAnsi="Times"/>
        </w:rPr>
        <w:t xml:space="preserve">, </w:t>
      </w:r>
      <w:hyperlink r:id="rId108" w:history="1">
        <w:r w:rsidR="005D0608" w:rsidRPr="00DD2132">
          <w:rPr>
            <w:rStyle w:val="Hyperlink"/>
            <w:rFonts w:ascii="Times" w:hAnsi="Times"/>
          </w:rPr>
          <w:t>http://www.necsus-ejms.org/investigatory-art-real-time-systems-and-network-culture/</w:t>
        </w:r>
      </w:hyperlink>
      <w:r w:rsidR="005D0608" w:rsidRPr="00DD2132">
        <w:rPr>
          <w:rFonts w:ascii="Times" w:hAnsi="Times"/>
        </w:rPr>
        <w:t xml:space="preserve">. </w:t>
      </w:r>
    </w:p>
    <w:p w14:paraId="33B24EBF" w14:textId="77777777" w:rsidR="00DB7CC3" w:rsidRPr="00DD2132" w:rsidRDefault="003F11EB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t>Damien Spry, “</w:t>
      </w:r>
      <w:r w:rsidRPr="00DD2132">
        <w:rPr>
          <w:rFonts w:ascii="Times" w:hAnsi="Times"/>
          <w:i/>
        </w:rPr>
        <w:t>The Social Media R</w:t>
      </w:r>
      <w:r w:rsidR="00DB7CC3" w:rsidRPr="00DD2132">
        <w:rPr>
          <w:rFonts w:ascii="Times" w:hAnsi="Times"/>
          <w:i/>
        </w:rPr>
        <w:t>eader</w:t>
      </w:r>
      <w:r w:rsidR="00DB7CC3" w:rsidRPr="00DD2132">
        <w:rPr>
          <w:rFonts w:ascii="Times" w:hAnsi="Times"/>
        </w:rPr>
        <w:t xml:space="preserve"> [Book Review],” </w:t>
      </w:r>
      <w:r w:rsidR="00DB7CC3" w:rsidRPr="00DD2132">
        <w:rPr>
          <w:rFonts w:ascii="Times" w:hAnsi="Times"/>
          <w:i/>
        </w:rPr>
        <w:t>Media International Australia, Incorporating Culture &amp; Policy</w:t>
      </w:r>
      <w:r w:rsidR="00DB7CC3" w:rsidRPr="00DD2132">
        <w:rPr>
          <w:rFonts w:ascii="Times" w:hAnsi="Times"/>
        </w:rPr>
        <w:t xml:space="preserve">, Issue 145, November 2012. </w:t>
      </w:r>
      <w:hyperlink r:id="rId109" w:history="1">
        <w:r w:rsidR="005D0608" w:rsidRPr="00DD2132">
          <w:rPr>
            <w:rStyle w:val="Hyperlink"/>
            <w:rFonts w:ascii="Times" w:hAnsi="Times"/>
          </w:rPr>
          <w:t>http://search.informit.com.au/documentSummary;dn=991636339129495;res=IELLCC</w:t>
        </w:r>
      </w:hyperlink>
      <w:r w:rsidR="00DB7CC3" w:rsidRPr="00DD2132">
        <w:rPr>
          <w:rFonts w:ascii="Times" w:hAnsi="Times"/>
        </w:rPr>
        <w:t>.</w:t>
      </w:r>
      <w:r w:rsidR="005D0608" w:rsidRPr="00DD2132">
        <w:rPr>
          <w:rFonts w:ascii="Times" w:hAnsi="Times"/>
        </w:rPr>
        <w:t xml:space="preserve"> </w:t>
      </w:r>
    </w:p>
    <w:p w14:paraId="5A83C88E" w14:textId="77777777" w:rsidR="00184D06" w:rsidRPr="00DD2132" w:rsidRDefault="00184D06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t>Lara Smith-Sitton, “</w:t>
      </w:r>
      <w:r w:rsidRPr="00DD2132">
        <w:rPr>
          <w:rFonts w:ascii="Times" w:hAnsi="Times"/>
          <w:i/>
        </w:rPr>
        <w:t>The Social Media Reader</w:t>
      </w:r>
      <w:r w:rsidRPr="00DD2132">
        <w:rPr>
          <w:rFonts w:ascii="Times" w:hAnsi="Times"/>
        </w:rPr>
        <w:t xml:space="preserve">, edited by Michael </w:t>
      </w:r>
      <w:proofErr w:type="spellStart"/>
      <w:r w:rsidRPr="00DD2132">
        <w:rPr>
          <w:rFonts w:ascii="Times" w:hAnsi="Times"/>
        </w:rPr>
        <w:t>Mandiberg</w:t>
      </w:r>
      <w:proofErr w:type="spellEnd"/>
      <w:r w:rsidRPr="00DD2132">
        <w:rPr>
          <w:rFonts w:ascii="Times" w:hAnsi="Times"/>
        </w:rPr>
        <w:t xml:space="preserve">,” </w:t>
      </w:r>
      <w:r w:rsidRPr="00DD2132">
        <w:rPr>
          <w:rFonts w:ascii="Times" w:hAnsi="Times"/>
          <w:i/>
        </w:rPr>
        <w:t>Studies in American Culture</w:t>
      </w:r>
      <w:r w:rsidRPr="00DD2132">
        <w:rPr>
          <w:rFonts w:ascii="Times" w:hAnsi="Times"/>
        </w:rPr>
        <w:t xml:space="preserve">, 35.1, October 2012. </w:t>
      </w:r>
      <w:hyperlink r:id="rId110" w:history="1">
        <w:r w:rsidR="005D0608" w:rsidRPr="00DD2132">
          <w:rPr>
            <w:rStyle w:val="Hyperlink"/>
            <w:rFonts w:ascii="Times" w:hAnsi="Times"/>
          </w:rPr>
          <w:t>http://www.vmi.edu/Content.aspx?id=10737422646</w:t>
        </w:r>
      </w:hyperlink>
      <w:r w:rsidRPr="00DD2132">
        <w:rPr>
          <w:rFonts w:ascii="Times" w:hAnsi="Times"/>
        </w:rPr>
        <w:t>.</w:t>
      </w:r>
      <w:r w:rsidR="005D0608" w:rsidRPr="00DD2132">
        <w:rPr>
          <w:rFonts w:ascii="Times" w:hAnsi="Times"/>
        </w:rPr>
        <w:t xml:space="preserve"> </w:t>
      </w:r>
    </w:p>
    <w:p w14:paraId="0CB1E141" w14:textId="77777777" w:rsidR="001F0B9F" w:rsidRPr="00DD2132" w:rsidRDefault="001F0B9F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t xml:space="preserve">An Xiao, New Book Explores Social Media From Many Angles, </w:t>
      </w:r>
      <w:r w:rsidRPr="00DD2132">
        <w:rPr>
          <w:rFonts w:ascii="Times" w:hAnsi="Times"/>
          <w:i/>
        </w:rPr>
        <w:t>Hyperallergic</w:t>
      </w:r>
      <w:r w:rsidRPr="00DD2132">
        <w:rPr>
          <w:rFonts w:ascii="Times" w:hAnsi="Times"/>
        </w:rPr>
        <w:t xml:space="preserve">, March 6, 2012, </w:t>
      </w:r>
      <w:hyperlink r:id="rId111" w:history="1">
        <w:r w:rsidR="005D0608" w:rsidRPr="00DD2132">
          <w:rPr>
            <w:rStyle w:val="Hyperlink"/>
            <w:rFonts w:ascii="Times" w:hAnsi="Times"/>
          </w:rPr>
          <w:t>http://hyperallergic.com/47876/michael-mandiberg-the-social-media-reader/</w:t>
        </w:r>
      </w:hyperlink>
      <w:r w:rsidR="00C21A72" w:rsidRPr="00DD2132">
        <w:rPr>
          <w:rFonts w:ascii="Times" w:hAnsi="Times"/>
        </w:rPr>
        <w:t>.</w:t>
      </w:r>
      <w:r w:rsidR="005D0608" w:rsidRPr="00DD2132">
        <w:rPr>
          <w:rFonts w:ascii="Times" w:hAnsi="Times"/>
        </w:rPr>
        <w:t xml:space="preserve"> </w:t>
      </w:r>
    </w:p>
    <w:p w14:paraId="1F1B4325" w14:textId="77777777" w:rsidR="009A535B" w:rsidRPr="00DD2132" w:rsidRDefault="001361E5" w:rsidP="003311E5">
      <w:pPr>
        <w:pStyle w:val="Entry-Date"/>
      </w:pPr>
      <w:r w:rsidRPr="00DD2132">
        <w:t xml:space="preserve">2010    </w:t>
      </w:r>
      <w:r w:rsidR="009A535B" w:rsidRPr="00DD2132">
        <w:t xml:space="preserve">Kate Armstrong, “A Manual for the Discrete and the Continuous,” </w:t>
      </w:r>
      <w:r w:rsidR="009A535B" w:rsidRPr="00DD2132">
        <w:rPr>
          <w:i/>
        </w:rPr>
        <w:t>Fillip</w:t>
      </w:r>
      <w:r w:rsidR="009A535B" w:rsidRPr="00DD2132">
        <w:t>, vol 11, review of Digital Foundations.</w:t>
      </w:r>
    </w:p>
    <w:p w14:paraId="73EBB5AF" w14:textId="77777777" w:rsidR="008F53C2" w:rsidRPr="00DD2132" w:rsidRDefault="007D629E" w:rsidP="003311E5">
      <w:pPr>
        <w:pStyle w:val="Entry"/>
      </w:pPr>
      <w:r w:rsidRPr="00DD2132">
        <w:t>Lawrence Mullen</w:t>
      </w:r>
      <w:r w:rsidR="008F53C2" w:rsidRPr="00DD2132">
        <w:t xml:space="preserve">, “A Review of Digital Foundations: Intro to Media Design,” </w:t>
      </w:r>
      <w:r w:rsidR="008F53C2" w:rsidRPr="00DD2132">
        <w:rPr>
          <w:i/>
        </w:rPr>
        <w:t>Visual Communication Quarterly</w:t>
      </w:r>
      <w:r w:rsidR="008F53C2" w:rsidRPr="00DD2132">
        <w:t xml:space="preserve">, 18.2, 2011, </w:t>
      </w:r>
      <w:hyperlink r:id="rId112" w:anchor=".U3t9b_ldWSo" w:history="1">
        <w:r w:rsidR="008F53C2" w:rsidRPr="00DD2132">
          <w:rPr>
            <w:rStyle w:val="Hyperlink"/>
          </w:rPr>
          <w:t>http://www.tandfonline.com/doi/abs/10.1080/.Uf2JclO9zHo#.U3t9b_ldWSo</w:t>
        </w:r>
      </w:hyperlink>
      <w:r w:rsidR="008F53C2" w:rsidRPr="00DD2132">
        <w:t xml:space="preserve"> , review of Digital Foundations.</w:t>
      </w:r>
    </w:p>
    <w:p w14:paraId="34A5F336" w14:textId="77777777" w:rsidR="009A535B" w:rsidRPr="00DD2132" w:rsidRDefault="009A535B" w:rsidP="003311E5">
      <w:pPr>
        <w:pStyle w:val="Entry"/>
        <w:rPr>
          <w:color w:val="FF0000"/>
        </w:rPr>
      </w:pPr>
      <w:r w:rsidRPr="00DD2132">
        <w:t xml:space="preserve">Marita </w:t>
      </w:r>
      <w:proofErr w:type="spellStart"/>
      <w:r w:rsidRPr="00DD2132">
        <w:t>Sturken</w:t>
      </w:r>
      <w:proofErr w:type="spellEnd"/>
      <w:r w:rsidRPr="00DD2132">
        <w:t xml:space="preserve">, “AfterSherrieLevine.com,” </w:t>
      </w:r>
      <w:r w:rsidRPr="00DD2132">
        <w:rPr>
          <w:i/>
        </w:rPr>
        <w:t>ASPECT, The Chronicle of New Media Art</w:t>
      </w:r>
      <w:r w:rsidR="00A97B47" w:rsidRPr="00DD2132">
        <w:t xml:space="preserve">, </w:t>
      </w:r>
      <w:r w:rsidRPr="00DD2132">
        <w:t>Volume 15, audio commentary for DVD publication.</w:t>
      </w:r>
    </w:p>
    <w:p w14:paraId="5D702306" w14:textId="77777777" w:rsidR="00184D06" w:rsidRPr="00DD2132" w:rsidRDefault="009A535B" w:rsidP="003311E5">
      <w:pPr>
        <w:pStyle w:val="Entry"/>
      </w:pPr>
      <w:r w:rsidRPr="00DD2132">
        <w:t xml:space="preserve">Lisa Radon, “Review: Michael </w:t>
      </w:r>
      <w:proofErr w:type="spellStart"/>
      <w:r w:rsidRPr="00DD2132">
        <w:t>Mandiberg</w:t>
      </w:r>
      <w:proofErr w:type="spellEnd"/>
      <w:r w:rsidRPr="00DD2132">
        <w:t xml:space="preserve">, The Great Recession,” </w:t>
      </w:r>
      <w:r w:rsidRPr="00DD2132">
        <w:rPr>
          <w:i/>
        </w:rPr>
        <w:t>ultra</w:t>
      </w:r>
      <w:r w:rsidRPr="00DD2132">
        <w:t xml:space="preserve">, April 3, </w:t>
      </w:r>
      <w:hyperlink r:id="rId113" w:history="1">
        <w:r w:rsidR="00A97B47" w:rsidRPr="00DD2132">
          <w:rPr>
            <w:rStyle w:val="Hyperlink"/>
          </w:rPr>
          <w:t>http://www.ultrapdx.com/zero/2010/04/03/review-michael-mandiberg-the-great-recession/</w:t>
        </w:r>
      </w:hyperlink>
      <w:r w:rsidR="00A97B47" w:rsidRPr="00DD2132">
        <w:t xml:space="preserve">, </w:t>
      </w:r>
      <w:r w:rsidRPr="00DD2132">
        <w:t>review of The Great Recession.</w:t>
      </w:r>
    </w:p>
    <w:p w14:paraId="31FC972A" w14:textId="77777777" w:rsidR="009A535B" w:rsidRPr="00DD2132" w:rsidRDefault="009A535B" w:rsidP="003311E5">
      <w:pPr>
        <w:pStyle w:val="Entry"/>
        <w:rPr>
          <w:color w:val="FF0000"/>
        </w:rPr>
      </w:pPr>
      <w:r w:rsidRPr="00DD2132">
        <w:lastRenderedPageBreak/>
        <w:t xml:space="preserve">Meike </w:t>
      </w:r>
      <w:proofErr w:type="spellStart"/>
      <w:r w:rsidRPr="00DD2132">
        <w:t>Laaf</w:t>
      </w:r>
      <w:proofErr w:type="spellEnd"/>
      <w:r w:rsidRPr="00DD2132">
        <w:t xml:space="preserve">, “Von null auf Buch in 120 </w:t>
      </w:r>
      <w:proofErr w:type="spellStart"/>
      <w:r w:rsidRPr="00DD2132">
        <w:t>Stunden</w:t>
      </w:r>
      <w:proofErr w:type="spellEnd"/>
      <w:r w:rsidRPr="00DD2132">
        <w:t xml:space="preserve">,” </w:t>
      </w:r>
      <w:r w:rsidRPr="00DD2132">
        <w:rPr>
          <w:i/>
        </w:rPr>
        <w:t>Die Tageszeitung</w:t>
      </w:r>
      <w:r w:rsidRPr="00DD2132">
        <w:t xml:space="preserve">, February 8, </w:t>
      </w:r>
      <w:hyperlink r:id="rId114" w:history="1">
        <w:r w:rsidRPr="00DD2132">
          <w:rPr>
            <w:rStyle w:val="Hyperlink"/>
          </w:rPr>
          <w:t>http://www.taz.de/1/leben/buch/artikel/1/von-null-auf-buch-in-120-stunden</w:t>
        </w:r>
      </w:hyperlink>
      <w:r w:rsidRPr="00DD2132">
        <w:rPr>
          <w:u w:val="single"/>
        </w:rPr>
        <w:t>/</w:t>
      </w:r>
      <w:r w:rsidR="00A97B47" w:rsidRPr="00DD2132">
        <w:t xml:space="preserve">, review of </w:t>
      </w:r>
      <w:r w:rsidRPr="00DD2132">
        <w:t>Collaborative Futures.</w:t>
      </w:r>
    </w:p>
    <w:p w14:paraId="423FF502" w14:textId="77777777" w:rsidR="009A535B" w:rsidRPr="00DD2132" w:rsidRDefault="009A535B" w:rsidP="003311E5">
      <w:pPr>
        <w:pStyle w:val="Entry"/>
      </w:pPr>
      <w:r w:rsidRPr="00DD2132">
        <w:t xml:space="preserve">Macy Halford, “1,000 Words: OMG LOL,” </w:t>
      </w:r>
      <w:r w:rsidRPr="00DD2132">
        <w:rPr>
          <w:i/>
        </w:rPr>
        <w:t>The New Yorker</w:t>
      </w:r>
      <w:r w:rsidRPr="00DD2132">
        <w:t xml:space="preserve">, January 12, </w:t>
      </w:r>
      <w:hyperlink r:id="rId115" w:history="1">
        <w:r w:rsidR="00A97B47" w:rsidRPr="00DD2132">
          <w:rPr>
            <w:rStyle w:val="Hyperlink"/>
          </w:rPr>
          <w:t>http://www.newyorker.com/online/blogs/books/2010/01/1000-words-omg-lol.html</w:t>
        </w:r>
      </w:hyperlink>
      <w:r w:rsidR="00A97B47" w:rsidRPr="00DD2132">
        <w:t xml:space="preserve">, review of </w:t>
      </w:r>
      <w:r w:rsidRPr="00DD2132">
        <w:t>OMG LOL.</w:t>
      </w:r>
      <w:r w:rsidRPr="00DD2132">
        <w:tab/>
      </w:r>
    </w:p>
    <w:p w14:paraId="2AA723E5" w14:textId="77777777" w:rsidR="009A535B" w:rsidRPr="00DD2132" w:rsidRDefault="009A535B" w:rsidP="003311E5">
      <w:pPr>
        <w:pStyle w:val="Entry-Date"/>
      </w:pPr>
      <w:r w:rsidRPr="00DD2132">
        <w:t>2009</w:t>
      </w:r>
      <w:r w:rsidRPr="00DD2132">
        <w:tab/>
        <w:t xml:space="preserve">Susanne Anker, “Prime Objects and Body Doubles,” </w:t>
      </w:r>
      <w:r w:rsidRPr="00DD2132">
        <w:rPr>
          <w:i/>
        </w:rPr>
        <w:t>Art Journal</w:t>
      </w:r>
      <w:r w:rsidRPr="00DD2132">
        <w:t xml:space="preserve">, Volume 64, Number 4, Winter 2009, </w:t>
      </w:r>
      <w:r w:rsidR="00DA5DD0" w:rsidRPr="00DD2132">
        <w:t>p</w:t>
      </w:r>
      <w:r w:rsidRPr="00DD2132">
        <w:t xml:space="preserve"> 101-102, art historical discussion of AfterSherrieLevine.com.</w:t>
      </w:r>
    </w:p>
    <w:p w14:paraId="6918DDAF" w14:textId="77777777" w:rsidR="009A535B" w:rsidRPr="00DD2132" w:rsidRDefault="009A535B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t xml:space="preserve">Sean Patrick Farrell, “Concepts Run Wild at Dutch-American Bike Slam,”  </w:t>
      </w:r>
      <w:r w:rsidRPr="00DD2132">
        <w:rPr>
          <w:rFonts w:ascii="Times" w:hAnsi="Times"/>
          <w:i/>
        </w:rPr>
        <w:t>The New York Times</w:t>
      </w:r>
      <w:r w:rsidRPr="00DD2132">
        <w:rPr>
          <w:rFonts w:ascii="Times" w:hAnsi="Times"/>
        </w:rPr>
        <w:t xml:space="preserve">, Sept 22, </w:t>
      </w:r>
      <w:hyperlink r:id="rId116" w:history="1">
        <w:r w:rsidRPr="00DD2132">
          <w:rPr>
            <w:rFonts w:ascii="Times" w:hAnsi="Times"/>
            <w:color w:val="000099"/>
            <w:u w:val="single"/>
          </w:rPr>
          <w:t>http://cityroom.blogs.nytimes.com/2009/09/22/concepts-run-wild-at-dutch-american-bike-slam/</w:t>
        </w:r>
        <w:r w:rsidRPr="00DD2132">
          <w:rPr>
            <w:rFonts w:ascii="Times" w:hAnsi="Times"/>
          </w:rPr>
          <w:t xml:space="preserve">, review of New Amsterdam Bike Slam. </w:t>
        </w:r>
      </w:hyperlink>
    </w:p>
    <w:p w14:paraId="79FD6613" w14:textId="77777777" w:rsidR="009A535B" w:rsidRPr="00DD2132" w:rsidRDefault="009A535B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t>Jill Conner, “Frames of Fear</w:t>
      </w:r>
      <w:r w:rsidR="00DA5DD0" w:rsidRPr="00DD2132">
        <w:rPr>
          <w:rFonts w:ascii="Times" w:hAnsi="Times"/>
        </w:rPr>
        <w:t>,”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i/>
        </w:rPr>
        <w:t>Afterimage</w:t>
      </w:r>
      <w:r w:rsidRPr="00DD2132">
        <w:rPr>
          <w:rFonts w:ascii="Times" w:hAnsi="Times"/>
        </w:rPr>
        <w:t xml:space="preserve">, July/August, </w:t>
      </w:r>
      <w:r w:rsidR="00DA5DD0" w:rsidRPr="00DD2132">
        <w:rPr>
          <w:rFonts w:ascii="Times" w:hAnsi="Times"/>
        </w:rPr>
        <w:t>p</w:t>
      </w:r>
      <w:r w:rsidR="005D0608" w:rsidRPr="00DD2132">
        <w:rPr>
          <w:rFonts w:ascii="Times" w:hAnsi="Times"/>
        </w:rPr>
        <w:t>37-38, review of Permanent State of Emergency.</w:t>
      </w:r>
    </w:p>
    <w:p w14:paraId="0941EF80" w14:textId="77777777" w:rsidR="009A535B" w:rsidRPr="00DD2132" w:rsidRDefault="009A535B" w:rsidP="003311E5">
      <w:pPr>
        <w:pStyle w:val="Entry"/>
      </w:pPr>
      <w:proofErr w:type="spellStart"/>
      <w:r w:rsidRPr="00DD2132">
        <w:t>Yaelle</w:t>
      </w:r>
      <w:proofErr w:type="spellEnd"/>
      <w:r w:rsidRPr="00DD2132">
        <w:t xml:space="preserve"> Amir, “New Life,” </w:t>
      </w:r>
      <w:proofErr w:type="spellStart"/>
      <w:r w:rsidRPr="00DD2132">
        <w:rPr>
          <w:i/>
        </w:rPr>
        <w:t>Artslant</w:t>
      </w:r>
      <w:proofErr w:type="spellEnd"/>
      <w:r w:rsidRPr="00DD2132">
        <w:t>, March 8,</w:t>
      </w:r>
      <w:r w:rsidR="007775BB" w:rsidRPr="00DD2132">
        <w:t xml:space="preserve"> </w:t>
      </w:r>
      <w:hyperlink r:id="rId117" w:history="1">
        <w:r w:rsidRPr="00DD2132">
          <w:rPr>
            <w:rStyle w:val="InternetLink"/>
            <w:color w:val="000099"/>
            <w:u w:val="none"/>
          </w:rPr>
          <w:t>http://www.artslant.com/ny/articles/show/5317</w:t>
        </w:r>
      </w:hyperlink>
      <w:r w:rsidR="007775BB" w:rsidRPr="00DD2132">
        <w:t xml:space="preserve">, </w:t>
      </w:r>
      <w:r w:rsidRPr="00DD2132">
        <w:t>review of The Future Is Not What It Used To Be.</w:t>
      </w:r>
    </w:p>
    <w:p w14:paraId="418DBA12" w14:textId="77777777" w:rsidR="009A535B" w:rsidRPr="00DD2132" w:rsidRDefault="009A535B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t xml:space="preserve">Thomas Gideon, “Advice from a Published Author on Negotiating a CC License,” </w:t>
      </w:r>
      <w:r w:rsidRPr="00DD2132">
        <w:rPr>
          <w:rFonts w:ascii="Times" w:hAnsi="Times"/>
          <w:i/>
        </w:rPr>
        <w:t>Open Media Review</w:t>
      </w:r>
      <w:r w:rsidRPr="00DD2132">
        <w:rPr>
          <w:rFonts w:ascii="Times" w:hAnsi="Times"/>
        </w:rPr>
        <w:t xml:space="preserve">, January 16, </w:t>
      </w:r>
      <w:hyperlink r:id="rId118" w:history="1">
        <w:r w:rsidRPr="00DD2132">
          <w:rPr>
            <w:rFonts w:ascii="Times" w:hAnsi="Times"/>
            <w:color w:val="000099"/>
            <w:u w:val="single"/>
          </w:rPr>
          <w:t>http://openmediareview.com/2009/01/16/advice-from-a-published-author-on-negotiating-a-cc-license/</w:t>
        </w:r>
      </w:hyperlink>
      <w:r w:rsidRPr="00DD2132">
        <w:rPr>
          <w:rFonts w:ascii="Times" w:hAnsi="Times"/>
        </w:rPr>
        <w:t xml:space="preserve">, review of Creative Commons Projects.  </w:t>
      </w:r>
    </w:p>
    <w:p w14:paraId="752823B2" w14:textId="77777777" w:rsidR="009A535B" w:rsidRPr="00DD2132" w:rsidRDefault="009A535B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t>Fred Benenson, “Working with Publishers and Creative Commons,”</w:t>
      </w:r>
      <w:r w:rsidRPr="00DD2132">
        <w:rPr>
          <w:rFonts w:ascii="Times" w:hAnsi="Times"/>
          <w:i/>
        </w:rPr>
        <w:t xml:space="preserve"> Creative Commons</w:t>
      </w:r>
      <w:r w:rsidRPr="00DD2132">
        <w:rPr>
          <w:rFonts w:ascii="Times" w:hAnsi="Times"/>
        </w:rPr>
        <w:t xml:space="preserve">, January 13, </w:t>
      </w:r>
      <w:hyperlink r:id="rId119" w:history="1">
        <w:r w:rsidRPr="00DD2132">
          <w:rPr>
            <w:rFonts w:ascii="Times" w:hAnsi="Times"/>
            <w:color w:val="000099"/>
            <w:u w:val="single"/>
          </w:rPr>
          <w:t>http://creativecommons.org/weblog/entry/12162</w:t>
        </w:r>
      </w:hyperlink>
      <w:r w:rsidRPr="00DD2132">
        <w:rPr>
          <w:rFonts w:ascii="Times" w:hAnsi="Times"/>
        </w:rPr>
        <w:t xml:space="preserve">, review of Creative Commons Projects.  </w:t>
      </w:r>
    </w:p>
    <w:p w14:paraId="1FEE57BB" w14:textId="77777777" w:rsidR="009A535B" w:rsidRPr="00DD2132" w:rsidRDefault="009A535B" w:rsidP="003311E5">
      <w:pPr>
        <w:pStyle w:val="Entry-Date"/>
        <w:rPr>
          <w:i/>
        </w:rPr>
      </w:pPr>
      <w:r w:rsidRPr="00DD2132">
        <w:t>2008</w:t>
      </w:r>
      <w:r w:rsidRPr="00DD2132">
        <w:tab/>
        <w:t xml:space="preserve">Carol Ness, “He who steals my artwork steals... what, </w:t>
      </w:r>
      <w:proofErr w:type="gramStart"/>
      <w:r w:rsidRPr="00DD2132">
        <w:t>exactly?</w:t>
      </w:r>
      <w:r w:rsidR="00DA5DD0" w:rsidRPr="00DD2132">
        <w:t>,</w:t>
      </w:r>
      <w:proofErr w:type="gramEnd"/>
      <w:r w:rsidR="00DA5DD0" w:rsidRPr="00DD2132">
        <w:t>”</w:t>
      </w:r>
      <w:r w:rsidRPr="00DD2132">
        <w:t xml:space="preserve"> </w:t>
      </w:r>
      <w:proofErr w:type="spellStart"/>
      <w:r w:rsidRPr="00DD2132">
        <w:rPr>
          <w:i/>
        </w:rPr>
        <w:t>UCBerkeleyNews</w:t>
      </w:r>
      <w:proofErr w:type="spellEnd"/>
      <w:r w:rsidRPr="00DD2132">
        <w:rPr>
          <w:i/>
        </w:rPr>
        <w:t>,</w:t>
      </w:r>
      <w:r w:rsidRPr="00DD2132">
        <w:t xml:space="preserve"> October 29, review of AfterSherr</w:t>
      </w:r>
      <w:r w:rsidR="0000718E">
        <w:t>ie</w:t>
      </w:r>
      <w:r w:rsidRPr="00DD2132">
        <w:t>Levine.com</w:t>
      </w:r>
      <w:r w:rsidRPr="00DD2132">
        <w:rPr>
          <w:i/>
        </w:rPr>
        <w:t>.</w:t>
      </w:r>
      <w:r w:rsidRPr="00DD2132">
        <w:rPr>
          <w:i/>
        </w:rPr>
        <w:tab/>
      </w:r>
    </w:p>
    <w:p w14:paraId="15A86259" w14:textId="77777777" w:rsidR="00775690" w:rsidRPr="00DD2132" w:rsidRDefault="00775690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t xml:space="preserve">Ryan </w:t>
      </w:r>
      <w:proofErr w:type="spellStart"/>
      <w:r w:rsidRPr="00DD2132">
        <w:rPr>
          <w:rFonts w:ascii="Times" w:hAnsi="Times"/>
        </w:rPr>
        <w:t>Griffis</w:t>
      </w:r>
      <w:proofErr w:type="spellEnd"/>
      <w:r w:rsidRPr="00DD2132">
        <w:rPr>
          <w:rFonts w:ascii="Times" w:hAnsi="Times"/>
        </w:rPr>
        <w:t>, “Conducting Mobility,” Artlink, Vol 28 no 1. Review of “Greenmuseum.org” exhibition.</w:t>
      </w:r>
    </w:p>
    <w:p w14:paraId="77D1B9C2" w14:textId="77777777" w:rsidR="009A535B" w:rsidRPr="00DD2132" w:rsidRDefault="009A535B" w:rsidP="003311E5">
      <w:pPr>
        <w:pStyle w:val="Entry"/>
        <w:rPr>
          <w:color w:val="000099"/>
          <w:u w:val="single"/>
        </w:rPr>
      </w:pPr>
      <w:r w:rsidRPr="00DD2132">
        <w:t>Ab</w:t>
      </w:r>
      <w:r w:rsidR="007775BB" w:rsidRPr="00DD2132">
        <w:t>igail Doan, “ECO-VIS CHALLENGE:</w:t>
      </w:r>
      <w:r w:rsidRPr="00DD2132">
        <w:t xml:space="preserve"> Imagining Better Ways of Living,” </w:t>
      </w:r>
      <w:proofErr w:type="spellStart"/>
      <w:r w:rsidRPr="00DD2132">
        <w:rPr>
          <w:i/>
        </w:rPr>
        <w:t>inhabitat</w:t>
      </w:r>
      <w:proofErr w:type="spellEnd"/>
      <w:r w:rsidRPr="00DD2132">
        <w:t xml:space="preserve">, October 6, </w:t>
      </w:r>
      <w:hyperlink r:id="rId120" w:history="1">
        <w:r w:rsidRPr="00DD2132">
          <w:rPr>
            <w:color w:val="000099"/>
            <w:u w:val="single"/>
          </w:rPr>
          <w:t>http://www.inhabitat.com/2007/10/06/eco-vis-challenge-imagining-better-</w:t>
        </w:r>
      </w:hyperlink>
    </w:p>
    <w:p w14:paraId="43D047FB" w14:textId="77777777" w:rsidR="009A535B" w:rsidRPr="00DD2132" w:rsidRDefault="009A535B" w:rsidP="003311E5">
      <w:pPr>
        <w:pStyle w:val="Entry"/>
      </w:pPr>
      <w:hyperlink r:id="rId121" w:history="1">
        <w:r w:rsidRPr="00DD2132">
          <w:rPr>
            <w:color w:val="000099"/>
          </w:rPr>
          <w:tab/>
        </w:r>
        <w:r w:rsidRPr="00DD2132">
          <w:rPr>
            <w:color w:val="000099"/>
            <w:u w:val="single"/>
          </w:rPr>
          <w:t>ways-of-living/#</w:t>
        </w:r>
      </w:hyperlink>
      <w:r w:rsidR="0000718E">
        <w:t>, review of</w:t>
      </w:r>
      <w:r w:rsidRPr="00DD2132">
        <w:t xml:space="preserve"> Eco-Vis Challenge.</w:t>
      </w:r>
    </w:p>
    <w:p w14:paraId="28662F71" w14:textId="77777777" w:rsidR="009A535B" w:rsidRPr="00DD2132" w:rsidRDefault="009A535B" w:rsidP="003311E5">
      <w:pPr>
        <w:pStyle w:val="Entry"/>
      </w:pPr>
      <w:proofErr w:type="spellStart"/>
      <w:r w:rsidRPr="00DD2132">
        <w:t>Raimar</w:t>
      </w:r>
      <w:proofErr w:type="spellEnd"/>
      <w:r w:rsidRPr="00DD2132">
        <w:t xml:space="preserve"> </w:t>
      </w:r>
      <w:r w:rsidRPr="003311E5">
        <w:t>Stange</w:t>
      </w:r>
      <w:r w:rsidRPr="00DD2132">
        <w:t xml:space="preserve">, “In Media Res,” </w:t>
      </w:r>
      <w:r w:rsidRPr="00DD2132">
        <w:rPr>
          <w:i/>
        </w:rPr>
        <w:t>Flash Art</w:t>
      </w:r>
      <w:r w:rsidRPr="00DD2132">
        <w:t xml:space="preserve">, October, </w:t>
      </w:r>
      <w:hyperlink r:id="rId122" w:history="1">
        <w:r w:rsidRPr="00DD2132">
          <w:rPr>
            <w:color w:val="000099"/>
            <w:u w:val="single"/>
          </w:rPr>
          <w:t>http://www.flashartonline.com/interno.php?pagina=articolo_det&amp;id_art=242&amp;det=ok&amp;title=IN-MEDIA-RES</w:t>
        </w:r>
      </w:hyperlink>
      <w:r w:rsidRPr="00DD2132">
        <w:t xml:space="preserve">, review of Shop </w:t>
      </w:r>
      <w:proofErr w:type="spellStart"/>
      <w:r w:rsidRPr="00DD2132">
        <w:t>Mandiberg</w:t>
      </w:r>
      <w:proofErr w:type="spellEnd"/>
      <w:r w:rsidRPr="00DD2132">
        <w:rPr>
          <w:i/>
        </w:rPr>
        <w:t>.</w:t>
      </w:r>
    </w:p>
    <w:p w14:paraId="7336D1EC" w14:textId="77777777" w:rsidR="009A535B" w:rsidRPr="00DD2132" w:rsidRDefault="009A535B" w:rsidP="003311E5">
      <w:pPr>
        <w:pStyle w:val="Entry-Date"/>
      </w:pPr>
      <w:r w:rsidRPr="00DD2132">
        <w:t>2007</w:t>
      </w:r>
      <w:r w:rsidRPr="00DD2132">
        <w:tab/>
        <w:t>Tiffany Holmes, “Eco-Visualization: Promoting Environmental Stewardship in the Museu</w:t>
      </w:r>
      <w:r w:rsidR="003F11EB" w:rsidRPr="00DD2132">
        <w:t xml:space="preserve">m,” </w:t>
      </w:r>
      <w:r w:rsidR="003F11EB" w:rsidRPr="00DD2132">
        <w:rPr>
          <w:i/>
        </w:rPr>
        <w:t>Journal of Museum Education</w:t>
      </w:r>
      <w:r w:rsidR="003F11EB" w:rsidRPr="00DD2132">
        <w:t>,</w:t>
      </w:r>
      <w:r w:rsidRPr="00DD2132">
        <w:t xml:space="preserve"> Volume 32, Number 3, Fall 2007, </w:t>
      </w:r>
      <w:r w:rsidR="00DA5DD0" w:rsidRPr="00DD2132">
        <w:t>p</w:t>
      </w:r>
      <w:r w:rsidRPr="00DD2132">
        <w:t xml:space="preserve"> 273-284, art historical discussion of </w:t>
      </w:r>
      <w:r w:rsidRPr="00DD2132">
        <w:rPr>
          <w:i/>
        </w:rPr>
        <w:t>Oil Standard</w:t>
      </w:r>
      <w:r w:rsidRPr="00DD2132">
        <w:t>.</w:t>
      </w:r>
    </w:p>
    <w:p w14:paraId="19203CB4" w14:textId="77777777" w:rsidR="009A535B" w:rsidRPr="00DD2132" w:rsidRDefault="00057051" w:rsidP="003311E5">
      <w:pPr>
        <w:pStyle w:val="Entry"/>
        <w:rPr>
          <w:rFonts w:ascii="Times" w:hAnsi="Times"/>
          <w:i/>
        </w:rPr>
      </w:pPr>
      <w:r w:rsidRPr="00DD2132">
        <w:rPr>
          <w:rFonts w:ascii="Times" w:hAnsi="Times"/>
        </w:rPr>
        <w:tab/>
        <w:t xml:space="preserve">     </w:t>
      </w:r>
      <w:r w:rsidR="009A535B" w:rsidRPr="00DD2132">
        <w:rPr>
          <w:rFonts w:ascii="Times" w:hAnsi="Times"/>
        </w:rPr>
        <w:t xml:space="preserve">Regine </w:t>
      </w:r>
      <w:proofErr w:type="spellStart"/>
      <w:r w:rsidR="009A535B" w:rsidRPr="00DD2132">
        <w:rPr>
          <w:rFonts w:ascii="Times" w:hAnsi="Times"/>
        </w:rPr>
        <w:t>Debatty</w:t>
      </w:r>
      <w:proofErr w:type="spellEnd"/>
      <w:r w:rsidR="009A535B" w:rsidRPr="00DD2132">
        <w:rPr>
          <w:rFonts w:ascii="Times" w:hAnsi="Times"/>
        </w:rPr>
        <w:t xml:space="preserve">, “Eyebeam’s </w:t>
      </w:r>
      <w:proofErr w:type="spellStart"/>
      <w:r w:rsidR="009A535B" w:rsidRPr="00DD2132">
        <w:rPr>
          <w:rFonts w:ascii="Times" w:hAnsi="Times"/>
        </w:rPr>
        <w:t>Ecovisualiz</w:t>
      </w:r>
      <w:proofErr w:type="spellEnd"/>
      <w:r w:rsidR="009A535B" w:rsidRPr="00DD2132">
        <w:rPr>
          <w:rFonts w:ascii="Times" w:hAnsi="Times"/>
        </w:rPr>
        <w:t xml:space="preserve"> Design Challenge,” </w:t>
      </w:r>
      <w:r w:rsidR="009A535B" w:rsidRPr="00DD2132">
        <w:rPr>
          <w:rFonts w:ascii="Times" w:hAnsi="Times"/>
          <w:i/>
        </w:rPr>
        <w:t>We Make Money Not Art</w:t>
      </w:r>
      <w:r w:rsidR="009A535B" w:rsidRPr="00DD2132">
        <w:rPr>
          <w:rFonts w:ascii="Times" w:hAnsi="Times"/>
        </w:rPr>
        <w:t xml:space="preserve">, September 17, </w:t>
      </w:r>
      <w:hyperlink r:id="rId123" w:history="1">
        <w:r w:rsidR="009A535B" w:rsidRPr="00DD2132">
          <w:rPr>
            <w:rFonts w:ascii="Times" w:hAnsi="Times"/>
            <w:color w:val="000099"/>
            <w:u w:val="single"/>
          </w:rPr>
          <w:t>http://www.we-make-money-not-art.com/archives/009736.php</w:t>
        </w:r>
      </w:hyperlink>
      <w:r w:rsidR="009A535B" w:rsidRPr="00DD2132">
        <w:rPr>
          <w:rFonts w:ascii="Times" w:hAnsi="Times"/>
          <w:i/>
        </w:rPr>
        <w:t>.</w:t>
      </w:r>
    </w:p>
    <w:p w14:paraId="04C58383" w14:textId="77777777" w:rsidR="009A535B" w:rsidRPr="00DD2132" w:rsidRDefault="009A535B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t xml:space="preserve">Valentina </w:t>
      </w:r>
      <w:proofErr w:type="spellStart"/>
      <w:r w:rsidRPr="00DD2132">
        <w:rPr>
          <w:rFonts w:ascii="Times" w:hAnsi="Times"/>
        </w:rPr>
        <w:t>Tanni</w:t>
      </w:r>
      <w:proofErr w:type="spellEnd"/>
      <w:r w:rsidRPr="00DD2132">
        <w:rPr>
          <w:rFonts w:ascii="Times" w:hAnsi="Times"/>
        </w:rPr>
        <w:t xml:space="preserve">, “PLUGIN ART,” </w:t>
      </w:r>
      <w:proofErr w:type="spellStart"/>
      <w:r w:rsidRPr="00DD2132">
        <w:rPr>
          <w:rFonts w:ascii="Times" w:hAnsi="Times"/>
          <w:i/>
        </w:rPr>
        <w:t>DigiMag</w:t>
      </w:r>
      <w:proofErr w:type="spellEnd"/>
      <w:r w:rsidRPr="00DD2132">
        <w:rPr>
          <w:rFonts w:ascii="Times" w:hAnsi="Times"/>
          <w:i/>
        </w:rPr>
        <w:t>,</w:t>
      </w:r>
      <w:r w:rsidRPr="00DD2132">
        <w:rPr>
          <w:rFonts w:ascii="Times" w:hAnsi="Times"/>
        </w:rPr>
        <w:t xml:space="preserve"> #25, July, </w:t>
      </w:r>
      <w:hyperlink r:id="rId124" w:history="1">
        <w:r w:rsidRPr="00DD2132">
          <w:rPr>
            <w:rFonts w:ascii="Times" w:hAnsi="Times"/>
            <w:color w:val="000099"/>
            <w:u w:val="single"/>
          </w:rPr>
          <w:t>http://www.digicult.it/digimag/article.asp?id=906</w:t>
        </w:r>
      </w:hyperlink>
      <w:r w:rsidRPr="00DD2132">
        <w:rPr>
          <w:rFonts w:ascii="Times" w:hAnsi="Times"/>
        </w:rPr>
        <w:t xml:space="preserve">, review of </w:t>
      </w:r>
      <w:r w:rsidRPr="00DD2132">
        <w:rPr>
          <w:rFonts w:ascii="Times" w:hAnsi="Times"/>
          <w:i/>
        </w:rPr>
        <w:t>The Real Costs</w:t>
      </w:r>
      <w:r w:rsidRPr="00DD2132">
        <w:rPr>
          <w:rFonts w:ascii="Times" w:hAnsi="Times"/>
        </w:rPr>
        <w:t>.</w:t>
      </w:r>
    </w:p>
    <w:p w14:paraId="2852DBF5" w14:textId="77777777" w:rsidR="009A535B" w:rsidRPr="00DD2132" w:rsidRDefault="009A535B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lastRenderedPageBreak/>
        <w:t xml:space="preserve">Mike </w:t>
      </w:r>
      <w:proofErr w:type="spellStart"/>
      <w:r w:rsidRPr="00DD2132">
        <w:rPr>
          <w:rFonts w:ascii="Times" w:hAnsi="Times"/>
        </w:rPr>
        <w:t>Latarlow</w:t>
      </w:r>
      <w:proofErr w:type="spellEnd"/>
      <w:r w:rsidRPr="00DD2132">
        <w:rPr>
          <w:rFonts w:ascii="Times" w:hAnsi="Times"/>
        </w:rPr>
        <w:t xml:space="preserve">, “Nowhere to hide when you use Real Costs,” </w:t>
      </w:r>
      <w:r w:rsidRPr="00DD2132">
        <w:rPr>
          <w:rFonts w:ascii="Times" w:hAnsi="Times"/>
          <w:i/>
        </w:rPr>
        <w:t>Talking Wild</w:t>
      </w:r>
      <w:r w:rsidRPr="00DD2132">
        <w:rPr>
          <w:rFonts w:ascii="Times" w:hAnsi="Times"/>
        </w:rPr>
        <w:t xml:space="preserve">, May 22, </w:t>
      </w:r>
      <w:hyperlink r:id="rId125" w:history="1">
        <w:r w:rsidRPr="00DD2132">
          <w:rPr>
            <w:rFonts w:ascii="Times" w:hAnsi="Times"/>
            <w:color w:val="000099"/>
            <w:u w:val="single"/>
          </w:rPr>
          <w:t>http://www.wild.org/blog/nowhere-to-hide-when-you-use-real-costs/</w:t>
        </w:r>
      </w:hyperlink>
      <w:r w:rsidRPr="00DD2132">
        <w:rPr>
          <w:rFonts w:ascii="Times" w:hAnsi="Times"/>
        </w:rPr>
        <w:t xml:space="preserve">, review of </w:t>
      </w:r>
      <w:r w:rsidRPr="00DD2132">
        <w:rPr>
          <w:rFonts w:ascii="Times" w:hAnsi="Times"/>
          <w:i/>
        </w:rPr>
        <w:t>The Real Costs</w:t>
      </w:r>
      <w:r w:rsidRPr="00DD2132">
        <w:rPr>
          <w:rFonts w:ascii="Times" w:hAnsi="Times"/>
        </w:rPr>
        <w:t>.</w:t>
      </w:r>
    </w:p>
    <w:p w14:paraId="0DCD15A8" w14:textId="77777777" w:rsidR="009A535B" w:rsidRPr="00DD2132" w:rsidRDefault="009A535B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t xml:space="preserve">Lisa De Guia, “The Map: Real Costs,” (Video Interview,) </w:t>
      </w:r>
      <w:r w:rsidRPr="00DD2132">
        <w:rPr>
          <w:rFonts w:ascii="Times" w:hAnsi="Times"/>
          <w:i/>
        </w:rPr>
        <w:t>Travelistic.com</w:t>
      </w:r>
      <w:r w:rsidRPr="00DD2132">
        <w:rPr>
          <w:rFonts w:ascii="Times" w:hAnsi="Times"/>
        </w:rPr>
        <w:t xml:space="preserve">, May 11, </w:t>
      </w:r>
      <w:hyperlink r:id="rId126" w:history="1">
        <w:r w:rsidRPr="00DD2132">
          <w:rPr>
            <w:rFonts w:ascii="Times" w:hAnsi="Times"/>
            <w:color w:val="000099"/>
            <w:u w:val="single"/>
          </w:rPr>
          <w:t>http://www.travelistic.com/video/show/3431/The-Map:-Real-Costs</w:t>
        </w:r>
      </w:hyperlink>
      <w:r w:rsidRPr="00DD2132">
        <w:rPr>
          <w:rFonts w:ascii="Times" w:hAnsi="Times"/>
        </w:rPr>
        <w:t xml:space="preserve">, video interview about </w:t>
      </w:r>
      <w:r w:rsidRPr="00DD2132">
        <w:rPr>
          <w:rFonts w:ascii="Times" w:hAnsi="Times"/>
          <w:i/>
        </w:rPr>
        <w:t>The Real Costs</w:t>
      </w:r>
      <w:r w:rsidRPr="00DD2132">
        <w:rPr>
          <w:rFonts w:ascii="Times" w:hAnsi="Times"/>
        </w:rPr>
        <w:t>.</w:t>
      </w:r>
    </w:p>
    <w:p w14:paraId="0FC484BB" w14:textId="77777777" w:rsidR="009A535B" w:rsidRPr="00DD2132" w:rsidRDefault="009A535B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t xml:space="preserve">R. Bosco and S. </w:t>
      </w:r>
      <w:proofErr w:type="spellStart"/>
      <w:r w:rsidRPr="00DD2132">
        <w:rPr>
          <w:rFonts w:ascii="Times" w:hAnsi="Times"/>
        </w:rPr>
        <w:t>Caldana</w:t>
      </w:r>
      <w:proofErr w:type="spellEnd"/>
      <w:r w:rsidRPr="00DD2132">
        <w:rPr>
          <w:rFonts w:ascii="Times" w:hAnsi="Times"/>
        </w:rPr>
        <w:t xml:space="preserve"> “</w:t>
      </w:r>
      <w:proofErr w:type="spellStart"/>
      <w:r w:rsidRPr="00DD2132">
        <w:rPr>
          <w:rFonts w:ascii="Times" w:hAnsi="Times"/>
        </w:rPr>
        <w:t>Llega</w:t>
      </w:r>
      <w:proofErr w:type="spellEnd"/>
      <w:r w:rsidRPr="00DD2132">
        <w:rPr>
          <w:rFonts w:ascii="Times" w:hAnsi="Times"/>
        </w:rPr>
        <w:t xml:space="preserve"> </w:t>
      </w:r>
      <w:proofErr w:type="spellStart"/>
      <w:r w:rsidRPr="00DD2132">
        <w:rPr>
          <w:rFonts w:ascii="Times" w:hAnsi="Times"/>
        </w:rPr>
        <w:t>el</w:t>
      </w:r>
      <w:proofErr w:type="spellEnd"/>
      <w:r w:rsidRPr="00DD2132">
        <w:rPr>
          <w:rFonts w:ascii="Times" w:hAnsi="Times"/>
        </w:rPr>
        <w:t xml:space="preserve"> ‘plugin art’ para </w:t>
      </w:r>
      <w:proofErr w:type="spellStart"/>
      <w:r w:rsidRPr="00DD2132">
        <w:rPr>
          <w:rFonts w:ascii="Times" w:hAnsi="Times"/>
        </w:rPr>
        <w:t>Firefo</w:t>
      </w:r>
      <w:proofErr w:type="spellEnd"/>
      <w:r w:rsidRPr="00DD2132">
        <w:rPr>
          <w:rFonts w:ascii="Times" w:hAnsi="Times"/>
        </w:rPr>
        <w:t xml:space="preserve">,” </w:t>
      </w:r>
      <w:r w:rsidRPr="00DD2132">
        <w:rPr>
          <w:rFonts w:ascii="Times" w:hAnsi="Times"/>
          <w:i/>
        </w:rPr>
        <w:t>El Pais,</w:t>
      </w:r>
      <w:r w:rsidRPr="00DD2132">
        <w:rPr>
          <w:rFonts w:ascii="Times" w:hAnsi="Times"/>
        </w:rPr>
        <w:t xml:space="preserve"> May 7, </w:t>
      </w:r>
      <w:hyperlink r:id="rId127" w:history="1">
        <w:r w:rsidRPr="00DD2132">
          <w:rPr>
            <w:rFonts w:ascii="Times" w:hAnsi="Times"/>
            <w:color w:val="000099"/>
            <w:u w:val="single"/>
          </w:rPr>
          <w:t>http://www.elpais.com/articulo/red/Llega/plugin/art/Firefox/elpeputeccib/20070705elpcibenr_7/Tes</w:t>
        </w:r>
      </w:hyperlink>
      <w:r w:rsidR="0000718E">
        <w:rPr>
          <w:rFonts w:ascii="Times" w:hAnsi="Times"/>
        </w:rPr>
        <w:t>, review of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i/>
        </w:rPr>
        <w:t>The Real Costs</w:t>
      </w:r>
      <w:r w:rsidRPr="00DD2132">
        <w:rPr>
          <w:rFonts w:ascii="Times" w:hAnsi="Times"/>
        </w:rPr>
        <w:t xml:space="preserve">.  </w:t>
      </w:r>
    </w:p>
    <w:p w14:paraId="0124C457" w14:textId="77777777" w:rsidR="009A535B" w:rsidRPr="00DD2132" w:rsidRDefault="009A535B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t xml:space="preserve">Jen Chung, “Video of the Day: The Real Costs,” (Video Interview,) </w:t>
      </w:r>
      <w:r w:rsidRPr="00DD2132">
        <w:rPr>
          <w:rFonts w:ascii="Times" w:hAnsi="Times"/>
          <w:i/>
        </w:rPr>
        <w:t>Gothamist.com</w:t>
      </w:r>
      <w:r w:rsidRPr="00DD2132">
        <w:rPr>
          <w:rFonts w:ascii="Times" w:hAnsi="Times"/>
        </w:rPr>
        <w:t xml:space="preserve">, May 1, </w:t>
      </w:r>
      <w:hyperlink r:id="rId128" w:history="1">
        <w:r w:rsidRPr="00DD2132">
          <w:rPr>
            <w:rFonts w:ascii="Times" w:hAnsi="Times"/>
            <w:color w:val="000099"/>
            <w:u w:val="single"/>
          </w:rPr>
          <w:t>http://gothamist.com/2007/05/01/video_of_the_da_69.php</w:t>
        </w:r>
      </w:hyperlink>
      <w:r w:rsidRPr="00DD2132">
        <w:rPr>
          <w:rFonts w:ascii="Times" w:hAnsi="Times"/>
        </w:rPr>
        <w:t xml:space="preserve"> video interview about </w:t>
      </w:r>
      <w:r w:rsidRPr="00DD2132">
        <w:rPr>
          <w:rFonts w:ascii="Times" w:hAnsi="Times"/>
          <w:i/>
        </w:rPr>
        <w:t>The Real Costs</w:t>
      </w:r>
      <w:r w:rsidRPr="00DD2132">
        <w:rPr>
          <w:rFonts w:ascii="Times" w:hAnsi="Times"/>
        </w:rPr>
        <w:t>.</w:t>
      </w:r>
    </w:p>
    <w:p w14:paraId="7A8CFF3D" w14:textId="77777777" w:rsidR="009A535B" w:rsidRPr="00DD2132" w:rsidRDefault="009A535B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t xml:space="preserve">Ewa Wojtowicz, “Time and Real-time in Online Art,” </w:t>
      </w:r>
      <w:r w:rsidRPr="00DD2132">
        <w:rPr>
          <w:rFonts w:ascii="Times" w:hAnsi="Times"/>
          <w:i/>
        </w:rPr>
        <w:t>Hz</w:t>
      </w:r>
      <w:r w:rsidRPr="00DD2132">
        <w:rPr>
          <w:rFonts w:ascii="Times" w:hAnsi="Times"/>
        </w:rPr>
        <w:t>,</w:t>
      </w:r>
      <w:r w:rsidR="003F11EB" w:rsidRPr="00DD2132">
        <w:rPr>
          <w:rFonts w:ascii="Times" w:hAnsi="Times"/>
        </w:rPr>
        <w:t xml:space="preserve"> </w:t>
      </w:r>
      <w:r w:rsidRPr="00DD2132">
        <w:rPr>
          <w:rFonts w:ascii="Times" w:hAnsi="Times"/>
        </w:rPr>
        <w:t xml:space="preserve">#9 January, </w:t>
      </w:r>
      <w:hyperlink r:id="rId129" w:history="1">
        <w:r w:rsidR="005D0608" w:rsidRPr="00DD2132">
          <w:rPr>
            <w:rStyle w:val="Hyperlink"/>
            <w:rFonts w:ascii="Times" w:hAnsi="Times"/>
          </w:rPr>
          <w:t>http://www.fylkingen.se/hz/n9/wojtowicz.html</w:t>
        </w:r>
      </w:hyperlink>
      <w:r w:rsidRPr="00DD2132">
        <w:rPr>
          <w:rFonts w:ascii="Times" w:hAnsi="Times"/>
        </w:rPr>
        <w:t>.</w:t>
      </w:r>
      <w:r w:rsidR="005D0608" w:rsidRPr="00DD2132">
        <w:rPr>
          <w:rFonts w:ascii="Times" w:hAnsi="Times"/>
        </w:rPr>
        <w:t xml:space="preserve"> </w:t>
      </w:r>
    </w:p>
    <w:p w14:paraId="0E28CBDD" w14:textId="77777777" w:rsidR="009A535B" w:rsidRPr="00DD2132" w:rsidRDefault="009A535B" w:rsidP="003311E5">
      <w:pPr>
        <w:pStyle w:val="Entry-Date"/>
        <w:rPr>
          <w:i/>
        </w:rPr>
      </w:pPr>
      <w:r w:rsidRPr="00DD2132">
        <w:t>2006</w:t>
      </w:r>
      <w:r w:rsidR="0000718E">
        <w:tab/>
      </w:r>
      <w:r w:rsidRPr="00DD2132">
        <w:t>Yasser Rashid, “Oil Standard,</w:t>
      </w:r>
      <w:r w:rsidRPr="00DD2132">
        <w:rPr>
          <w:i/>
        </w:rPr>
        <w:t>”</w:t>
      </w:r>
      <w:r w:rsidRPr="00DD2132">
        <w:t xml:space="preserve"> </w:t>
      </w:r>
      <w:proofErr w:type="spellStart"/>
      <w:r w:rsidRPr="00DD2132">
        <w:rPr>
          <w:i/>
        </w:rPr>
        <w:t>Furtherfield</w:t>
      </w:r>
      <w:proofErr w:type="spellEnd"/>
      <w:r w:rsidRPr="00DD2132">
        <w:t xml:space="preserve">, </w:t>
      </w:r>
      <w:hyperlink r:id="rId130" w:history="1">
        <w:r w:rsidR="005D0608" w:rsidRPr="00DD2132">
          <w:rPr>
            <w:rStyle w:val="Hyperlink"/>
          </w:rPr>
          <w:t>http://www.furtherfield.org/displayreview.php?review_id=183</w:t>
        </w:r>
      </w:hyperlink>
      <w:r w:rsidRPr="00DD2132">
        <w:t>,</w:t>
      </w:r>
      <w:r w:rsidR="005D0608" w:rsidRPr="00DD2132">
        <w:t xml:space="preserve"> </w:t>
      </w:r>
      <w:r w:rsidR="0000718E">
        <w:t>r</w:t>
      </w:r>
      <w:r w:rsidRPr="00DD2132">
        <w:t xml:space="preserve">eview of </w:t>
      </w:r>
      <w:r w:rsidRPr="00DD2132">
        <w:rPr>
          <w:i/>
        </w:rPr>
        <w:t>Oil Standard.</w:t>
      </w:r>
    </w:p>
    <w:p w14:paraId="4E219029" w14:textId="77777777" w:rsidR="009A535B" w:rsidRPr="00DD2132" w:rsidRDefault="009A535B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t xml:space="preserve">Dan Mitchell, “What’s Online,” </w:t>
      </w:r>
      <w:r w:rsidRPr="00DD2132">
        <w:rPr>
          <w:rFonts w:ascii="Times" w:hAnsi="Times"/>
          <w:i/>
        </w:rPr>
        <w:t>New York Times</w:t>
      </w:r>
      <w:r w:rsidRPr="00DD2132">
        <w:rPr>
          <w:rFonts w:ascii="Times" w:hAnsi="Times"/>
        </w:rPr>
        <w:t xml:space="preserve">, March 25, </w:t>
      </w:r>
      <w:r w:rsidR="00DA5DD0" w:rsidRPr="00DD2132">
        <w:rPr>
          <w:rFonts w:ascii="Times" w:hAnsi="Times"/>
        </w:rPr>
        <w:t>p</w:t>
      </w:r>
      <w:r w:rsidRPr="00DD2132">
        <w:rPr>
          <w:rFonts w:ascii="Times" w:hAnsi="Times"/>
        </w:rPr>
        <w:t xml:space="preserve">C5, </w:t>
      </w:r>
      <w:r w:rsidR="0000718E">
        <w:rPr>
          <w:rFonts w:ascii="Times" w:hAnsi="Times"/>
        </w:rPr>
        <w:t>r</w:t>
      </w:r>
      <w:r w:rsidRPr="00DD2132">
        <w:rPr>
          <w:rFonts w:ascii="Times" w:hAnsi="Times"/>
        </w:rPr>
        <w:t xml:space="preserve">eview of </w:t>
      </w:r>
      <w:r w:rsidRPr="00DD2132">
        <w:rPr>
          <w:rFonts w:ascii="Times" w:hAnsi="Times"/>
          <w:i/>
        </w:rPr>
        <w:t>Oil Standard</w:t>
      </w:r>
      <w:r w:rsidRPr="00DD2132">
        <w:rPr>
          <w:rFonts w:ascii="Times" w:hAnsi="Times"/>
        </w:rPr>
        <w:t>.</w:t>
      </w:r>
    </w:p>
    <w:p w14:paraId="78A45B8B" w14:textId="77777777" w:rsidR="009A535B" w:rsidRPr="00DD2132" w:rsidRDefault="009A535B" w:rsidP="003311E5">
      <w:pPr>
        <w:pStyle w:val="Entry"/>
        <w:rPr>
          <w:rFonts w:ascii="Times" w:hAnsi="Times"/>
          <w:i/>
        </w:rPr>
      </w:pPr>
      <w:r w:rsidRPr="00DD2132">
        <w:rPr>
          <w:rFonts w:ascii="Times" w:hAnsi="Times"/>
        </w:rPr>
        <w:t xml:space="preserve">Matthias </w:t>
      </w:r>
      <w:proofErr w:type="spellStart"/>
      <w:r w:rsidRPr="00DD2132">
        <w:rPr>
          <w:rFonts w:ascii="Times" w:hAnsi="Times"/>
        </w:rPr>
        <w:t>Kremp</w:t>
      </w:r>
      <w:proofErr w:type="spellEnd"/>
      <w:r w:rsidRPr="00DD2132">
        <w:rPr>
          <w:rFonts w:ascii="Times" w:hAnsi="Times"/>
        </w:rPr>
        <w:t>, “</w:t>
      </w:r>
      <w:proofErr w:type="spellStart"/>
      <w:r w:rsidRPr="00DD2132">
        <w:rPr>
          <w:rFonts w:ascii="Times" w:hAnsi="Times"/>
        </w:rPr>
        <w:t>Netzwelt</w:t>
      </w:r>
      <w:proofErr w:type="spellEnd"/>
      <w:r w:rsidRPr="00DD2132">
        <w:rPr>
          <w:rFonts w:ascii="Times" w:hAnsi="Times"/>
        </w:rPr>
        <w:t>-Ticker,”</w:t>
      </w:r>
      <w:r w:rsidRPr="00DD2132">
        <w:rPr>
          <w:rFonts w:ascii="Times" w:hAnsi="Times"/>
          <w:i/>
        </w:rPr>
        <w:t xml:space="preserve"> Spiegel Online</w:t>
      </w:r>
      <w:r w:rsidRPr="00DD2132">
        <w:rPr>
          <w:rFonts w:ascii="Times" w:hAnsi="Times"/>
        </w:rPr>
        <w:t xml:space="preserve">, March 24, </w:t>
      </w:r>
      <w:hyperlink r:id="rId131" w:history="1">
        <w:r w:rsidR="005D0608" w:rsidRPr="00DD2132">
          <w:rPr>
            <w:rStyle w:val="Hyperlink"/>
            <w:rFonts w:ascii="Times" w:hAnsi="Times"/>
          </w:rPr>
          <w:t>http://www.spiegel.de/netzwelt/technologie/0,1518,407691,00.html</w:t>
        </w:r>
      </w:hyperlink>
      <w:r w:rsidRPr="00DD2132">
        <w:rPr>
          <w:rFonts w:ascii="Times" w:hAnsi="Times"/>
        </w:rPr>
        <w:t>,</w:t>
      </w:r>
      <w:r w:rsidR="005D0608" w:rsidRPr="00DD2132">
        <w:rPr>
          <w:rFonts w:ascii="Times" w:hAnsi="Times"/>
        </w:rPr>
        <w:t xml:space="preserve"> </w:t>
      </w:r>
      <w:proofErr w:type="spellStart"/>
      <w:r w:rsidRPr="00DD2132">
        <w:rPr>
          <w:rFonts w:ascii="Times" w:hAnsi="Times"/>
        </w:rPr>
        <w:t>eview</w:t>
      </w:r>
      <w:proofErr w:type="spellEnd"/>
      <w:r w:rsidRPr="00DD2132">
        <w:rPr>
          <w:rFonts w:ascii="Times" w:hAnsi="Times"/>
        </w:rPr>
        <w:t xml:space="preserve"> of </w:t>
      </w:r>
      <w:r w:rsidRPr="00DD2132">
        <w:rPr>
          <w:rFonts w:ascii="Times" w:hAnsi="Times"/>
          <w:i/>
        </w:rPr>
        <w:t>Oil Standard.</w:t>
      </w:r>
    </w:p>
    <w:p w14:paraId="5458DDDA" w14:textId="77777777" w:rsidR="009A535B" w:rsidRPr="00DD2132" w:rsidRDefault="009A535B" w:rsidP="003311E5">
      <w:pPr>
        <w:pStyle w:val="Entry"/>
        <w:rPr>
          <w:rFonts w:ascii="Times" w:hAnsi="Times"/>
          <w:i/>
        </w:rPr>
      </w:pPr>
      <w:r w:rsidRPr="00DD2132">
        <w:rPr>
          <w:rFonts w:ascii="Times" w:hAnsi="Times"/>
        </w:rPr>
        <w:t xml:space="preserve">Cory Doctorow, “Firefox plugin converts dollars to barrels of oil,” </w:t>
      </w:r>
      <w:r w:rsidRPr="00DD2132">
        <w:rPr>
          <w:rFonts w:ascii="Times" w:hAnsi="Times"/>
          <w:i/>
        </w:rPr>
        <w:t>BoingBoing.net</w:t>
      </w:r>
      <w:r w:rsidRPr="00DD2132">
        <w:rPr>
          <w:rFonts w:ascii="Times" w:hAnsi="Times"/>
        </w:rPr>
        <w:t xml:space="preserve">, March 23, </w:t>
      </w:r>
      <w:hyperlink r:id="rId132" w:history="1">
        <w:r w:rsidR="005D0608" w:rsidRPr="00DD2132">
          <w:rPr>
            <w:rStyle w:val="Hyperlink"/>
            <w:rFonts w:ascii="Times" w:hAnsi="Times"/>
          </w:rPr>
          <w:t>http://www.boingboing.net/2006/03/23/firefox_plugin_conve.html</w:t>
        </w:r>
      </w:hyperlink>
      <w:r w:rsidRPr="00DD2132">
        <w:rPr>
          <w:rFonts w:ascii="Times" w:hAnsi="Times"/>
        </w:rPr>
        <w:t>,</w:t>
      </w:r>
      <w:r w:rsidR="005D0608" w:rsidRPr="00DD2132">
        <w:rPr>
          <w:rFonts w:ascii="Times" w:hAnsi="Times"/>
        </w:rPr>
        <w:t xml:space="preserve"> </w:t>
      </w:r>
      <w:r w:rsidR="0000718E">
        <w:rPr>
          <w:rFonts w:ascii="Times" w:hAnsi="Times"/>
        </w:rPr>
        <w:t>r</w:t>
      </w:r>
      <w:r w:rsidRPr="00DD2132">
        <w:rPr>
          <w:rFonts w:ascii="Times" w:hAnsi="Times"/>
        </w:rPr>
        <w:t xml:space="preserve">eview of </w:t>
      </w:r>
      <w:r w:rsidRPr="00DD2132">
        <w:rPr>
          <w:rFonts w:ascii="Times" w:hAnsi="Times"/>
          <w:i/>
        </w:rPr>
        <w:t>Oil Standard.</w:t>
      </w:r>
    </w:p>
    <w:p w14:paraId="7043E5DC" w14:textId="77777777" w:rsidR="009A535B" w:rsidRPr="00DD2132" w:rsidRDefault="009A535B" w:rsidP="003311E5">
      <w:pPr>
        <w:pStyle w:val="Entry"/>
        <w:rPr>
          <w:rFonts w:ascii="Times" w:hAnsi="Times"/>
          <w:i/>
        </w:rPr>
      </w:pPr>
      <w:r w:rsidRPr="00DD2132">
        <w:rPr>
          <w:rFonts w:ascii="Times" w:hAnsi="Times"/>
        </w:rPr>
        <w:t>Mike Yamamoto, “A browser that values everything in oil,</w:t>
      </w:r>
      <w:r w:rsidRPr="00DD2132">
        <w:rPr>
          <w:rFonts w:ascii="Times" w:hAnsi="Times"/>
          <w:i/>
        </w:rPr>
        <w:t>”</w:t>
      </w:r>
      <w:r w:rsidRPr="00DD2132">
        <w:rPr>
          <w:rFonts w:ascii="Times" w:hAnsi="Times"/>
        </w:rPr>
        <w:t xml:space="preserve"> </w:t>
      </w:r>
      <w:proofErr w:type="spellStart"/>
      <w:r w:rsidRPr="00DD2132">
        <w:rPr>
          <w:rFonts w:ascii="Times" w:hAnsi="Times"/>
          <w:i/>
        </w:rPr>
        <w:t>Cnet’s</w:t>
      </w:r>
      <w:proofErr w:type="spellEnd"/>
      <w:r w:rsidRPr="00DD2132">
        <w:rPr>
          <w:rFonts w:ascii="Times" w:hAnsi="Times"/>
          <w:i/>
        </w:rPr>
        <w:t xml:space="preserve"> News.com</w:t>
      </w:r>
      <w:r w:rsidRPr="00DD2132">
        <w:rPr>
          <w:rFonts w:ascii="Times" w:hAnsi="Times"/>
        </w:rPr>
        <w:t xml:space="preserve">, March 23, </w:t>
      </w:r>
      <w:hyperlink r:id="rId133" w:history="1">
        <w:r w:rsidR="005D0608" w:rsidRPr="00DD2132">
          <w:rPr>
            <w:rStyle w:val="Hyperlink"/>
            <w:rFonts w:ascii="Times" w:hAnsi="Times"/>
          </w:rPr>
          <w:t>http://news.com.com/2061-11200_3-6052991.html</w:t>
        </w:r>
      </w:hyperlink>
      <w:r w:rsidRPr="00DD2132">
        <w:rPr>
          <w:rFonts w:ascii="Times" w:hAnsi="Times"/>
        </w:rPr>
        <w:t>,</w:t>
      </w:r>
      <w:r w:rsidR="005D0608" w:rsidRPr="00DD2132">
        <w:rPr>
          <w:rFonts w:ascii="Times" w:hAnsi="Times"/>
        </w:rPr>
        <w:t xml:space="preserve"> </w:t>
      </w:r>
      <w:r w:rsidR="0000718E">
        <w:rPr>
          <w:rFonts w:ascii="Times" w:hAnsi="Times"/>
        </w:rPr>
        <w:t>r</w:t>
      </w:r>
      <w:r w:rsidRPr="00DD2132">
        <w:rPr>
          <w:rFonts w:ascii="Times" w:hAnsi="Times"/>
        </w:rPr>
        <w:t xml:space="preserve">eview of </w:t>
      </w:r>
      <w:r w:rsidRPr="00DD2132">
        <w:rPr>
          <w:rFonts w:ascii="Times" w:hAnsi="Times"/>
          <w:i/>
        </w:rPr>
        <w:t>Oil Standard</w:t>
      </w:r>
      <w:r w:rsidRPr="00DD2132">
        <w:rPr>
          <w:rFonts w:ascii="Times" w:hAnsi="Times"/>
        </w:rPr>
        <w:t>.</w:t>
      </w:r>
    </w:p>
    <w:p w14:paraId="77D617D0" w14:textId="77777777" w:rsidR="009A535B" w:rsidRPr="00DD2132" w:rsidRDefault="009A535B" w:rsidP="003311E5">
      <w:pPr>
        <w:pStyle w:val="Entry"/>
        <w:rPr>
          <w:rFonts w:ascii="Times" w:hAnsi="Times"/>
          <w:i/>
        </w:rPr>
      </w:pPr>
      <w:r w:rsidRPr="00DD2132">
        <w:rPr>
          <w:rFonts w:ascii="Times" w:hAnsi="Times"/>
        </w:rPr>
        <w:t>Jamais Cascio, “How Much Is That In Oil?</w:t>
      </w:r>
      <w:r w:rsidR="00DA5DD0" w:rsidRPr="00DD2132">
        <w:rPr>
          <w:rFonts w:ascii="Times" w:hAnsi="Times"/>
        </w:rPr>
        <w:t>,”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i/>
        </w:rPr>
        <w:t>World Changing</w:t>
      </w:r>
      <w:r w:rsidRPr="00DD2132">
        <w:rPr>
          <w:rFonts w:ascii="Times" w:hAnsi="Times"/>
        </w:rPr>
        <w:t xml:space="preserve">, March 15, </w:t>
      </w:r>
      <w:hyperlink r:id="rId134" w:history="1">
        <w:r w:rsidR="005D0608" w:rsidRPr="00DD2132">
          <w:rPr>
            <w:rStyle w:val="Hyperlink"/>
            <w:rFonts w:ascii="Times" w:hAnsi="Times"/>
          </w:rPr>
          <w:t>http://www.worldchanging.com/archives/004205.html</w:t>
        </w:r>
      </w:hyperlink>
      <w:r w:rsidRPr="00DD2132">
        <w:rPr>
          <w:rFonts w:ascii="Times" w:hAnsi="Times"/>
        </w:rPr>
        <w:t>,</w:t>
      </w:r>
      <w:r w:rsidR="005D0608" w:rsidRPr="00DD2132">
        <w:rPr>
          <w:rFonts w:ascii="Times" w:hAnsi="Times"/>
        </w:rPr>
        <w:t xml:space="preserve"> </w:t>
      </w:r>
      <w:r w:rsidR="0000718E">
        <w:rPr>
          <w:rFonts w:ascii="Times" w:hAnsi="Times"/>
        </w:rPr>
        <w:t>r</w:t>
      </w:r>
      <w:r w:rsidRPr="00DD2132">
        <w:rPr>
          <w:rFonts w:ascii="Times" w:hAnsi="Times"/>
        </w:rPr>
        <w:t xml:space="preserve">eview of </w:t>
      </w:r>
      <w:r w:rsidRPr="00DD2132">
        <w:rPr>
          <w:rFonts w:ascii="Times" w:hAnsi="Times"/>
          <w:i/>
        </w:rPr>
        <w:t>Oil Standard.</w:t>
      </w:r>
    </w:p>
    <w:p w14:paraId="6B5C802B" w14:textId="77777777" w:rsidR="009A535B" w:rsidRPr="00DD2132" w:rsidRDefault="009A535B" w:rsidP="003311E5">
      <w:pPr>
        <w:pStyle w:val="Entry"/>
        <w:rPr>
          <w:rFonts w:ascii="Times" w:hAnsi="Times"/>
          <w:color w:val="000099"/>
          <w:kern w:val="1"/>
        </w:rPr>
      </w:pPr>
      <w:proofErr w:type="spellStart"/>
      <w:r w:rsidRPr="00DD2132">
        <w:rPr>
          <w:rFonts w:ascii="Times" w:hAnsi="Times"/>
          <w:kern w:val="1"/>
        </w:rPr>
        <w:t>Jospehine</w:t>
      </w:r>
      <w:proofErr w:type="spellEnd"/>
      <w:r w:rsidRPr="00DD2132">
        <w:rPr>
          <w:rFonts w:ascii="Times" w:hAnsi="Times"/>
          <w:kern w:val="1"/>
        </w:rPr>
        <w:t xml:space="preserve"> Bosma, “The Body in Turbulence,” </w:t>
      </w:r>
      <w:r w:rsidRPr="00DD2132">
        <w:rPr>
          <w:rFonts w:ascii="Times" w:hAnsi="Times"/>
          <w:i/>
          <w:kern w:val="1"/>
        </w:rPr>
        <w:t>3 x 3: New Media Fix(es) on Turbulence</w:t>
      </w:r>
      <w:r w:rsidRPr="00DD2132">
        <w:rPr>
          <w:rFonts w:ascii="Times" w:hAnsi="Times"/>
          <w:kern w:val="1"/>
        </w:rPr>
        <w:t xml:space="preserve">, </w:t>
      </w:r>
      <w:hyperlink r:id="rId135" w:history="1">
        <w:r w:rsidR="005D0608" w:rsidRPr="00DD2132">
          <w:rPr>
            <w:rStyle w:val="Hyperlink"/>
            <w:rFonts w:ascii="Times" w:hAnsi="Times"/>
            <w:kern w:val="1"/>
          </w:rPr>
          <w:t>http://</w:t>
        </w:r>
      </w:hyperlink>
      <w:hyperlink r:id="rId136" w:history="1">
        <w:r w:rsidR="005D0608" w:rsidRPr="00DD2132">
          <w:rPr>
            <w:rStyle w:val="Hyperlink"/>
            <w:rFonts w:ascii="Times" w:hAnsi="Times"/>
            <w:kern w:val="1"/>
          </w:rPr>
          <w:t>turbulence.org/texts/nmf</w:t>
        </w:r>
      </w:hyperlink>
      <w:r w:rsidRPr="00DD2132">
        <w:rPr>
          <w:rFonts w:ascii="Times" w:hAnsi="Times"/>
          <w:kern w:val="1"/>
        </w:rPr>
        <w:t xml:space="preserve">, </w:t>
      </w:r>
      <w:r w:rsidR="0000718E">
        <w:rPr>
          <w:rFonts w:ascii="Times" w:hAnsi="Times"/>
          <w:kern w:val="1"/>
        </w:rPr>
        <w:t>r</w:t>
      </w:r>
      <w:r w:rsidRPr="00DD2132">
        <w:rPr>
          <w:rFonts w:ascii="Times" w:hAnsi="Times"/>
          <w:kern w:val="1"/>
        </w:rPr>
        <w:t xml:space="preserve">eview of </w:t>
      </w:r>
      <w:r w:rsidRPr="00DD2132">
        <w:rPr>
          <w:rFonts w:ascii="Times" w:hAnsi="Times"/>
          <w:i/>
          <w:kern w:val="1"/>
        </w:rPr>
        <w:t>The Essential Guide to Perfor</w:t>
      </w:r>
      <w:r w:rsidR="006B7B39" w:rsidRPr="00DD2132">
        <w:rPr>
          <w:rFonts w:ascii="Times" w:hAnsi="Times"/>
          <w:i/>
          <w:kern w:val="1"/>
        </w:rPr>
        <w:t xml:space="preserve">ming Michael </w:t>
      </w:r>
      <w:proofErr w:type="spellStart"/>
      <w:r w:rsidRPr="00DD2132">
        <w:rPr>
          <w:rFonts w:ascii="Times" w:hAnsi="Times"/>
          <w:i/>
          <w:kern w:val="1"/>
        </w:rPr>
        <w:t>Mandiberg</w:t>
      </w:r>
      <w:proofErr w:type="spellEnd"/>
      <w:r w:rsidRPr="00DD2132">
        <w:rPr>
          <w:rFonts w:ascii="Times" w:hAnsi="Times"/>
          <w:kern w:val="1"/>
        </w:rPr>
        <w:t xml:space="preserve"> and </w:t>
      </w:r>
      <w:r w:rsidRPr="00DD2132">
        <w:rPr>
          <w:rFonts w:ascii="Times" w:hAnsi="Times"/>
          <w:i/>
          <w:kern w:val="1"/>
        </w:rPr>
        <w:t>IN Network</w:t>
      </w:r>
      <w:r w:rsidRPr="00DD2132">
        <w:rPr>
          <w:rFonts w:ascii="Times" w:hAnsi="Times"/>
          <w:kern w:val="1"/>
        </w:rPr>
        <w:t>.</w:t>
      </w:r>
    </w:p>
    <w:p w14:paraId="56ADEA54" w14:textId="77777777" w:rsidR="009A535B" w:rsidRPr="00DD2132" w:rsidRDefault="009A535B" w:rsidP="003311E5">
      <w:pPr>
        <w:pStyle w:val="Entry"/>
        <w:rPr>
          <w:rFonts w:ascii="Times" w:hAnsi="Times"/>
          <w:i/>
          <w:kern w:val="1"/>
        </w:rPr>
      </w:pPr>
      <w:r w:rsidRPr="00DD2132">
        <w:rPr>
          <w:rFonts w:ascii="Times" w:hAnsi="Times"/>
          <w:kern w:val="1"/>
        </w:rPr>
        <w:t>Kevin Hamilton, “Absence in Common: An Operator for the Inoperative Community,”</w:t>
      </w:r>
      <w:r w:rsidR="0000718E">
        <w:rPr>
          <w:rFonts w:ascii="Times" w:hAnsi="Times"/>
          <w:kern w:val="1"/>
        </w:rPr>
        <w:t xml:space="preserve"> </w:t>
      </w:r>
      <w:r w:rsidRPr="00DD2132">
        <w:rPr>
          <w:rFonts w:ascii="Times" w:hAnsi="Times"/>
          <w:i/>
          <w:kern w:val="1"/>
        </w:rPr>
        <w:t>intelligent agent</w:t>
      </w:r>
      <w:r w:rsidR="005D0608" w:rsidRPr="00DD2132">
        <w:rPr>
          <w:rFonts w:ascii="Times" w:hAnsi="Times"/>
          <w:kern w:val="1"/>
        </w:rPr>
        <w:t xml:space="preserve">, </w:t>
      </w:r>
      <w:hyperlink r:id="rId137" w:history="1">
        <w:r w:rsidR="005D0608" w:rsidRPr="00DD2132">
          <w:rPr>
            <w:rStyle w:val="Hyperlink"/>
            <w:rFonts w:ascii="Times" w:hAnsi="Times"/>
            <w:kern w:val="1"/>
          </w:rPr>
          <w:t>http://communitydomain.hamilton.absenceincommon.01</w:t>
        </w:r>
      </w:hyperlink>
      <w:r w:rsidR="005D0608" w:rsidRPr="00DD2132">
        <w:rPr>
          <w:rFonts w:ascii="Times" w:hAnsi="Times"/>
          <w:kern w:val="1"/>
        </w:rPr>
        <w:t>,</w:t>
      </w:r>
      <w:r w:rsidRPr="00DD2132">
        <w:rPr>
          <w:rFonts w:ascii="Times" w:hAnsi="Times"/>
          <w:kern w:val="1"/>
        </w:rPr>
        <w:t xml:space="preserve"> </w:t>
      </w:r>
      <w:r w:rsidR="0000718E">
        <w:rPr>
          <w:rFonts w:ascii="Times" w:hAnsi="Times"/>
          <w:kern w:val="1"/>
        </w:rPr>
        <w:t>a</w:t>
      </w:r>
      <w:r w:rsidRPr="00DD2132">
        <w:rPr>
          <w:rFonts w:ascii="Times" w:hAnsi="Times"/>
          <w:kern w:val="1"/>
        </w:rPr>
        <w:t>rticle on</w:t>
      </w:r>
      <w:r w:rsidR="0000718E">
        <w:rPr>
          <w:rFonts w:ascii="Times" w:hAnsi="Times"/>
          <w:kern w:val="1"/>
        </w:rPr>
        <w:t xml:space="preserve"> </w:t>
      </w:r>
      <w:r w:rsidRPr="00DD2132">
        <w:rPr>
          <w:rFonts w:ascii="Times" w:hAnsi="Times"/>
          <w:i/>
          <w:kern w:val="1"/>
        </w:rPr>
        <w:t>IN Network</w:t>
      </w:r>
      <w:r w:rsidRPr="00DD2132">
        <w:rPr>
          <w:rFonts w:ascii="Times" w:hAnsi="Times"/>
          <w:kern w:val="1"/>
        </w:rPr>
        <w:t>.</w:t>
      </w:r>
    </w:p>
    <w:p w14:paraId="69038A54" w14:textId="77777777" w:rsidR="009A535B" w:rsidRPr="00DD2132" w:rsidRDefault="009A535B" w:rsidP="003311E5">
      <w:pPr>
        <w:pStyle w:val="Entry-Date"/>
      </w:pPr>
      <w:r w:rsidRPr="00DD2132">
        <w:t xml:space="preserve">2005    Caitlin Jones, “My Artworld is Bigger than Your Artworld,” </w:t>
      </w:r>
      <w:r w:rsidRPr="00DD2132">
        <w:rPr>
          <w:i/>
        </w:rPr>
        <w:t>The Believer</w:t>
      </w:r>
      <w:r w:rsidRPr="00DD2132">
        <w:t>, January 2005/February 2006, p 7; Article surveying Internet art.</w:t>
      </w:r>
    </w:p>
    <w:p w14:paraId="47DEB559" w14:textId="77777777" w:rsidR="009A535B" w:rsidRPr="00DD2132" w:rsidRDefault="009A535B" w:rsidP="003311E5">
      <w:pPr>
        <w:pStyle w:val="Entry"/>
        <w:rPr>
          <w:rFonts w:ascii="Times" w:hAnsi="Times"/>
          <w:i/>
        </w:rPr>
      </w:pPr>
      <w:r w:rsidRPr="00DD2132">
        <w:rPr>
          <w:rFonts w:ascii="Times" w:hAnsi="Times"/>
        </w:rPr>
        <w:t xml:space="preserve">Laetitia Sellam, “Avec Mobiles </w:t>
      </w:r>
      <w:proofErr w:type="spellStart"/>
      <w:r w:rsidRPr="00DD2132">
        <w:rPr>
          <w:rFonts w:ascii="Times" w:hAnsi="Times"/>
        </w:rPr>
        <w:t>Apparents</w:t>
      </w:r>
      <w:proofErr w:type="spellEnd"/>
      <w:r w:rsidRPr="00DD2132">
        <w:rPr>
          <w:rFonts w:ascii="Times" w:hAnsi="Times"/>
        </w:rPr>
        <w:t xml:space="preserve">,” </w:t>
      </w:r>
      <w:r w:rsidRPr="00DD2132">
        <w:rPr>
          <w:rFonts w:ascii="Times" w:hAnsi="Times"/>
          <w:i/>
        </w:rPr>
        <w:t>Beaux Arts Magazine</w:t>
      </w:r>
      <w:r w:rsidRPr="00DD2132">
        <w:rPr>
          <w:rFonts w:ascii="Times" w:hAnsi="Times"/>
        </w:rPr>
        <w:t xml:space="preserve">, Paris, August, </w:t>
      </w:r>
      <w:r w:rsidR="00DA5DD0" w:rsidRPr="00DD2132">
        <w:rPr>
          <w:rFonts w:ascii="Times" w:hAnsi="Times"/>
        </w:rPr>
        <w:t>p</w:t>
      </w:r>
      <w:r w:rsidRPr="00DD2132">
        <w:rPr>
          <w:rFonts w:ascii="Times" w:hAnsi="Times"/>
        </w:rPr>
        <w:t xml:space="preserve"> 30-31</w:t>
      </w:r>
      <w:r w:rsidR="0000718E">
        <w:rPr>
          <w:rFonts w:ascii="Times" w:hAnsi="Times"/>
        </w:rPr>
        <w:t>, review of</w:t>
      </w:r>
      <w:r w:rsidRPr="00DD2132">
        <w:rPr>
          <w:rFonts w:ascii="Times" w:hAnsi="Times"/>
        </w:rPr>
        <w:t xml:space="preserve"> artists using cellphones featuring </w:t>
      </w:r>
      <w:r w:rsidRPr="00DD2132">
        <w:rPr>
          <w:rFonts w:ascii="Times" w:hAnsi="Times"/>
          <w:i/>
        </w:rPr>
        <w:t>IN Network</w:t>
      </w:r>
      <w:r w:rsidRPr="00DD2132">
        <w:rPr>
          <w:rFonts w:ascii="Times" w:hAnsi="Times"/>
        </w:rPr>
        <w:t>.</w:t>
      </w:r>
    </w:p>
    <w:p w14:paraId="45DFE256" w14:textId="77777777" w:rsidR="009A535B" w:rsidRPr="00DD2132" w:rsidRDefault="009A535B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t xml:space="preserve">Sherri Irvin, “Appropriation and Authorship in Contemporary Art,” </w:t>
      </w:r>
      <w:r w:rsidRPr="00DD2132">
        <w:rPr>
          <w:rFonts w:ascii="Times" w:hAnsi="Times"/>
          <w:i/>
        </w:rPr>
        <w:t>British Journal of Aesthetics</w:t>
      </w:r>
      <w:r w:rsidRPr="00DD2132">
        <w:rPr>
          <w:rFonts w:ascii="Times" w:hAnsi="Times"/>
        </w:rPr>
        <w:t xml:space="preserve">, Vol. 45, No. 2, April, </w:t>
      </w:r>
      <w:r w:rsidR="0000718E">
        <w:rPr>
          <w:rFonts w:ascii="Times" w:hAnsi="Times"/>
        </w:rPr>
        <w:t>j</w:t>
      </w:r>
      <w:r w:rsidRPr="00DD2132">
        <w:rPr>
          <w:rFonts w:ascii="Times" w:hAnsi="Times"/>
        </w:rPr>
        <w:t xml:space="preserve">ournal article featuring </w:t>
      </w:r>
      <w:r w:rsidRPr="00DD2132">
        <w:rPr>
          <w:rFonts w:ascii="Times" w:hAnsi="Times"/>
          <w:i/>
        </w:rPr>
        <w:t>AfterSherrieLevine.com</w:t>
      </w:r>
      <w:r w:rsidRPr="00DD2132">
        <w:rPr>
          <w:rFonts w:ascii="Times" w:hAnsi="Times"/>
        </w:rPr>
        <w:t>.</w:t>
      </w:r>
    </w:p>
    <w:p w14:paraId="38FAD043" w14:textId="77777777" w:rsidR="009A535B" w:rsidRPr="00DD2132" w:rsidRDefault="009A535B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lastRenderedPageBreak/>
        <w:t xml:space="preserve">Rachel Metz, “Far Apart but Intensely Connected,” </w:t>
      </w:r>
      <w:r w:rsidRPr="00DD2132">
        <w:rPr>
          <w:rFonts w:ascii="Times" w:hAnsi="Times"/>
          <w:i/>
        </w:rPr>
        <w:t>Wired Online</w:t>
      </w:r>
      <w:r w:rsidRPr="00DD2132">
        <w:rPr>
          <w:rFonts w:ascii="Times" w:hAnsi="Times"/>
        </w:rPr>
        <w:t xml:space="preserve">, April 21, </w:t>
      </w:r>
      <w:hyperlink r:id="rId138" w:history="1">
        <w:r w:rsidR="005D0608" w:rsidRPr="00DD2132">
          <w:rPr>
            <w:rStyle w:val="Hyperlink"/>
            <w:rFonts w:ascii="Times" w:hAnsi="Times"/>
          </w:rPr>
          <w:t>http://www.wired.com/news/culture/0,1284,67230,00.html</w:t>
        </w:r>
      </w:hyperlink>
      <w:r w:rsidRPr="00DD2132">
        <w:rPr>
          <w:rFonts w:ascii="Times" w:hAnsi="Times"/>
        </w:rPr>
        <w:t>,</w:t>
      </w:r>
      <w:r w:rsidR="005D0608" w:rsidRPr="00DD2132">
        <w:rPr>
          <w:rFonts w:ascii="Times" w:hAnsi="Times"/>
        </w:rPr>
        <w:t xml:space="preserve"> o</w:t>
      </w:r>
      <w:r w:rsidRPr="00DD2132">
        <w:rPr>
          <w:rFonts w:ascii="Times" w:hAnsi="Times"/>
        </w:rPr>
        <w:t xml:space="preserve">nline review of </w:t>
      </w:r>
      <w:r w:rsidRPr="00DD2132">
        <w:rPr>
          <w:rFonts w:ascii="Times" w:hAnsi="Times"/>
          <w:i/>
        </w:rPr>
        <w:t>IN Network</w:t>
      </w:r>
      <w:r w:rsidRPr="00DD2132">
        <w:rPr>
          <w:rFonts w:ascii="Times" w:hAnsi="Times"/>
        </w:rPr>
        <w:t xml:space="preserve"> by Wired Magazine.</w:t>
      </w:r>
    </w:p>
    <w:p w14:paraId="09147E13" w14:textId="77777777" w:rsidR="009A535B" w:rsidRPr="00DD2132" w:rsidRDefault="009A535B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t>National Public Radio’s Weekend America, “Digitally Divided</w:t>
      </w:r>
      <w:r w:rsidR="00DA5DD0" w:rsidRPr="00DD2132">
        <w:rPr>
          <w:rFonts w:ascii="Times" w:hAnsi="Times"/>
        </w:rPr>
        <w:t>,”</w:t>
      </w:r>
      <w:r w:rsidRPr="00DD2132">
        <w:rPr>
          <w:rFonts w:ascii="Times" w:hAnsi="Times"/>
        </w:rPr>
        <w:t xml:space="preserve"> March 19, </w:t>
      </w:r>
      <w:r w:rsidR="0000718E">
        <w:rPr>
          <w:rFonts w:ascii="Times" w:hAnsi="Times"/>
        </w:rPr>
        <w:t>r</w:t>
      </w:r>
      <w:r w:rsidRPr="00DD2132">
        <w:rPr>
          <w:rFonts w:ascii="Times" w:hAnsi="Times"/>
        </w:rPr>
        <w:t xml:space="preserve">adio interview about </w:t>
      </w:r>
      <w:r w:rsidRPr="00DD2132">
        <w:rPr>
          <w:rFonts w:ascii="Times" w:hAnsi="Times"/>
          <w:i/>
        </w:rPr>
        <w:t>IN Network</w:t>
      </w:r>
      <w:r w:rsidRPr="00DD2132">
        <w:rPr>
          <w:rFonts w:ascii="Times" w:hAnsi="Times"/>
        </w:rPr>
        <w:t>.</w:t>
      </w:r>
    </w:p>
    <w:p w14:paraId="7235494F" w14:textId="77777777" w:rsidR="001718CE" w:rsidRPr="00DD2132" w:rsidRDefault="001718CE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t>Kevin McGarry, “Pod Pals,”</w:t>
      </w:r>
      <w:r w:rsidR="00DB7CC3" w:rsidRPr="00DD2132">
        <w:rPr>
          <w:rFonts w:ascii="Times" w:hAnsi="Times"/>
        </w:rPr>
        <w:t xml:space="preserve"> Rhizome, March 2, 2005. </w:t>
      </w:r>
      <w:hyperlink r:id="rId139" w:history="1">
        <w:r w:rsidR="005D0608" w:rsidRPr="00DD2132">
          <w:rPr>
            <w:rStyle w:val="Hyperlink"/>
            <w:rFonts w:ascii="Times" w:hAnsi="Times"/>
          </w:rPr>
          <w:t>http://rhizome.org/editorial/2005/mar/2/pod-pals/</w:t>
        </w:r>
      </w:hyperlink>
      <w:r w:rsidR="00DB7CC3" w:rsidRPr="00DD2132">
        <w:rPr>
          <w:rFonts w:ascii="Times" w:hAnsi="Times"/>
        </w:rPr>
        <w:t>.</w:t>
      </w:r>
      <w:r w:rsidR="005D0608" w:rsidRPr="00DD2132">
        <w:rPr>
          <w:rFonts w:ascii="Times" w:hAnsi="Times"/>
        </w:rPr>
        <w:t xml:space="preserve"> </w:t>
      </w:r>
    </w:p>
    <w:p w14:paraId="014A5490" w14:textId="77777777" w:rsidR="009A535B" w:rsidRPr="00DD2132" w:rsidRDefault="009A535B" w:rsidP="003311E5">
      <w:pPr>
        <w:pStyle w:val="Entry"/>
        <w:rPr>
          <w:rFonts w:ascii="Times" w:hAnsi="Times"/>
          <w:kern w:val="1"/>
        </w:rPr>
      </w:pPr>
      <w:r w:rsidRPr="00DD2132">
        <w:rPr>
          <w:rFonts w:ascii="Times" w:hAnsi="Times"/>
          <w:kern w:val="1"/>
        </w:rPr>
        <w:t>Robert W. Sweeny, “Three Funerals and a Wedding: Art Education, Digital Images, and an</w:t>
      </w:r>
      <w:r w:rsidR="0000718E">
        <w:rPr>
          <w:rFonts w:ascii="Times" w:hAnsi="Times"/>
          <w:kern w:val="1"/>
        </w:rPr>
        <w:t xml:space="preserve"> </w:t>
      </w:r>
      <w:r w:rsidRPr="00DD2132">
        <w:rPr>
          <w:rFonts w:ascii="Times" w:hAnsi="Times"/>
          <w:kern w:val="1"/>
        </w:rPr>
        <w:t>Aesthetics of Cloning</w:t>
      </w:r>
      <w:r w:rsidR="00DA5DD0" w:rsidRPr="00DD2132">
        <w:rPr>
          <w:rFonts w:ascii="Times" w:hAnsi="Times"/>
          <w:kern w:val="1"/>
        </w:rPr>
        <w:t>,”</w:t>
      </w:r>
      <w:r w:rsidRPr="00DD2132">
        <w:rPr>
          <w:rFonts w:ascii="Times" w:hAnsi="Times"/>
          <w:kern w:val="1"/>
        </w:rPr>
        <w:t xml:space="preserve"> </w:t>
      </w:r>
      <w:r w:rsidRPr="00DD2132">
        <w:rPr>
          <w:rFonts w:ascii="Times" w:hAnsi="Times"/>
          <w:i/>
          <w:kern w:val="1"/>
        </w:rPr>
        <w:t>Visual Arts Research 31(61)</w:t>
      </w:r>
      <w:r w:rsidRPr="00DD2132">
        <w:rPr>
          <w:rFonts w:ascii="Times" w:hAnsi="Times"/>
          <w:kern w:val="1"/>
        </w:rPr>
        <w:t xml:space="preserve"> Fall, art historical discussion of</w:t>
      </w:r>
      <w:r w:rsidR="0000718E">
        <w:rPr>
          <w:rFonts w:ascii="Times" w:hAnsi="Times"/>
          <w:kern w:val="1"/>
        </w:rPr>
        <w:t xml:space="preserve"> </w:t>
      </w:r>
      <w:r w:rsidRPr="00DD2132">
        <w:rPr>
          <w:rFonts w:ascii="Times" w:hAnsi="Times"/>
          <w:i/>
          <w:kern w:val="1"/>
        </w:rPr>
        <w:t>AfterSherrieLevine.com</w:t>
      </w:r>
      <w:r w:rsidRPr="00DD2132">
        <w:rPr>
          <w:rFonts w:ascii="Times" w:hAnsi="Times"/>
          <w:kern w:val="1"/>
        </w:rPr>
        <w:t>.</w:t>
      </w:r>
      <w:r w:rsidRPr="00DD2132">
        <w:rPr>
          <w:rFonts w:ascii="Times" w:hAnsi="Times"/>
          <w:kern w:val="1"/>
        </w:rPr>
        <w:tab/>
      </w:r>
    </w:p>
    <w:p w14:paraId="1B9ACB57" w14:textId="77777777" w:rsidR="009A535B" w:rsidRPr="00DD2132" w:rsidRDefault="009A535B" w:rsidP="003311E5">
      <w:pPr>
        <w:pStyle w:val="Entry-Date"/>
        <w:rPr>
          <w:i/>
        </w:rPr>
      </w:pPr>
      <w:r w:rsidRPr="00DD2132">
        <w:t xml:space="preserve">2003    Marisa J. </w:t>
      </w:r>
      <w:proofErr w:type="spellStart"/>
      <w:r w:rsidRPr="00DD2132">
        <w:t>Futernick</w:t>
      </w:r>
      <w:proofErr w:type="spellEnd"/>
      <w:r w:rsidRPr="00DD2132">
        <w:t xml:space="preserve">, “Life Studies,” </w:t>
      </w:r>
      <w:r w:rsidRPr="00DD2132">
        <w:rPr>
          <w:i/>
        </w:rPr>
        <w:t>Contemporary Magazine</w:t>
      </w:r>
      <w:r w:rsidRPr="00DD2132">
        <w:t xml:space="preserve">, London, #47/48, </w:t>
      </w:r>
      <w:r w:rsidR="00DA5DD0" w:rsidRPr="00DD2132">
        <w:t>p</w:t>
      </w:r>
      <w:r w:rsidRPr="00DD2132">
        <w:t>37</w:t>
      </w:r>
      <w:r w:rsidR="0000718E">
        <w:t>, review of</w:t>
      </w:r>
      <w:r w:rsidRPr="00DD2132">
        <w:t xml:space="preserve"> </w:t>
      </w:r>
      <w:r w:rsidRPr="00DD2132">
        <w:rPr>
          <w:i/>
        </w:rPr>
        <w:t xml:space="preserve">Shop </w:t>
      </w:r>
      <w:proofErr w:type="spellStart"/>
      <w:r w:rsidRPr="00DD2132">
        <w:rPr>
          <w:i/>
        </w:rPr>
        <w:t>Mandiberg</w:t>
      </w:r>
      <w:proofErr w:type="spellEnd"/>
      <w:r w:rsidRPr="00DD2132">
        <w:t>.</w:t>
      </w:r>
    </w:p>
    <w:p w14:paraId="1C7796D6" w14:textId="77777777" w:rsidR="009A535B" w:rsidRPr="00DD2132" w:rsidRDefault="009A535B" w:rsidP="003311E5">
      <w:pPr>
        <w:pStyle w:val="Entry-Date"/>
      </w:pPr>
      <w:r w:rsidRPr="00DD2132">
        <w:t xml:space="preserve">2002    Roberto Bosco and Stefano </w:t>
      </w:r>
      <w:proofErr w:type="spellStart"/>
      <w:r w:rsidRPr="00DD2132">
        <w:t>Caldana</w:t>
      </w:r>
      <w:proofErr w:type="spellEnd"/>
      <w:r w:rsidRPr="00DD2132">
        <w:t>, “</w:t>
      </w:r>
      <w:proofErr w:type="spellStart"/>
      <w:r w:rsidRPr="00DD2132">
        <w:t>Suplantación</w:t>
      </w:r>
      <w:proofErr w:type="spellEnd"/>
      <w:r w:rsidRPr="00DD2132">
        <w:t xml:space="preserve"> </w:t>
      </w:r>
      <w:proofErr w:type="spellStart"/>
      <w:r w:rsidRPr="00DD2132">
        <w:t>en</w:t>
      </w:r>
      <w:proofErr w:type="spellEnd"/>
      <w:r w:rsidRPr="00DD2132">
        <w:t xml:space="preserve"> Red</w:t>
      </w:r>
      <w:r w:rsidR="00DA5DD0" w:rsidRPr="00DD2132">
        <w:t>,”</w:t>
      </w:r>
      <w:r w:rsidRPr="00DD2132">
        <w:t xml:space="preserve"> </w:t>
      </w:r>
      <w:proofErr w:type="spellStart"/>
      <w:r w:rsidRPr="00DD2132">
        <w:rPr>
          <w:i/>
        </w:rPr>
        <w:t>Cyberpais</w:t>
      </w:r>
      <w:proofErr w:type="spellEnd"/>
      <w:r w:rsidRPr="00DD2132">
        <w:rPr>
          <w:i/>
        </w:rPr>
        <w:t>/El Pais</w:t>
      </w:r>
      <w:r w:rsidRPr="00DD2132">
        <w:t>, Spain, June 2002, p 60-62,</w:t>
      </w:r>
      <w:r w:rsidR="0000718E">
        <w:t xml:space="preserve"> r</w:t>
      </w:r>
      <w:r w:rsidRPr="00DD2132">
        <w:t xml:space="preserve">eview of </w:t>
      </w:r>
      <w:r w:rsidRPr="00DD2132">
        <w:rPr>
          <w:i/>
        </w:rPr>
        <w:t xml:space="preserve">Shop </w:t>
      </w:r>
      <w:proofErr w:type="spellStart"/>
      <w:r w:rsidRPr="00DD2132">
        <w:rPr>
          <w:i/>
        </w:rPr>
        <w:t>Mandiberg</w:t>
      </w:r>
      <w:proofErr w:type="spellEnd"/>
      <w:r w:rsidRPr="00DD2132">
        <w:rPr>
          <w:i/>
        </w:rPr>
        <w:t xml:space="preserve">, The Essential Guide to Performing Michael </w:t>
      </w:r>
      <w:proofErr w:type="spellStart"/>
      <w:r w:rsidRPr="00DD2132">
        <w:rPr>
          <w:i/>
        </w:rPr>
        <w:t>Mandiberg</w:t>
      </w:r>
      <w:proofErr w:type="spellEnd"/>
      <w:r w:rsidRPr="00DD2132">
        <w:rPr>
          <w:i/>
        </w:rPr>
        <w:t xml:space="preserve">, </w:t>
      </w:r>
      <w:r w:rsidRPr="00DD2132">
        <w:t>and</w:t>
      </w:r>
      <w:r w:rsidRPr="00DD2132">
        <w:rPr>
          <w:i/>
        </w:rPr>
        <w:t xml:space="preserve"> The Exchange Program</w:t>
      </w:r>
      <w:r w:rsidRPr="00DD2132">
        <w:t>.</w:t>
      </w:r>
    </w:p>
    <w:p w14:paraId="32E240A2" w14:textId="77777777" w:rsidR="009A535B" w:rsidRPr="00DD2132" w:rsidRDefault="009A535B" w:rsidP="003311E5">
      <w:pPr>
        <w:pStyle w:val="Entry"/>
        <w:rPr>
          <w:rFonts w:ascii="Times" w:hAnsi="Times"/>
          <w:i/>
          <w:lang w:val="fr-FR"/>
        </w:rPr>
      </w:pPr>
      <w:r w:rsidRPr="00DD2132">
        <w:rPr>
          <w:rFonts w:ascii="Times" w:hAnsi="Times"/>
          <w:lang w:val="fr-FR"/>
        </w:rPr>
        <w:t xml:space="preserve">Bertrand Gauguet, “Mondialisation, Nouvelles Économies et Art sur Internet,” </w:t>
      </w:r>
      <w:r w:rsidRPr="00DD2132">
        <w:rPr>
          <w:rFonts w:ascii="Times" w:hAnsi="Times"/>
          <w:i/>
          <w:lang w:val="fr-FR"/>
        </w:rPr>
        <w:t>Parachute n°106</w:t>
      </w:r>
      <w:r w:rsidRPr="00DD2132">
        <w:rPr>
          <w:rFonts w:ascii="Times" w:hAnsi="Times"/>
          <w:lang w:val="fr-FR"/>
        </w:rPr>
        <w:t xml:space="preserve">, April, </w:t>
      </w:r>
      <w:r w:rsidR="00DA5DD0" w:rsidRPr="00DD2132">
        <w:rPr>
          <w:rFonts w:ascii="Times" w:hAnsi="Times"/>
          <w:lang w:val="fr-FR"/>
        </w:rPr>
        <w:t>p</w:t>
      </w:r>
      <w:r w:rsidRPr="00DD2132">
        <w:rPr>
          <w:rFonts w:ascii="Times" w:hAnsi="Times"/>
          <w:lang w:val="fr-FR"/>
        </w:rPr>
        <w:t>98-</w:t>
      </w:r>
      <w:proofErr w:type="gramStart"/>
      <w:r w:rsidRPr="00DD2132">
        <w:rPr>
          <w:rFonts w:ascii="Times" w:hAnsi="Times"/>
          <w:lang w:val="fr-FR"/>
        </w:rPr>
        <w:t>105;</w:t>
      </w:r>
      <w:proofErr w:type="gramEnd"/>
      <w:r w:rsidRPr="00DD2132">
        <w:rPr>
          <w:rFonts w:ascii="Times" w:hAnsi="Times"/>
          <w:lang w:val="fr-FR"/>
        </w:rPr>
        <w:t xml:space="preserve"> </w:t>
      </w:r>
      <w:proofErr w:type="spellStart"/>
      <w:r w:rsidRPr="00DD2132">
        <w:rPr>
          <w:rFonts w:ascii="Times" w:hAnsi="Times"/>
          <w:lang w:val="fr-FR"/>
        </w:rPr>
        <w:t>review</w:t>
      </w:r>
      <w:proofErr w:type="spellEnd"/>
      <w:r w:rsidRPr="00DD2132">
        <w:rPr>
          <w:rFonts w:ascii="Times" w:hAnsi="Times"/>
          <w:lang w:val="fr-FR"/>
        </w:rPr>
        <w:t xml:space="preserve"> of </w:t>
      </w:r>
      <w:r w:rsidRPr="00DD2132">
        <w:rPr>
          <w:rFonts w:ascii="Times" w:hAnsi="Times"/>
          <w:i/>
          <w:lang w:val="fr-FR"/>
        </w:rPr>
        <w:t xml:space="preserve">Shop </w:t>
      </w:r>
      <w:proofErr w:type="spellStart"/>
      <w:r w:rsidRPr="00DD2132">
        <w:rPr>
          <w:rFonts w:ascii="Times" w:hAnsi="Times"/>
          <w:i/>
          <w:lang w:val="fr-FR"/>
        </w:rPr>
        <w:t>Mandiberg</w:t>
      </w:r>
      <w:proofErr w:type="spellEnd"/>
      <w:r w:rsidRPr="00DD2132">
        <w:rPr>
          <w:rFonts w:ascii="Times" w:hAnsi="Times"/>
          <w:lang w:val="fr-FR"/>
        </w:rPr>
        <w:t>.</w:t>
      </w:r>
    </w:p>
    <w:p w14:paraId="2CD6617B" w14:textId="77777777" w:rsidR="009A535B" w:rsidRPr="00DD2132" w:rsidRDefault="009A535B" w:rsidP="003311E5">
      <w:pPr>
        <w:pStyle w:val="Entry"/>
        <w:rPr>
          <w:rFonts w:ascii="Times" w:hAnsi="Times"/>
          <w:i/>
        </w:rPr>
      </w:pPr>
      <w:r w:rsidRPr="00DD2132">
        <w:rPr>
          <w:rFonts w:ascii="Times" w:hAnsi="Times"/>
        </w:rPr>
        <w:t xml:space="preserve">Robin </w:t>
      </w:r>
      <w:proofErr w:type="spellStart"/>
      <w:r w:rsidRPr="00DD2132">
        <w:rPr>
          <w:rFonts w:ascii="Times" w:hAnsi="Times"/>
        </w:rPr>
        <w:t>Whitlaw</w:t>
      </w:r>
      <w:proofErr w:type="spellEnd"/>
      <w:r w:rsidRPr="00DD2132">
        <w:rPr>
          <w:rFonts w:ascii="Times" w:hAnsi="Times"/>
        </w:rPr>
        <w:t xml:space="preserve">, “Command CV,” </w:t>
      </w:r>
      <w:r w:rsidRPr="00DD2132">
        <w:rPr>
          <w:rFonts w:ascii="Times" w:hAnsi="Times"/>
          <w:i/>
        </w:rPr>
        <w:t xml:space="preserve">Afterimage, </w:t>
      </w:r>
      <w:r w:rsidRPr="00DD2132">
        <w:rPr>
          <w:rFonts w:ascii="Times" w:hAnsi="Times"/>
        </w:rPr>
        <w:t xml:space="preserve">Winter Issue, </w:t>
      </w:r>
      <w:r w:rsidR="00DA5DD0" w:rsidRPr="00DD2132">
        <w:rPr>
          <w:rFonts w:ascii="Times" w:hAnsi="Times"/>
        </w:rPr>
        <w:t>p</w:t>
      </w:r>
      <w:r w:rsidRPr="00DD2132">
        <w:rPr>
          <w:rFonts w:ascii="Times" w:hAnsi="Times"/>
        </w:rPr>
        <w:t xml:space="preserve"> 6-7, </w:t>
      </w:r>
      <w:r w:rsidR="0000718E">
        <w:rPr>
          <w:rFonts w:ascii="Times" w:hAnsi="Times"/>
        </w:rPr>
        <w:t>r</w:t>
      </w:r>
      <w:r w:rsidRPr="00DD2132">
        <w:rPr>
          <w:rFonts w:ascii="Times" w:hAnsi="Times"/>
        </w:rPr>
        <w:t>eview of</w:t>
      </w:r>
      <w:r w:rsidRPr="00DD2132">
        <w:rPr>
          <w:rFonts w:ascii="Times" w:hAnsi="Times"/>
          <w:i/>
        </w:rPr>
        <w:t xml:space="preserve"> AfterSherieLevine.com</w:t>
      </w:r>
      <w:r w:rsidRPr="00DD2132">
        <w:rPr>
          <w:rFonts w:ascii="Times" w:hAnsi="Times"/>
        </w:rPr>
        <w:t>.</w:t>
      </w:r>
    </w:p>
    <w:p w14:paraId="3766669E" w14:textId="77777777" w:rsidR="009A535B" w:rsidRPr="00DD2132" w:rsidRDefault="009A535B" w:rsidP="003311E5">
      <w:pPr>
        <w:pStyle w:val="Entry-Date"/>
      </w:pPr>
      <w:r w:rsidRPr="00DD2132">
        <w:t xml:space="preserve">2001    Shannon </w:t>
      </w:r>
      <w:r w:rsidRPr="0000718E">
        <w:t>Tan</w:t>
      </w:r>
      <w:r w:rsidRPr="00DD2132">
        <w:t>, “Stuff of his life</w:t>
      </w:r>
      <w:r w:rsidR="00DA5DD0" w:rsidRPr="00DD2132">
        <w:t>,”</w:t>
      </w:r>
      <w:r w:rsidRPr="00DD2132">
        <w:t xml:space="preserve"> </w:t>
      </w:r>
      <w:r w:rsidRPr="00DD2132">
        <w:rPr>
          <w:i/>
        </w:rPr>
        <w:t>Miami Herald</w:t>
      </w:r>
      <w:r w:rsidRPr="00DD2132">
        <w:t>, August 27, p C1-2</w:t>
      </w:r>
      <w:r w:rsidR="0000718E">
        <w:t>, review of</w:t>
      </w:r>
      <w:r w:rsidRPr="00DD2132">
        <w:t xml:space="preserve"> </w:t>
      </w:r>
      <w:r w:rsidRPr="00DD2132">
        <w:rPr>
          <w:i/>
        </w:rPr>
        <w:t xml:space="preserve">Shop </w:t>
      </w:r>
      <w:proofErr w:type="spellStart"/>
      <w:r w:rsidRPr="00DD2132">
        <w:rPr>
          <w:i/>
        </w:rPr>
        <w:t>Mandiberg</w:t>
      </w:r>
      <w:proofErr w:type="spellEnd"/>
      <w:r w:rsidRPr="00DD2132">
        <w:t xml:space="preserve">. </w:t>
      </w:r>
    </w:p>
    <w:p w14:paraId="6E7B7CB2" w14:textId="77777777" w:rsidR="009A535B" w:rsidRPr="00DD2132" w:rsidRDefault="009A535B" w:rsidP="003311E5">
      <w:pPr>
        <w:pStyle w:val="Entry"/>
        <w:rPr>
          <w:rFonts w:ascii="Times" w:hAnsi="Times"/>
          <w:i/>
        </w:rPr>
      </w:pPr>
      <w:r w:rsidRPr="00DD2132">
        <w:rPr>
          <w:rFonts w:ascii="Times" w:hAnsi="Times"/>
        </w:rPr>
        <w:t xml:space="preserve">Claire </w:t>
      </w:r>
      <w:proofErr w:type="spellStart"/>
      <w:r w:rsidRPr="00DD2132">
        <w:rPr>
          <w:rFonts w:ascii="Times" w:hAnsi="Times"/>
        </w:rPr>
        <w:t>Barliant</w:t>
      </w:r>
      <w:proofErr w:type="spellEnd"/>
      <w:r w:rsidRPr="00DD2132">
        <w:rPr>
          <w:rFonts w:ascii="Times" w:hAnsi="Times"/>
        </w:rPr>
        <w:t>, “Net Worth</w:t>
      </w:r>
      <w:r w:rsidR="00DA5DD0" w:rsidRPr="00DD2132">
        <w:rPr>
          <w:rFonts w:ascii="Times" w:hAnsi="Times"/>
        </w:rPr>
        <w:t>,”</w:t>
      </w:r>
      <w:r w:rsidRPr="00DD2132">
        <w:rPr>
          <w:rFonts w:ascii="Times" w:hAnsi="Times"/>
        </w:rPr>
        <w:t xml:space="preserve"> </w:t>
      </w:r>
      <w:proofErr w:type="spellStart"/>
      <w:r w:rsidRPr="00DD2132">
        <w:rPr>
          <w:rFonts w:ascii="Times" w:hAnsi="Times"/>
          <w:i/>
        </w:rPr>
        <w:t>Artbyte</w:t>
      </w:r>
      <w:proofErr w:type="spellEnd"/>
      <w:r w:rsidRPr="00DD2132">
        <w:rPr>
          <w:rFonts w:ascii="Times" w:hAnsi="Times"/>
        </w:rPr>
        <w:t xml:space="preserve">, July-August, </w:t>
      </w:r>
      <w:r w:rsidR="00DA5DD0" w:rsidRPr="00DD2132">
        <w:rPr>
          <w:rFonts w:ascii="Times" w:hAnsi="Times"/>
        </w:rPr>
        <w:t>p</w:t>
      </w:r>
      <w:r w:rsidRPr="00DD2132">
        <w:rPr>
          <w:rFonts w:ascii="Times" w:hAnsi="Times"/>
        </w:rPr>
        <w:t xml:space="preserve"> 44-49, </w:t>
      </w:r>
      <w:r w:rsidR="0000718E">
        <w:rPr>
          <w:rFonts w:ascii="Times" w:hAnsi="Times"/>
        </w:rPr>
        <w:t>r</w:t>
      </w:r>
      <w:r w:rsidRPr="00DD2132">
        <w:rPr>
          <w:rFonts w:ascii="Times" w:hAnsi="Times"/>
        </w:rPr>
        <w:t xml:space="preserve">eview of </w:t>
      </w:r>
      <w:r w:rsidRPr="00DD2132">
        <w:rPr>
          <w:rFonts w:ascii="Times" w:hAnsi="Times"/>
          <w:i/>
        </w:rPr>
        <w:t xml:space="preserve">Shop </w:t>
      </w:r>
      <w:proofErr w:type="spellStart"/>
      <w:r w:rsidRPr="00DD2132">
        <w:rPr>
          <w:rFonts w:ascii="Times" w:hAnsi="Times"/>
          <w:i/>
        </w:rPr>
        <w:t>Mandiberg</w:t>
      </w:r>
      <w:proofErr w:type="spellEnd"/>
      <w:r w:rsidRPr="00DD2132">
        <w:rPr>
          <w:rFonts w:ascii="Times" w:hAnsi="Times"/>
          <w:i/>
        </w:rPr>
        <w:t>.</w:t>
      </w:r>
    </w:p>
    <w:p w14:paraId="126BB13A" w14:textId="77777777" w:rsidR="009A535B" w:rsidRPr="00DD2132" w:rsidRDefault="009A535B" w:rsidP="003311E5">
      <w:pPr>
        <w:pStyle w:val="Entry"/>
        <w:rPr>
          <w:rFonts w:ascii="Times" w:hAnsi="Times"/>
          <w:i/>
        </w:rPr>
      </w:pPr>
      <w:r w:rsidRPr="00DD2132">
        <w:rPr>
          <w:rFonts w:ascii="Times" w:hAnsi="Times"/>
        </w:rPr>
        <w:t xml:space="preserve">Reena Jana, “Is it Art or Memorex?” </w:t>
      </w:r>
      <w:r w:rsidRPr="00DD2132">
        <w:rPr>
          <w:rFonts w:ascii="Times" w:hAnsi="Times"/>
          <w:i/>
        </w:rPr>
        <w:t>Wired Online</w:t>
      </w:r>
      <w:r w:rsidRPr="00DD2132">
        <w:rPr>
          <w:rFonts w:ascii="Times" w:hAnsi="Times"/>
        </w:rPr>
        <w:t xml:space="preserve">, May 21, </w:t>
      </w:r>
      <w:hyperlink r:id="rId140" w:history="1">
        <w:r w:rsidR="005D0608" w:rsidRPr="00DD2132">
          <w:rPr>
            <w:rStyle w:val="Hyperlink"/>
            <w:rFonts w:ascii="Times" w:hAnsi="Times"/>
          </w:rPr>
          <w:t>http://www.wired.com/news/culture/0,1284,43902,00.html</w:t>
        </w:r>
      </w:hyperlink>
      <w:r w:rsidR="0000718E">
        <w:rPr>
          <w:rFonts w:ascii="Times" w:hAnsi="Times"/>
        </w:rPr>
        <w:t>, review of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i/>
        </w:rPr>
        <w:t>AfterSherieLevine.com</w:t>
      </w:r>
      <w:r w:rsidRPr="00DD2132">
        <w:rPr>
          <w:rFonts w:ascii="Times" w:hAnsi="Times"/>
        </w:rPr>
        <w:t>.</w:t>
      </w:r>
    </w:p>
    <w:p w14:paraId="487ABB96" w14:textId="77777777" w:rsidR="009A535B" w:rsidRPr="00DD2132" w:rsidRDefault="009A535B" w:rsidP="003311E5">
      <w:pPr>
        <w:pStyle w:val="Entry"/>
        <w:rPr>
          <w:rFonts w:ascii="Times" w:hAnsi="Times"/>
          <w:i/>
        </w:rPr>
      </w:pPr>
      <w:r w:rsidRPr="00DD2132">
        <w:rPr>
          <w:rFonts w:ascii="Times" w:hAnsi="Times"/>
        </w:rPr>
        <w:t xml:space="preserve">“First Person,” </w:t>
      </w:r>
      <w:r w:rsidRPr="00DD2132">
        <w:rPr>
          <w:rFonts w:ascii="Times" w:hAnsi="Times"/>
          <w:i/>
        </w:rPr>
        <w:t>Artbyte.com</w:t>
      </w:r>
      <w:r w:rsidRPr="00DD2132">
        <w:rPr>
          <w:rFonts w:ascii="Times" w:hAnsi="Times"/>
        </w:rPr>
        <w:t>, May 2, no longer online</w:t>
      </w:r>
      <w:r w:rsidR="0000718E">
        <w:rPr>
          <w:rFonts w:ascii="Times" w:hAnsi="Times"/>
        </w:rPr>
        <w:t>, review of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i/>
        </w:rPr>
        <w:t xml:space="preserve">Shop </w:t>
      </w:r>
      <w:proofErr w:type="spellStart"/>
      <w:r w:rsidRPr="00DD2132">
        <w:rPr>
          <w:rFonts w:ascii="Times" w:hAnsi="Times"/>
          <w:i/>
        </w:rPr>
        <w:t>Mandiberg</w:t>
      </w:r>
      <w:proofErr w:type="spellEnd"/>
      <w:r w:rsidRPr="00DD2132">
        <w:rPr>
          <w:rFonts w:ascii="Times" w:hAnsi="Times"/>
          <w:i/>
        </w:rPr>
        <w:t>.</w:t>
      </w:r>
    </w:p>
    <w:p w14:paraId="277B4834" w14:textId="77777777" w:rsidR="009A535B" w:rsidRPr="00DD2132" w:rsidRDefault="009A535B" w:rsidP="003311E5">
      <w:pPr>
        <w:pStyle w:val="Entry"/>
        <w:rPr>
          <w:rFonts w:ascii="Times" w:hAnsi="Times"/>
          <w:i/>
        </w:rPr>
      </w:pPr>
      <w:r w:rsidRPr="00DD2132">
        <w:rPr>
          <w:rFonts w:ascii="Times" w:hAnsi="Times"/>
        </w:rPr>
        <w:t xml:space="preserve">Tilman </w:t>
      </w:r>
      <w:proofErr w:type="spellStart"/>
      <w:r w:rsidRPr="00DD2132">
        <w:rPr>
          <w:rFonts w:ascii="Times" w:hAnsi="Times"/>
        </w:rPr>
        <w:t>Baumgartel</w:t>
      </w:r>
      <w:proofErr w:type="spellEnd"/>
      <w:r w:rsidRPr="00DD2132">
        <w:rPr>
          <w:rFonts w:ascii="Times" w:hAnsi="Times"/>
        </w:rPr>
        <w:t xml:space="preserve">, “The Sell-Out Artists,” </w:t>
      </w:r>
      <w:r w:rsidRPr="00DD2132">
        <w:rPr>
          <w:rFonts w:ascii="Times" w:hAnsi="Times"/>
          <w:i/>
        </w:rPr>
        <w:t>Eyestorm.com</w:t>
      </w:r>
      <w:r w:rsidRPr="00DD2132">
        <w:rPr>
          <w:rFonts w:ascii="Times" w:hAnsi="Times"/>
        </w:rPr>
        <w:t xml:space="preserve">, April 30, </w:t>
      </w:r>
      <w:r w:rsidR="0000718E">
        <w:rPr>
          <w:rFonts w:ascii="Times" w:hAnsi="Times"/>
        </w:rPr>
        <w:t>r</w:t>
      </w:r>
      <w:r w:rsidRPr="00DD2132">
        <w:rPr>
          <w:rFonts w:ascii="Times" w:hAnsi="Times"/>
        </w:rPr>
        <w:t xml:space="preserve">eview of </w:t>
      </w:r>
      <w:r w:rsidRPr="00DD2132">
        <w:rPr>
          <w:rFonts w:ascii="Times" w:hAnsi="Times"/>
          <w:i/>
        </w:rPr>
        <w:t xml:space="preserve">Shop </w:t>
      </w:r>
      <w:proofErr w:type="spellStart"/>
      <w:r w:rsidRPr="00DD2132">
        <w:rPr>
          <w:rFonts w:ascii="Times" w:hAnsi="Times"/>
          <w:i/>
        </w:rPr>
        <w:t>Mandiberg</w:t>
      </w:r>
      <w:proofErr w:type="spellEnd"/>
      <w:r w:rsidRPr="00DD2132">
        <w:rPr>
          <w:rFonts w:ascii="Times" w:hAnsi="Times"/>
        </w:rPr>
        <w:t>.</w:t>
      </w:r>
    </w:p>
    <w:p w14:paraId="3F8DBD25" w14:textId="77777777" w:rsidR="009A535B" w:rsidRPr="00DD2132" w:rsidRDefault="009A535B" w:rsidP="003311E5">
      <w:pPr>
        <w:pStyle w:val="Entry"/>
        <w:rPr>
          <w:rFonts w:ascii="Times" w:hAnsi="Times"/>
          <w:i/>
        </w:rPr>
      </w:pPr>
      <w:r w:rsidRPr="00DD2132">
        <w:rPr>
          <w:rFonts w:ascii="Times" w:hAnsi="Times"/>
        </w:rPr>
        <w:t xml:space="preserve">Simon Doonan, “Try Purging the Boom Years and Start the New Age Clean,” </w:t>
      </w:r>
      <w:r w:rsidRPr="00DD2132">
        <w:rPr>
          <w:rFonts w:ascii="Times" w:hAnsi="Times"/>
          <w:i/>
        </w:rPr>
        <w:t>New York Observer</w:t>
      </w:r>
      <w:r w:rsidRPr="00DD2132">
        <w:rPr>
          <w:rFonts w:ascii="Times" w:hAnsi="Times"/>
        </w:rPr>
        <w:t>, March 26, p29</w:t>
      </w:r>
      <w:r w:rsidR="0000718E">
        <w:rPr>
          <w:rFonts w:ascii="Times" w:hAnsi="Times"/>
        </w:rPr>
        <w:t>, review of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i/>
        </w:rPr>
        <w:t xml:space="preserve">Shop </w:t>
      </w:r>
      <w:proofErr w:type="spellStart"/>
      <w:r w:rsidRPr="00DD2132">
        <w:rPr>
          <w:rFonts w:ascii="Times" w:hAnsi="Times"/>
          <w:i/>
        </w:rPr>
        <w:t>Mandiberg</w:t>
      </w:r>
      <w:proofErr w:type="spellEnd"/>
      <w:r w:rsidRPr="00DD2132">
        <w:rPr>
          <w:rFonts w:ascii="Times" w:hAnsi="Times"/>
          <w:i/>
        </w:rPr>
        <w:t>.</w:t>
      </w:r>
    </w:p>
    <w:p w14:paraId="3B9E0E81" w14:textId="77777777" w:rsidR="009A535B" w:rsidRPr="00DD2132" w:rsidRDefault="009A535B" w:rsidP="003311E5">
      <w:pPr>
        <w:pStyle w:val="Entry"/>
        <w:rPr>
          <w:rFonts w:ascii="Times" w:hAnsi="Times"/>
          <w:i/>
        </w:rPr>
      </w:pPr>
      <w:r w:rsidRPr="00DD2132">
        <w:rPr>
          <w:rFonts w:ascii="Times" w:hAnsi="Times"/>
        </w:rPr>
        <w:t xml:space="preserve">Samantha </w:t>
      </w:r>
      <w:proofErr w:type="spellStart"/>
      <w:r w:rsidRPr="00DD2132">
        <w:rPr>
          <w:rFonts w:ascii="Times" w:hAnsi="Times"/>
        </w:rPr>
        <w:t>Amjaali</w:t>
      </w:r>
      <w:proofErr w:type="spellEnd"/>
      <w:r w:rsidRPr="00DD2132">
        <w:rPr>
          <w:rFonts w:ascii="Times" w:hAnsi="Times"/>
        </w:rPr>
        <w:t xml:space="preserve">, “For Sale: the </w:t>
      </w:r>
      <w:proofErr w:type="spellStart"/>
      <w:r w:rsidRPr="00DD2132">
        <w:rPr>
          <w:rFonts w:ascii="Times" w:hAnsi="Times"/>
        </w:rPr>
        <w:t>posessions</w:t>
      </w:r>
      <w:proofErr w:type="spellEnd"/>
      <w:r w:rsidRPr="00DD2132">
        <w:rPr>
          <w:rFonts w:ascii="Times" w:hAnsi="Times"/>
        </w:rPr>
        <w:t xml:space="preserve"> of a lifetime,” </w:t>
      </w:r>
      <w:r w:rsidRPr="00DD2132">
        <w:rPr>
          <w:rFonts w:ascii="Times" w:hAnsi="Times"/>
          <w:i/>
        </w:rPr>
        <w:t>Melbourne Herald Sun</w:t>
      </w:r>
      <w:r w:rsidRPr="00DD2132">
        <w:rPr>
          <w:rFonts w:ascii="Times" w:hAnsi="Times"/>
        </w:rPr>
        <w:t>, Melbourne Australia, March 25, p4</w:t>
      </w:r>
      <w:r w:rsidR="0000718E">
        <w:rPr>
          <w:rFonts w:ascii="Times" w:hAnsi="Times"/>
        </w:rPr>
        <w:t>, review of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i/>
        </w:rPr>
        <w:t xml:space="preserve">Shop </w:t>
      </w:r>
      <w:proofErr w:type="spellStart"/>
      <w:r w:rsidRPr="00DD2132">
        <w:rPr>
          <w:rFonts w:ascii="Times" w:hAnsi="Times"/>
          <w:i/>
        </w:rPr>
        <w:t>Mandiberg</w:t>
      </w:r>
      <w:proofErr w:type="spellEnd"/>
      <w:r w:rsidRPr="00DD2132">
        <w:rPr>
          <w:rFonts w:ascii="Times" w:hAnsi="Times"/>
        </w:rPr>
        <w:t>.</w:t>
      </w:r>
      <w:r w:rsidRPr="00DD2132">
        <w:rPr>
          <w:rFonts w:ascii="Times" w:hAnsi="Times"/>
          <w:i/>
        </w:rPr>
        <w:t xml:space="preserve"> </w:t>
      </w:r>
    </w:p>
    <w:p w14:paraId="399F5171" w14:textId="77777777" w:rsidR="009A535B" w:rsidRPr="00DD2132" w:rsidRDefault="009A535B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</w:rPr>
        <w:t xml:space="preserve">Greg Potter, “Shopaholics </w:t>
      </w:r>
      <w:proofErr w:type="gramStart"/>
      <w:r w:rsidRPr="00DD2132">
        <w:rPr>
          <w:rFonts w:ascii="Times" w:hAnsi="Times"/>
        </w:rPr>
        <w:t>alert!</w:t>
      </w:r>
      <w:r w:rsidR="00DA5DD0" w:rsidRPr="00DD2132">
        <w:rPr>
          <w:rFonts w:ascii="Times" w:hAnsi="Times"/>
        </w:rPr>
        <w:t>,</w:t>
      </w:r>
      <w:proofErr w:type="gramEnd"/>
      <w:r w:rsidR="00DA5DD0" w:rsidRPr="00DD2132">
        <w:rPr>
          <w:rFonts w:ascii="Times" w:hAnsi="Times"/>
        </w:rPr>
        <w:t>”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i/>
        </w:rPr>
        <w:t>Vancouver Courier</w:t>
      </w:r>
      <w:r w:rsidRPr="00DD2132">
        <w:rPr>
          <w:rFonts w:ascii="Times" w:hAnsi="Times"/>
        </w:rPr>
        <w:t>, March 12</w:t>
      </w:r>
      <w:r w:rsidR="0000718E">
        <w:rPr>
          <w:rFonts w:ascii="Times" w:hAnsi="Times"/>
        </w:rPr>
        <w:t>, review of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i/>
        </w:rPr>
        <w:t xml:space="preserve">Shop </w:t>
      </w:r>
      <w:proofErr w:type="spellStart"/>
      <w:r w:rsidRPr="00DD2132">
        <w:rPr>
          <w:rFonts w:ascii="Times" w:hAnsi="Times"/>
          <w:i/>
        </w:rPr>
        <w:t>Mandiberg</w:t>
      </w:r>
      <w:proofErr w:type="spellEnd"/>
      <w:r w:rsidR="005D0608" w:rsidRPr="00DD2132">
        <w:rPr>
          <w:rFonts w:ascii="Times" w:hAnsi="Times"/>
        </w:rPr>
        <w:t>.</w:t>
      </w:r>
    </w:p>
    <w:p w14:paraId="30042914" w14:textId="77777777" w:rsidR="009A535B" w:rsidRPr="00DD2132" w:rsidRDefault="009A535B" w:rsidP="003311E5">
      <w:pPr>
        <w:pStyle w:val="Entry"/>
        <w:rPr>
          <w:rFonts w:ascii="Times" w:hAnsi="Times"/>
          <w:i/>
        </w:rPr>
      </w:pPr>
      <w:r w:rsidRPr="00DD2132">
        <w:rPr>
          <w:rFonts w:ascii="Times" w:hAnsi="Times"/>
        </w:rPr>
        <w:t>Achy Obejas, “Identity for Sale</w:t>
      </w:r>
      <w:r w:rsidR="00DA5DD0" w:rsidRPr="00DD2132">
        <w:rPr>
          <w:rFonts w:ascii="Times" w:hAnsi="Times"/>
        </w:rPr>
        <w:t>,”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i/>
        </w:rPr>
        <w:t>Chicago Tribune</w:t>
      </w:r>
      <w:r w:rsidRPr="00DD2132">
        <w:rPr>
          <w:rFonts w:ascii="Times" w:hAnsi="Times"/>
        </w:rPr>
        <w:t xml:space="preserve">, February 6, Section 5, </w:t>
      </w:r>
      <w:r w:rsidR="00DA5DD0" w:rsidRPr="00DD2132">
        <w:rPr>
          <w:rFonts w:ascii="Times" w:hAnsi="Times"/>
        </w:rPr>
        <w:t>p</w:t>
      </w:r>
      <w:r w:rsidRPr="00DD2132">
        <w:rPr>
          <w:rFonts w:ascii="Times" w:hAnsi="Times"/>
        </w:rPr>
        <w:t>1, 3</w:t>
      </w:r>
      <w:r w:rsidR="0000718E">
        <w:rPr>
          <w:rFonts w:ascii="Times" w:hAnsi="Times"/>
        </w:rPr>
        <w:t>, review of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i/>
        </w:rPr>
        <w:t xml:space="preserve">Shop </w:t>
      </w:r>
      <w:proofErr w:type="spellStart"/>
      <w:r w:rsidRPr="00DD2132">
        <w:rPr>
          <w:rFonts w:ascii="Times" w:hAnsi="Times"/>
          <w:i/>
        </w:rPr>
        <w:t>Mandiberg</w:t>
      </w:r>
      <w:proofErr w:type="spellEnd"/>
      <w:r w:rsidRPr="00DD2132">
        <w:rPr>
          <w:rFonts w:ascii="Times" w:hAnsi="Times"/>
          <w:i/>
        </w:rPr>
        <w:t>.</w:t>
      </w:r>
    </w:p>
    <w:p w14:paraId="2AA8B39E" w14:textId="77777777" w:rsidR="009A535B" w:rsidRPr="00DD2132" w:rsidRDefault="009A535B" w:rsidP="003311E5">
      <w:pPr>
        <w:pStyle w:val="Entry"/>
        <w:rPr>
          <w:rFonts w:ascii="Times" w:hAnsi="Times"/>
          <w:i/>
        </w:rPr>
      </w:pPr>
      <w:r w:rsidRPr="00DD2132">
        <w:rPr>
          <w:rFonts w:ascii="Times" w:hAnsi="Times"/>
        </w:rPr>
        <w:t xml:space="preserve">Tilman </w:t>
      </w:r>
      <w:proofErr w:type="spellStart"/>
      <w:r w:rsidRPr="00DD2132">
        <w:rPr>
          <w:rFonts w:ascii="Times" w:hAnsi="Times"/>
        </w:rPr>
        <w:t>Baumgartel</w:t>
      </w:r>
      <w:proofErr w:type="spellEnd"/>
      <w:r w:rsidRPr="00DD2132">
        <w:rPr>
          <w:rFonts w:ascii="Times" w:hAnsi="Times"/>
        </w:rPr>
        <w:t xml:space="preserve">, “Der </w:t>
      </w:r>
      <w:proofErr w:type="spellStart"/>
      <w:r w:rsidRPr="00DD2132">
        <w:rPr>
          <w:rFonts w:ascii="Times" w:hAnsi="Times"/>
        </w:rPr>
        <w:t>Ausverkauf</w:t>
      </w:r>
      <w:proofErr w:type="spellEnd"/>
      <w:r w:rsidRPr="00DD2132">
        <w:rPr>
          <w:rFonts w:ascii="Times" w:hAnsi="Times"/>
        </w:rPr>
        <w:t xml:space="preserve"> des </w:t>
      </w:r>
      <w:proofErr w:type="spellStart"/>
      <w:r w:rsidRPr="00DD2132">
        <w:rPr>
          <w:rFonts w:ascii="Times" w:hAnsi="Times"/>
        </w:rPr>
        <w:t>Selbsts</w:t>
      </w:r>
      <w:proofErr w:type="spellEnd"/>
      <w:r w:rsidR="00DA5DD0" w:rsidRPr="00DD2132">
        <w:rPr>
          <w:rFonts w:ascii="Times" w:hAnsi="Times"/>
        </w:rPr>
        <w:t>,”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i/>
        </w:rPr>
        <w:t>Berliner Zeitung</w:t>
      </w:r>
      <w:r w:rsidRPr="00DD2132">
        <w:rPr>
          <w:rFonts w:ascii="Times" w:hAnsi="Times"/>
        </w:rPr>
        <w:t xml:space="preserve">, February 5, </w:t>
      </w:r>
      <w:r w:rsidR="00DA5DD0" w:rsidRPr="00DD2132">
        <w:rPr>
          <w:rFonts w:ascii="Times" w:hAnsi="Times"/>
        </w:rPr>
        <w:t>p</w:t>
      </w:r>
      <w:r w:rsidRPr="00DD2132">
        <w:rPr>
          <w:rFonts w:ascii="Times" w:hAnsi="Times"/>
        </w:rPr>
        <w:t>16</w:t>
      </w:r>
      <w:r w:rsidR="0000718E">
        <w:rPr>
          <w:rFonts w:ascii="Times" w:hAnsi="Times"/>
        </w:rPr>
        <w:t>, review of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i/>
        </w:rPr>
        <w:t xml:space="preserve">Shop </w:t>
      </w:r>
      <w:proofErr w:type="spellStart"/>
      <w:r w:rsidRPr="00DD2132">
        <w:rPr>
          <w:rFonts w:ascii="Times" w:hAnsi="Times"/>
          <w:i/>
        </w:rPr>
        <w:t>Mandiberg</w:t>
      </w:r>
      <w:proofErr w:type="spellEnd"/>
      <w:r w:rsidRPr="00DD2132">
        <w:rPr>
          <w:rFonts w:ascii="Times" w:hAnsi="Times"/>
          <w:i/>
        </w:rPr>
        <w:t>.</w:t>
      </w:r>
    </w:p>
    <w:p w14:paraId="24FF7597" w14:textId="77777777" w:rsidR="009A535B" w:rsidRPr="00DD2132" w:rsidRDefault="009A535B" w:rsidP="003311E5">
      <w:pPr>
        <w:pStyle w:val="Entry"/>
        <w:rPr>
          <w:rFonts w:ascii="Times" w:hAnsi="Times"/>
          <w:lang w:val="fr-FR"/>
        </w:rPr>
      </w:pPr>
      <w:r w:rsidRPr="00DD2132">
        <w:rPr>
          <w:rFonts w:ascii="Times" w:hAnsi="Times"/>
          <w:kern w:val="1"/>
          <w:lang w:val="fr-FR"/>
        </w:rPr>
        <w:t>François Landon, “Enchères en chaussette dépareillée</w:t>
      </w:r>
      <w:r w:rsidR="00DA5DD0" w:rsidRPr="00DD2132">
        <w:rPr>
          <w:rFonts w:ascii="Times" w:hAnsi="Times"/>
          <w:kern w:val="1"/>
          <w:lang w:val="fr-FR"/>
        </w:rPr>
        <w:t>,”</w:t>
      </w:r>
      <w:r w:rsidRPr="00DD2132">
        <w:rPr>
          <w:rFonts w:ascii="Times" w:hAnsi="Times"/>
          <w:kern w:val="1"/>
          <w:lang w:val="fr-FR"/>
        </w:rPr>
        <w:t xml:space="preserve"> </w:t>
      </w:r>
      <w:r w:rsidRPr="00DD2132">
        <w:rPr>
          <w:rFonts w:ascii="Times" w:hAnsi="Times"/>
          <w:i/>
          <w:kern w:val="1"/>
          <w:lang w:val="fr-FR"/>
        </w:rPr>
        <w:t>Transfert.net</w:t>
      </w:r>
      <w:r w:rsidRPr="00DD2132">
        <w:rPr>
          <w:rFonts w:ascii="Times" w:hAnsi="Times"/>
          <w:kern w:val="1"/>
          <w:lang w:val="fr-FR"/>
        </w:rPr>
        <w:t xml:space="preserve">, </w:t>
      </w:r>
      <w:proofErr w:type="spellStart"/>
      <w:r w:rsidRPr="00DD2132">
        <w:rPr>
          <w:rFonts w:ascii="Times" w:hAnsi="Times"/>
          <w:kern w:val="1"/>
          <w:lang w:val="fr-FR"/>
        </w:rPr>
        <w:t>February</w:t>
      </w:r>
      <w:proofErr w:type="spellEnd"/>
      <w:r w:rsidRPr="00DD2132">
        <w:rPr>
          <w:rFonts w:ascii="Times" w:hAnsi="Times"/>
          <w:kern w:val="1"/>
          <w:lang w:val="fr-FR"/>
        </w:rPr>
        <w:t xml:space="preserve"> 5, </w:t>
      </w:r>
      <w:hyperlink r:id="rId141" w:history="1">
        <w:r w:rsidRPr="00DD2132">
          <w:rPr>
            <w:rFonts w:ascii="Times" w:hAnsi="Times"/>
            <w:color w:val="000099"/>
            <w:kern w:val="1"/>
            <w:u w:val="single"/>
            <w:lang w:val="fr-FR"/>
          </w:rPr>
          <w:t>http://www.transfert.net/a3947</w:t>
        </w:r>
      </w:hyperlink>
      <w:r w:rsidRPr="00DD2132">
        <w:rPr>
          <w:rFonts w:ascii="Times" w:hAnsi="Times"/>
          <w:kern w:val="1"/>
          <w:lang w:val="fr-FR"/>
        </w:rPr>
        <w:t xml:space="preserve">, </w:t>
      </w:r>
      <w:proofErr w:type="spellStart"/>
      <w:r w:rsidRPr="00DD2132">
        <w:rPr>
          <w:rFonts w:ascii="Times" w:hAnsi="Times"/>
          <w:kern w:val="1"/>
          <w:lang w:val="fr-FR"/>
        </w:rPr>
        <w:t>review</w:t>
      </w:r>
      <w:proofErr w:type="spellEnd"/>
      <w:r w:rsidRPr="00DD2132">
        <w:rPr>
          <w:rFonts w:ascii="Times" w:hAnsi="Times"/>
          <w:kern w:val="1"/>
          <w:lang w:val="fr-FR"/>
        </w:rPr>
        <w:t xml:space="preserve"> of </w:t>
      </w:r>
      <w:r w:rsidRPr="00DD2132">
        <w:rPr>
          <w:rFonts w:ascii="Times" w:hAnsi="Times"/>
          <w:i/>
          <w:kern w:val="1"/>
          <w:lang w:val="fr-FR"/>
        </w:rPr>
        <w:t xml:space="preserve">Shop </w:t>
      </w:r>
      <w:proofErr w:type="spellStart"/>
      <w:r w:rsidRPr="00DD2132">
        <w:rPr>
          <w:rFonts w:ascii="Times" w:hAnsi="Times"/>
          <w:i/>
          <w:kern w:val="1"/>
          <w:lang w:val="fr-FR"/>
        </w:rPr>
        <w:t>Mandiberg</w:t>
      </w:r>
      <w:proofErr w:type="spellEnd"/>
      <w:r w:rsidRPr="00DD2132">
        <w:rPr>
          <w:rFonts w:ascii="Times" w:hAnsi="Times"/>
          <w:kern w:val="1"/>
          <w:lang w:val="fr-FR"/>
        </w:rPr>
        <w:t>.</w:t>
      </w:r>
      <w:r w:rsidRPr="00DD2132">
        <w:rPr>
          <w:rFonts w:ascii="Times" w:hAnsi="Times"/>
          <w:lang w:val="fr-FR"/>
        </w:rPr>
        <w:tab/>
      </w:r>
    </w:p>
    <w:p w14:paraId="774ED661" w14:textId="77777777" w:rsidR="009A535B" w:rsidRPr="00DD2132" w:rsidRDefault="009A535B" w:rsidP="003311E5">
      <w:pPr>
        <w:pStyle w:val="Entry"/>
        <w:rPr>
          <w:rFonts w:ascii="Times" w:hAnsi="Times"/>
          <w:i/>
        </w:rPr>
      </w:pPr>
      <w:r w:rsidRPr="00DD2132">
        <w:rPr>
          <w:rFonts w:ascii="Times" w:hAnsi="Times"/>
        </w:rPr>
        <w:lastRenderedPageBreak/>
        <w:t xml:space="preserve">Matthew </w:t>
      </w:r>
      <w:proofErr w:type="spellStart"/>
      <w:r w:rsidRPr="00DD2132">
        <w:rPr>
          <w:rFonts w:ascii="Times" w:hAnsi="Times"/>
        </w:rPr>
        <w:t>Mirapaul</w:t>
      </w:r>
      <w:proofErr w:type="spellEnd"/>
      <w:r w:rsidRPr="00DD2132">
        <w:rPr>
          <w:rFonts w:ascii="Times" w:hAnsi="Times"/>
        </w:rPr>
        <w:t>, “A Market for Flotsam and Jetsam as Performance Art</w:t>
      </w:r>
      <w:r w:rsidR="00DA5DD0" w:rsidRPr="00DD2132">
        <w:rPr>
          <w:rFonts w:ascii="Times" w:hAnsi="Times"/>
        </w:rPr>
        <w:t>,”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i/>
        </w:rPr>
        <w:t>New York Times</w:t>
      </w:r>
      <w:r w:rsidRPr="00DD2132">
        <w:rPr>
          <w:rFonts w:ascii="Times" w:hAnsi="Times"/>
        </w:rPr>
        <w:t xml:space="preserve">, February 5, The Arts, </w:t>
      </w:r>
      <w:r w:rsidR="00DA5DD0" w:rsidRPr="00DD2132">
        <w:rPr>
          <w:rFonts w:ascii="Times" w:hAnsi="Times"/>
        </w:rPr>
        <w:t>p</w:t>
      </w:r>
      <w:r w:rsidRPr="00DD2132">
        <w:rPr>
          <w:rFonts w:ascii="Times" w:hAnsi="Times"/>
        </w:rPr>
        <w:t>E2</w:t>
      </w:r>
      <w:r w:rsidR="0000718E">
        <w:rPr>
          <w:rFonts w:ascii="Times" w:hAnsi="Times"/>
        </w:rPr>
        <w:t>, review of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i/>
        </w:rPr>
        <w:t xml:space="preserve">Shop </w:t>
      </w:r>
      <w:proofErr w:type="spellStart"/>
      <w:r w:rsidRPr="00DD2132">
        <w:rPr>
          <w:rFonts w:ascii="Times" w:hAnsi="Times"/>
          <w:i/>
        </w:rPr>
        <w:t>Mandiberg</w:t>
      </w:r>
      <w:proofErr w:type="spellEnd"/>
      <w:r w:rsidRPr="00DD2132">
        <w:rPr>
          <w:rFonts w:ascii="Times" w:hAnsi="Times"/>
          <w:i/>
        </w:rPr>
        <w:t>.</w:t>
      </w:r>
    </w:p>
    <w:p w14:paraId="26832DBE" w14:textId="77777777" w:rsidR="009A535B" w:rsidRPr="00DD2132" w:rsidRDefault="009A535B" w:rsidP="003311E5">
      <w:pPr>
        <w:pStyle w:val="Entry"/>
        <w:rPr>
          <w:rFonts w:ascii="Times" w:hAnsi="Times"/>
          <w:i/>
        </w:rPr>
      </w:pPr>
      <w:proofErr w:type="spellStart"/>
      <w:r w:rsidRPr="00DD2132">
        <w:rPr>
          <w:rFonts w:ascii="Times" w:hAnsi="Times"/>
        </w:rPr>
        <w:t>Lessley</w:t>
      </w:r>
      <w:proofErr w:type="spellEnd"/>
      <w:r w:rsidRPr="00DD2132">
        <w:rPr>
          <w:rFonts w:ascii="Times" w:hAnsi="Times"/>
        </w:rPr>
        <w:t xml:space="preserve"> Anderson, “Now </w:t>
      </w:r>
      <w:proofErr w:type="gramStart"/>
      <w:r w:rsidRPr="00DD2132">
        <w:rPr>
          <w:rFonts w:ascii="Times" w:hAnsi="Times"/>
        </w:rPr>
        <w:t>On</w:t>
      </w:r>
      <w:proofErr w:type="gramEnd"/>
      <w:r w:rsidRPr="00DD2132">
        <w:rPr>
          <w:rFonts w:ascii="Times" w:hAnsi="Times"/>
        </w:rPr>
        <w:t xml:space="preserve"> Sale Online: Me,” </w:t>
      </w:r>
      <w:r w:rsidRPr="00DD2132">
        <w:rPr>
          <w:rFonts w:ascii="Times" w:hAnsi="Times"/>
          <w:i/>
        </w:rPr>
        <w:t>The Industry Standard</w:t>
      </w:r>
      <w:r w:rsidRPr="00DD2132">
        <w:rPr>
          <w:rFonts w:ascii="Times" w:hAnsi="Times"/>
        </w:rPr>
        <w:t xml:space="preserve">, February 5, </w:t>
      </w:r>
      <w:r w:rsidR="00DA5DD0" w:rsidRPr="00DD2132">
        <w:rPr>
          <w:rFonts w:ascii="Times" w:hAnsi="Times"/>
        </w:rPr>
        <w:t>p</w:t>
      </w:r>
      <w:r w:rsidRPr="00DD2132">
        <w:rPr>
          <w:rFonts w:ascii="Times" w:hAnsi="Times"/>
        </w:rPr>
        <w:t>17</w:t>
      </w:r>
      <w:r w:rsidR="0000718E">
        <w:rPr>
          <w:rFonts w:ascii="Times" w:hAnsi="Times"/>
        </w:rPr>
        <w:t>, review of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i/>
        </w:rPr>
        <w:t xml:space="preserve">Shop </w:t>
      </w:r>
      <w:proofErr w:type="spellStart"/>
      <w:r w:rsidRPr="00DD2132">
        <w:rPr>
          <w:rFonts w:ascii="Times" w:hAnsi="Times"/>
          <w:i/>
        </w:rPr>
        <w:t>Mandiberg</w:t>
      </w:r>
      <w:proofErr w:type="spellEnd"/>
      <w:r w:rsidRPr="00DD2132">
        <w:rPr>
          <w:rFonts w:ascii="Times" w:hAnsi="Times"/>
          <w:i/>
        </w:rPr>
        <w:t>.</w:t>
      </w:r>
    </w:p>
    <w:p w14:paraId="117E9816" w14:textId="77777777" w:rsidR="009A535B" w:rsidRPr="00DD2132" w:rsidRDefault="009A535B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</w:p>
    <w:p w14:paraId="409D3119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</w:pPr>
      <w:r w:rsidRPr="00DD2132">
        <w:rPr>
          <w:b/>
        </w:rPr>
        <w:t>IX.  OTHER PROFESSIONAL ACTIVITIES</w:t>
      </w:r>
    </w:p>
    <w:p w14:paraId="69717342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</w:pPr>
      <w:r w:rsidRPr="00DD2132">
        <w:tab/>
      </w:r>
    </w:p>
    <w:p w14:paraId="405F8963" w14:textId="77777777" w:rsidR="0065523E" w:rsidRPr="00DD2132" w:rsidRDefault="0065523E" w:rsidP="003311E5">
      <w:pPr>
        <w:tabs>
          <w:tab w:val="left" w:pos="720"/>
        </w:tabs>
        <w:spacing w:after="80"/>
        <w:ind w:left="432"/>
      </w:pPr>
      <w:r w:rsidRPr="00DD2132">
        <w:t>ACTIVITIES AS REVIEWER/PANELIST</w:t>
      </w:r>
    </w:p>
    <w:p w14:paraId="2C266FB6" w14:textId="77777777" w:rsidR="00517508" w:rsidRPr="00DD2132" w:rsidRDefault="00517508" w:rsidP="003311E5">
      <w:pPr>
        <w:tabs>
          <w:tab w:val="left" w:pos="720"/>
        </w:tabs>
        <w:spacing w:after="80"/>
        <w:ind w:left="432"/>
      </w:pPr>
    </w:p>
    <w:p w14:paraId="59985D4D" w14:textId="77777777" w:rsidR="008066E1" w:rsidRDefault="008066E1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</w:rPr>
      </w:pPr>
      <w:r>
        <w:rPr>
          <w:rFonts w:ascii="Times" w:hAnsi="Times"/>
        </w:rPr>
        <w:t>Periodic reviews for MIT Press</w:t>
      </w:r>
    </w:p>
    <w:p w14:paraId="4540380D" w14:textId="77777777" w:rsidR="008066E1" w:rsidRDefault="008066E1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  <w:rPr>
          <w:rFonts w:ascii="Times" w:hAnsi="Times"/>
        </w:rPr>
      </w:pPr>
    </w:p>
    <w:p w14:paraId="4BB325D6" w14:textId="77777777" w:rsidR="00E90BFE" w:rsidRPr="00E90BFE" w:rsidRDefault="00E90BFE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1440"/>
      </w:pPr>
      <w:r w:rsidRPr="00E90BFE">
        <w:t>2012</w:t>
      </w:r>
      <w:r>
        <w:t>-</w:t>
      </w:r>
      <w:r w:rsidRPr="00E90BFE">
        <w:t>2016, 2019 – Present, PSC CUNY Grant Review Panel (Art, Art History, Communication Arts).</w:t>
      </w:r>
    </w:p>
    <w:p w14:paraId="32BF57C9" w14:textId="11BE8706" w:rsidR="00E90BFE" w:rsidRPr="00E90BFE" w:rsidRDefault="00E90BFE" w:rsidP="003311E5">
      <w:pPr>
        <w:pStyle w:val="Entry-Date"/>
      </w:pPr>
      <w:r w:rsidRPr="00E90BFE">
        <w:t>2010 – present</w:t>
      </w:r>
      <w:r w:rsidRPr="00E90BFE">
        <w:tab/>
      </w:r>
      <w:r>
        <w:t xml:space="preserve">, Tenure, </w:t>
      </w:r>
      <w:r w:rsidRPr="00E90BFE">
        <w:t xml:space="preserve">Promotion and Reappointment reviewer: Arizona State University, Bennington College, </w:t>
      </w:r>
      <w:ins w:id="273" w:author="Michael Mandiberg" w:date="2024-12-21T09:19:00Z" w16du:dateUtc="2024-12-21T14:19:00Z">
        <w:r w:rsidR="00E96879">
          <w:t xml:space="preserve">Hunter College, </w:t>
        </w:r>
      </w:ins>
      <w:r w:rsidRPr="00E90BFE">
        <w:t>Parsons the New School for Design</w:t>
      </w:r>
      <w:r>
        <w:t xml:space="preserve"> (x2)</w:t>
      </w:r>
      <w:r w:rsidRPr="00E90BFE">
        <w:t>, Rochester Polytechnic Institute, SUNY Purchase, School of the Art Institute of Chicago, School of the Museum of Fine Arts</w:t>
      </w:r>
      <w:r>
        <w:t xml:space="preserve"> Boston (x2)</w:t>
      </w:r>
      <w:r w:rsidRPr="00E90BFE">
        <w:t>, Stony Brook University, University of New South Wales, and University of Washington</w:t>
      </w:r>
    </w:p>
    <w:p w14:paraId="71979A13" w14:textId="77777777" w:rsidR="005D0608" w:rsidRPr="00DD2132" w:rsidRDefault="00E15F78" w:rsidP="003311E5">
      <w:pPr>
        <w:pStyle w:val="Entry-Date"/>
      </w:pPr>
      <w:r w:rsidRPr="00DD2132">
        <w:t>2017</w:t>
      </w:r>
      <w:r w:rsidRPr="00DD2132">
        <w:tab/>
      </w:r>
      <w:r w:rsidR="00517508" w:rsidRPr="00DD2132">
        <w:t xml:space="preserve">Guest Critic, Rhode Island School of Design, </w:t>
      </w:r>
      <w:proofErr w:type="spellStart"/>
      <w:r w:rsidR="00517508" w:rsidRPr="00DD2132">
        <w:t>Digital+Media</w:t>
      </w:r>
      <w:proofErr w:type="spellEnd"/>
      <w:r w:rsidR="00517508" w:rsidRPr="00DD2132">
        <w:t xml:space="preserve"> Department, Providence, RI, </w:t>
      </w:r>
      <w:r w:rsidR="00AD1A89" w:rsidRPr="00DD2132">
        <w:t>February 27</w:t>
      </w:r>
      <w:r w:rsidR="00E964AA" w:rsidRPr="00DD2132">
        <w:rPr>
          <w:vertAlign w:val="superscript"/>
        </w:rPr>
        <w:t>.</w:t>
      </w:r>
      <w:r w:rsidR="00720DD7" w:rsidRPr="00DD2132">
        <w:t xml:space="preserve"> and No</w:t>
      </w:r>
      <w:r w:rsidR="005D0608" w:rsidRPr="00DD2132">
        <w:t>vember 11.</w:t>
      </w:r>
    </w:p>
    <w:p w14:paraId="5FFEC5DC" w14:textId="77777777" w:rsidR="00517508" w:rsidRPr="00DD2132" w:rsidRDefault="00517508" w:rsidP="003311E5">
      <w:pPr>
        <w:pStyle w:val="Entry-Date"/>
      </w:pPr>
      <w:r w:rsidRPr="00DD2132">
        <w:t>2014</w:t>
      </w:r>
      <w:r w:rsidRPr="00DD2132">
        <w:rPr>
          <w:szCs w:val="24"/>
        </w:rPr>
        <w:t xml:space="preserve"> </w:t>
      </w:r>
      <w:r w:rsidR="00E90BFE">
        <w:rPr>
          <w:szCs w:val="24"/>
        </w:rPr>
        <w:tab/>
      </w:r>
      <w:r w:rsidRPr="00DD2132">
        <w:t xml:space="preserve">Guest Critic, Rhode Island School of Design, </w:t>
      </w:r>
      <w:proofErr w:type="spellStart"/>
      <w:r w:rsidRPr="00DD2132">
        <w:t>Digital+Media</w:t>
      </w:r>
      <w:proofErr w:type="spellEnd"/>
      <w:r w:rsidRPr="00DD2132">
        <w:t xml:space="preserve"> Department, Providence, RI, May 2</w:t>
      </w:r>
      <w:r w:rsidR="00CE4992" w:rsidRPr="00DD2132">
        <w:t>0</w:t>
      </w:r>
      <w:r w:rsidRPr="00DD2132">
        <w:t xml:space="preserve"> and 21</w:t>
      </w:r>
      <w:r w:rsidR="005D0608" w:rsidRPr="00DD2132">
        <w:t>.</w:t>
      </w:r>
    </w:p>
    <w:p w14:paraId="4BF9659C" w14:textId="77777777" w:rsidR="00517508" w:rsidRPr="00DD2132" w:rsidRDefault="00517508" w:rsidP="003311E5">
      <w:pPr>
        <w:pStyle w:val="Entry"/>
      </w:pPr>
      <w:r w:rsidRPr="00DD2132">
        <w:t>External Reviewer, Rhode Island School of Art and Design, Graduate Student Grants.</w:t>
      </w:r>
    </w:p>
    <w:p w14:paraId="39BBDF99" w14:textId="77777777" w:rsidR="00517508" w:rsidRPr="00DD2132" w:rsidRDefault="00517508" w:rsidP="003311E5">
      <w:pPr>
        <w:pStyle w:val="Entry-Date"/>
      </w:pPr>
      <w:r w:rsidRPr="00DD2132">
        <w:t>2013</w:t>
      </w:r>
      <w:r w:rsidRPr="00DD2132">
        <w:rPr>
          <w:szCs w:val="24"/>
        </w:rPr>
        <w:t xml:space="preserve"> </w:t>
      </w:r>
      <w:r w:rsidRPr="00DD2132">
        <w:rPr>
          <w:szCs w:val="24"/>
        </w:rPr>
        <w:tab/>
        <w:t>External Reviewer, Re-New Conference, Copenhagen, Denmark.</w:t>
      </w:r>
    </w:p>
    <w:p w14:paraId="777DC6D2" w14:textId="77777777" w:rsidR="00517508" w:rsidRPr="00DD2132" w:rsidRDefault="00517508" w:rsidP="003311E5">
      <w:pPr>
        <w:pStyle w:val="Entry-Date"/>
      </w:pPr>
      <w:r w:rsidRPr="00DD2132">
        <w:t>2011</w:t>
      </w:r>
      <w:r w:rsidRPr="00DD2132">
        <w:rPr>
          <w:szCs w:val="24"/>
        </w:rPr>
        <w:t xml:space="preserve"> </w:t>
      </w:r>
      <w:r w:rsidRPr="00DD2132">
        <w:rPr>
          <w:szCs w:val="24"/>
        </w:rPr>
        <w:tab/>
        <w:t>Reviewer for 2011 conference, Inter-Society for the Electronic Arts (ISEA).</w:t>
      </w:r>
    </w:p>
    <w:p w14:paraId="2F41691D" w14:textId="77777777" w:rsidR="00517508" w:rsidRPr="00DD2132" w:rsidRDefault="00517508" w:rsidP="003311E5">
      <w:pPr>
        <w:pStyle w:val="Entry-Date"/>
      </w:pPr>
      <w:r w:rsidRPr="00DD2132">
        <w:t>2009</w:t>
      </w:r>
      <w:r w:rsidRPr="00DD2132">
        <w:rPr>
          <w:szCs w:val="24"/>
        </w:rPr>
        <w:t xml:space="preserve"> </w:t>
      </w:r>
      <w:r w:rsidRPr="00DD2132">
        <w:rPr>
          <w:szCs w:val="24"/>
        </w:rPr>
        <w:tab/>
        <w:t>Review Committee, Eyebeam Fellowship.</w:t>
      </w:r>
    </w:p>
    <w:p w14:paraId="7B6A5CEA" w14:textId="77777777" w:rsidR="00517508" w:rsidRPr="00DD2132" w:rsidRDefault="00517508" w:rsidP="003311E5">
      <w:pPr>
        <w:pStyle w:val="Entry"/>
      </w:pPr>
      <w:r w:rsidRPr="00DD2132">
        <w:t>Review Committee, E</w:t>
      </w:r>
      <w:r w:rsidR="00720DD7" w:rsidRPr="00DD2132">
        <w:t xml:space="preserve">yebeam Residency, summer cycle and </w:t>
      </w:r>
      <w:r w:rsidRPr="00DD2132">
        <w:t xml:space="preserve">winter cycle. </w:t>
      </w:r>
    </w:p>
    <w:p w14:paraId="3A7B85FA" w14:textId="77777777" w:rsidR="00517508" w:rsidRPr="00DD2132" w:rsidRDefault="00517508" w:rsidP="003311E5">
      <w:pPr>
        <w:pStyle w:val="Entry-Date"/>
      </w:pPr>
      <w:r w:rsidRPr="00DD2132">
        <w:t>2007    Guest Critic, Interactive Telecommunications Program, NYU, October 30</w:t>
      </w:r>
      <w:r w:rsidR="005D0608" w:rsidRPr="00DD2132">
        <w:t>.</w:t>
      </w:r>
    </w:p>
    <w:p w14:paraId="2FCFA329" w14:textId="77777777" w:rsidR="00517508" w:rsidRPr="00DD2132" w:rsidRDefault="00517508" w:rsidP="003311E5">
      <w:pPr>
        <w:pStyle w:val="Entry"/>
      </w:pPr>
      <w:r w:rsidRPr="00DD2132">
        <w:t>Guest Critic, Design and Technology, Parsons/New School, March 6</w:t>
      </w:r>
      <w:r w:rsidR="00E964AA" w:rsidRPr="00DD2132">
        <w:t>.</w:t>
      </w:r>
    </w:p>
    <w:p w14:paraId="4BB31F7B" w14:textId="77777777" w:rsidR="00517508" w:rsidRPr="00DD2132" w:rsidRDefault="00517508" w:rsidP="003311E5">
      <w:pPr>
        <w:pStyle w:val="Entry-Date"/>
      </w:pPr>
      <w:r w:rsidRPr="00DD2132">
        <w:t>2006    Guest Critic, Design and Technology, Parsons/New School</w:t>
      </w:r>
      <w:r w:rsidR="00720DD7" w:rsidRPr="00DD2132">
        <w:t xml:space="preserve">, December 19 and </w:t>
      </w:r>
      <w:r w:rsidRPr="00DD2132">
        <w:t xml:space="preserve">May </w:t>
      </w:r>
      <w:r w:rsidR="00CE4992" w:rsidRPr="00DD2132">
        <w:t>3</w:t>
      </w:r>
      <w:r w:rsidR="005D0608" w:rsidRPr="00DD2132">
        <w:t>.</w:t>
      </w:r>
    </w:p>
    <w:p w14:paraId="31CB8561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</w:pPr>
      <w:r w:rsidRPr="00DD2132">
        <w:tab/>
      </w:r>
    </w:p>
    <w:p w14:paraId="67C8AFF4" w14:textId="77777777" w:rsidR="0065523E" w:rsidRPr="00DD2132" w:rsidRDefault="0065523E" w:rsidP="003311E5">
      <w:pPr>
        <w:tabs>
          <w:tab w:val="left" w:pos="720"/>
        </w:tabs>
        <w:spacing w:after="80"/>
        <w:ind w:left="432"/>
      </w:pPr>
      <w:r w:rsidRPr="00DD2132">
        <w:t>TECHNICAL REPORTS</w:t>
      </w:r>
    </w:p>
    <w:p w14:paraId="19131C0E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</w:pPr>
    </w:p>
    <w:p w14:paraId="0D27F498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</w:pPr>
      <w:r w:rsidRPr="00DD2132">
        <w:tab/>
        <w:t>PATENTS</w:t>
      </w:r>
    </w:p>
    <w:p w14:paraId="50DF24D7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</w:pPr>
    </w:p>
    <w:p w14:paraId="1B9519BC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</w:pPr>
      <w:r w:rsidRPr="00DD2132">
        <w:tab/>
        <w:t>CONSULTANCIES</w:t>
      </w:r>
    </w:p>
    <w:p w14:paraId="4208FBAB" w14:textId="77777777" w:rsidR="0065523E" w:rsidRDefault="0065523E" w:rsidP="007D4264">
      <w:pPr>
        <w:tabs>
          <w:tab w:val="left" w:pos="720"/>
        </w:tabs>
        <w:spacing w:after="80"/>
        <w:ind w:left="432" w:hanging="432"/>
      </w:pPr>
    </w:p>
    <w:p w14:paraId="6DAB95B3" w14:textId="77777777" w:rsidR="0000718E" w:rsidRPr="00DD2132" w:rsidRDefault="0000718E" w:rsidP="003311E5">
      <w:pPr>
        <w:tabs>
          <w:tab w:val="left" w:pos="720"/>
        </w:tabs>
        <w:spacing w:after="80"/>
        <w:ind w:left="432" w:hanging="432"/>
      </w:pPr>
      <w:r>
        <w:tab/>
      </w:r>
      <w:r w:rsidRPr="0000718E">
        <w:t>LECTURES AND PAPERS PRESENTED</w:t>
      </w:r>
    </w:p>
    <w:p w14:paraId="6A9AF846" w14:textId="77777777" w:rsidR="00146B3A" w:rsidRPr="00DD2132" w:rsidRDefault="00146B3A" w:rsidP="003311E5">
      <w:pPr>
        <w:pStyle w:val="WW-Default"/>
        <w:tabs>
          <w:tab w:val="left" w:pos="720"/>
        </w:tabs>
        <w:spacing w:after="80" w:line="240" w:lineRule="auto"/>
        <w:ind w:left="1455" w:right="216" w:hanging="1455"/>
        <w:rPr>
          <w:szCs w:val="24"/>
        </w:rPr>
      </w:pPr>
    </w:p>
    <w:p w14:paraId="5055C4D6" w14:textId="240E0F29" w:rsidR="00264B12" w:rsidRPr="00E36CD4" w:rsidRDefault="00264B12" w:rsidP="00264B12">
      <w:pPr>
        <w:pStyle w:val="Entry-Date"/>
        <w:rPr>
          <w:ins w:id="274" w:author="Michael Mandiberg" w:date="2024-12-21T11:15:00Z" w16du:dateUtc="2024-12-21T16:15:00Z"/>
        </w:rPr>
      </w:pPr>
      <w:ins w:id="275" w:author="Michael Mandiberg" w:date="2024-12-21T11:15:00Z" w16du:dateUtc="2024-12-21T16:15:00Z">
        <w:r w:rsidRPr="008066E1">
          <w:t>202</w:t>
        </w:r>
        <w:r>
          <w:t>4</w:t>
        </w:r>
        <w:r>
          <w:tab/>
        </w:r>
      </w:ins>
      <w:ins w:id="276" w:author="Michael Mandiberg" w:date="2024-12-21T12:49:00Z" w16du:dateUtc="2024-12-21T17:49:00Z">
        <w:r w:rsidR="006135A0" w:rsidRPr="006135A0">
          <w:t>Guest Lecture, AI, Creativity and Social Justice course, The New School, November 21</w:t>
        </w:r>
      </w:ins>
      <w:ins w:id="277" w:author="Michael Mandiberg" w:date="2024-12-21T11:16:00Z" w16du:dateUtc="2024-12-21T16:16:00Z">
        <w:r>
          <w:t>.</w:t>
        </w:r>
      </w:ins>
    </w:p>
    <w:p w14:paraId="7BF3ADBE" w14:textId="5D8047BD" w:rsidR="006135A0" w:rsidRDefault="00E710C0" w:rsidP="006135A0">
      <w:pPr>
        <w:pStyle w:val="Entry"/>
        <w:rPr>
          <w:ins w:id="278" w:author="Michael Mandiberg" w:date="2024-12-21T12:49:00Z" w16du:dateUtc="2024-12-21T17:49:00Z"/>
        </w:rPr>
      </w:pPr>
      <w:ins w:id="279" w:author="Michael Mandiberg" w:date="2024-12-21T12:55:00Z" w16du:dateUtc="2024-12-21T17:55:00Z">
        <w:r w:rsidRPr="000A04DA">
          <w:t>Panel Discussion</w:t>
        </w:r>
      </w:ins>
      <w:ins w:id="280" w:author="Michael Mandiberg" w:date="2024-12-21T12:49:00Z" w16du:dateUtc="2024-12-21T17:49:00Z">
        <w:r w:rsidR="006135A0">
          <w:t>, Art and Ideas: Archival Activism Panel, School of the Art Institute of Chicago, November 20.</w:t>
        </w:r>
      </w:ins>
    </w:p>
    <w:p w14:paraId="4E5D4CC1" w14:textId="77777777" w:rsidR="006135A0" w:rsidRDefault="006135A0" w:rsidP="006135A0">
      <w:pPr>
        <w:pStyle w:val="Entry"/>
        <w:rPr>
          <w:ins w:id="281" w:author="Michael Mandiberg" w:date="2024-12-21T12:49:00Z" w16du:dateUtc="2024-12-21T17:49:00Z"/>
        </w:rPr>
      </w:pPr>
      <w:ins w:id="282" w:author="Michael Mandiberg" w:date="2024-12-21T12:49:00Z" w16du:dateUtc="2024-12-21T17:49:00Z">
        <w:r>
          <w:t>Linked Data in Art History Interest Group, April - November, Getty Research Institute, Paper presented November 19.</w:t>
        </w:r>
      </w:ins>
    </w:p>
    <w:p w14:paraId="6C56762E" w14:textId="4F22AB57" w:rsidR="006135A0" w:rsidRDefault="00E710C0" w:rsidP="006135A0">
      <w:pPr>
        <w:pStyle w:val="Entry"/>
        <w:rPr>
          <w:ins w:id="283" w:author="Michael Mandiberg" w:date="2024-12-21T12:49:00Z" w16du:dateUtc="2024-12-21T17:49:00Z"/>
        </w:rPr>
      </w:pPr>
      <w:ins w:id="284" w:author="Michael Mandiberg" w:date="2024-12-21T12:55:00Z" w16du:dateUtc="2024-12-21T17:55:00Z">
        <w:r w:rsidRPr="000A04DA">
          <w:t>Panel Discussion</w:t>
        </w:r>
      </w:ins>
      <w:ins w:id="285" w:author="Michael Mandiberg" w:date="2024-12-21T12:49:00Z" w16du:dateUtc="2024-12-21T17:49:00Z">
        <w:r w:rsidR="006135A0">
          <w:t>, The Digital Lure: Photographic Seductions in the Twenty-First Century, Paris Photo, November 9.</w:t>
        </w:r>
      </w:ins>
    </w:p>
    <w:p w14:paraId="4C00BC65" w14:textId="080071ED" w:rsidR="006135A0" w:rsidRDefault="00E710C0" w:rsidP="006135A0">
      <w:pPr>
        <w:pStyle w:val="Entry"/>
        <w:rPr>
          <w:ins w:id="286" w:author="Michael Mandiberg" w:date="2024-12-21T12:49:00Z" w16du:dateUtc="2024-12-21T17:49:00Z"/>
        </w:rPr>
      </w:pPr>
      <w:ins w:id="287" w:author="Michael Mandiberg" w:date="2024-12-21T12:55:00Z" w16du:dateUtc="2024-12-21T17:55:00Z">
        <w:r w:rsidRPr="000A04DA">
          <w:t>Panel Discussion</w:t>
        </w:r>
      </w:ins>
      <w:ins w:id="288" w:author="Michael Mandiberg" w:date="2024-12-21T12:49:00Z" w16du:dateUtc="2024-12-21T17:49:00Z">
        <w:r w:rsidR="006135A0">
          <w:t>, "How AI is Changing Art and the Humanities, and To What Ends" Symposium, CUNY Graduate Center, October 29th</w:t>
        </w:r>
      </w:ins>
    </w:p>
    <w:p w14:paraId="534847EE" w14:textId="6DBF3EA9" w:rsidR="006135A0" w:rsidRDefault="00E710C0" w:rsidP="006135A0">
      <w:pPr>
        <w:pStyle w:val="Entry"/>
        <w:rPr>
          <w:ins w:id="289" w:author="Michael Mandiberg" w:date="2024-12-21T12:49:00Z" w16du:dateUtc="2024-12-21T17:49:00Z"/>
        </w:rPr>
      </w:pPr>
      <w:commentRangeStart w:id="290"/>
      <w:ins w:id="291" w:author="Michael Mandiberg" w:date="2024-12-21T12:56:00Z" w16du:dateUtc="2024-12-21T17:56:00Z">
        <w:r>
          <w:t>Artist</w:t>
        </w:r>
      </w:ins>
      <w:ins w:id="292" w:author="Michael Mandiberg" w:date="2024-12-21T12:49:00Z" w16du:dateUtc="2024-12-21T17:49:00Z">
        <w:r w:rsidR="006135A0">
          <w:t xml:space="preserve"> Lecture, "Where do AI images come from, anyway?!"</w:t>
        </w:r>
      </w:ins>
      <w:ins w:id="293" w:author="Michael Mandiberg" w:date="2024-12-21T12:56:00Z" w16du:dateUtc="2024-12-21T17:56:00Z">
        <w:r>
          <w:t>, World on Fire, College of Staten Island</w:t>
        </w:r>
      </w:ins>
      <w:ins w:id="294" w:author="Michael Mandiberg" w:date="2024-12-21T12:49:00Z" w16du:dateUtc="2024-12-21T17:49:00Z">
        <w:r w:rsidR="006135A0">
          <w:t xml:space="preserve">, </w:t>
        </w:r>
      </w:ins>
      <w:ins w:id="295" w:author="Michael Mandiberg" w:date="2024-12-21T14:15:00Z" w16du:dateUtc="2024-12-21T19:15:00Z">
        <w:r w:rsidR="00007AB1">
          <w:t xml:space="preserve">New York, </w:t>
        </w:r>
      </w:ins>
      <w:ins w:id="296" w:author="Michael Mandiberg" w:date="2024-12-21T12:49:00Z" w16du:dateUtc="2024-12-21T17:49:00Z">
        <w:r w:rsidR="006135A0">
          <w:t>April 11</w:t>
        </w:r>
      </w:ins>
      <w:commentRangeEnd w:id="290"/>
      <w:ins w:id="297" w:author="Michael Mandiberg" w:date="2024-12-21T12:56:00Z" w16du:dateUtc="2024-12-21T17:56:00Z">
        <w:r>
          <w:rPr>
            <w:rStyle w:val="CommentReference"/>
            <w:rFonts w:ascii="Times" w:hAnsi="Times" w:cs="Times New Roman"/>
            <w:bCs w:val="0"/>
          </w:rPr>
          <w:commentReference w:id="290"/>
        </w:r>
      </w:ins>
    </w:p>
    <w:p w14:paraId="591371D7" w14:textId="337E2CED" w:rsidR="006135A0" w:rsidRDefault="006135A0" w:rsidP="006135A0">
      <w:pPr>
        <w:pStyle w:val="Entry"/>
        <w:rPr>
          <w:ins w:id="298" w:author="Michael Mandiberg" w:date="2024-12-21T12:50:00Z" w16du:dateUtc="2024-12-21T17:50:00Z"/>
        </w:rPr>
      </w:pPr>
      <w:ins w:id="299" w:author="Michael Mandiberg" w:date="2024-12-21T12:49:00Z" w16du:dateUtc="2024-12-21T17:49:00Z">
        <w:r>
          <w:t>Closing Plenary Panel, CUNY Teaching Experts, CUNY Teaching and Learning Conference, The Graduate Center,</w:t>
        </w:r>
      </w:ins>
      <w:ins w:id="300" w:author="Michael Mandiberg" w:date="2024-12-21T14:15:00Z" w16du:dateUtc="2024-12-21T19:15:00Z">
        <w:r w:rsidR="00007AB1">
          <w:t xml:space="preserve"> New York,</w:t>
        </w:r>
      </w:ins>
      <w:ins w:id="301" w:author="Michael Mandiberg" w:date="2024-12-21T12:49:00Z" w16du:dateUtc="2024-12-21T17:49:00Z">
        <w:r>
          <w:t xml:space="preserve"> March 22.</w:t>
        </w:r>
      </w:ins>
    </w:p>
    <w:p w14:paraId="2E303F0B" w14:textId="35F4C358" w:rsidR="00E710C0" w:rsidRDefault="00E710C0" w:rsidP="00E36CD4">
      <w:pPr>
        <w:pStyle w:val="Entry-Date"/>
        <w:rPr>
          <w:ins w:id="302" w:author="Michael Mandiberg" w:date="2024-12-21T12:50:00Z" w16du:dateUtc="2024-12-21T17:50:00Z"/>
        </w:rPr>
      </w:pPr>
      <w:ins w:id="303" w:author="Michael Mandiberg" w:date="2024-12-21T12:50:00Z" w16du:dateUtc="2024-12-21T17:50:00Z">
        <w:r w:rsidRPr="00E710C0">
          <w:t>2023</w:t>
        </w:r>
        <w:r>
          <w:tab/>
        </w:r>
      </w:ins>
      <w:commentRangeStart w:id="304"/>
      <w:ins w:id="305" w:author="Michael Mandiberg" w:date="2024-12-21T12:51:00Z" w16du:dateUtc="2024-12-21T17:51:00Z">
        <w:r>
          <w:t>W</w:t>
        </w:r>
      </w:ins>
      <w:ins w:id="306" w:author="Michael Mandiberg" w:date="2024-12-21T12:50:00Z" w16du:dateUtc="2024-12-21T17:50:00Z">
        <w:r w:rsidRPr="00E710C0">
          <w:t xml:space="preserve">orkshop “Creative Manifesto for a Critical AI Future,” Centre </w:t>
        </w:r>
        <w:proofErr w:type="spellStart"/>
        <w:r w:rsidRPr="00E710C0">
          <w:t>d'arts</w:t>
        </w:r>
        <w:proofErr w:type="spellEnd"/>
        <w:r w:rsidRPr="00E710C0">
          <w:t xml:space="preserve"> Santa </w:t>
        </w:r>
        <w:proofErr w:type="spellStart"/>
        <w:r w:rsidRPr="00E710C0">
          <w:t>Mònica</w:t>
        </w:r>
      </w:ins>
      <w:proofErr w:type="spellEnd"/>
      <w:ins w:id="307" w:author="Michael Mandiberg" w:date="2024-12-21T14:14:00Z" w16du:dateUtc="2024-12-21T19:14:00Z">
        <w:r w:rsidR="00007AB1">
          <w:t>, Barcelona, Sp</w:t>
        </w:r>
      </w:ins>
      <w:ins w:id="308" w:author="Michael Mandiberg" w:date="2024-12-21T14:15:00Z" w16du:dateUtc="2024-12-21T19:15:00Z">
        <w:r w:rsidR="00007AB1">
          <w:t>ain</w:t>
        </w:r>
      </w:ins>
      <w:ins w:id="309" w:author="Michael Mandiberg" w:date="2024-12-21T12:51:00Z" w16du:dateUtc="2024-12-21T17:51:00Z">
        <w:r>
          <w:t xml:space="preserve"> (by application)</w:t>
        </w:r>
      </w:ins>
      <w:commentRangeEnd w:id="304"/>
      <w:ins w:id="310" w:author="Michael Mandiberg" w:date="2024-12-21T12:52:00Z" w16du:dateUtc="2024-12-21T17:52:00Z">
        <w:r>
          <w:rPr>
            <w:rStyle w:val="CommentReference"/>
            <w:color w:val="000000"/>
          </w:rPr>
          <w:commentReference w:id="304"/>
        </w:r>
      </w:ins>
    </w:p>
    <w:p w14:paraId="3D85086D" w14:textId="20F44141" w:rsidR="00E710C0" w:rsidRDefault="00E710C0" w:rsidP="00E710C0">
      <w:pPr>
        <w:pStyle w:val="Entry"/>
        <w:rPr>
          <w:ins w:id="311" w:author="Michael Mandiberg" w:date="2024-12-21T12:52:00Z" w16du:dateUtc="2024-12-21T17:52:00Z"/>
        </w:rPr>
      </w:pPr>
      <w:ins w:id="312" w:author="Michael Mandiberg" w:date="2024-12-21T12:57:00Z" w16du:dateUtc="2024-12-21T17:57:00Z">
        <w:r w:rsidRPr="00E36CD4">
          <w:t>Artist Lecture</w:t>
        </w:r>
      </w:ins>
      <w:ins w:id="313" w:author="Michael Mandiberg" w:date="2024-12-21T12:52:00Z" w16du:dateUtc="2024-12-21T17:52:00Z">
        <w:r>
          <w:t xml:space="preserve">, Royal College of Art, </w:t>
        </w:r>
      </w:ins>
      <w:ins w:id="314" w:author="Michael Mandiberg" w:date="2024-12-21T14:14:00Z" w16du:dateUtc="2024-12-21T19:14:00Z">
        <w:r w:rsidR="00007AB1">
          <w:t xml:space="preserve">London, UK, </w:t>
        </w:r>
      </w:ins>
      <w:ins w:id="315" w:author="Michael Mandiberg" w:date="2024-12-21T12:52:00Z" w16du:dateUtc="2024-12-21T17:52:00Z">
        <w:r>
          <w:t>November 30</w:t>
        </w:r>
      </w:ins>
    </w:p>
    <w:p w14:paraId="33A112CB" w14:textId="0E9CB800" w:rsidR="00E710C0" w:rsidRDefault="00E710C0" w:rsidP="00E710C0">
      <w:pPr>
        <w:pStyle w:val="Entry"/>
        <w:rPr>
          <w:ins w:id="316" w:author="Michael Mandiberg" w:date="2024-12-21T12:52:00Z" w16du:dateUtc="2024-12-21T17:52:00Z"/>
        </w:rPr>
      </w:pPr>
      <w:ins w:id="317" w:author="Michael Mandiberg" w:date="2024-12-21T12:57:00Z" w16du:dateUtc="2024-12-21T17:57:00Z">
        <w:r w:rsidRPr="00E36CD4">
          <w:t>Artist Lecture</w:t>
        </w:r>
      </w:ins>
      <w:ins w:id="318" w:author="Michael Mandiberg" w:date="2024-12-21T12:52:00Z" w16du:dateUtc="2024-12-21T17:52:00Z">
        <w:r>
          <w:t>, Centre for the Study of Contemporary Art, University College London,</w:t>
        </w:r>
      </w:ins>
      <w:ins w:id="319" w:author="Michael Mandiberg" w:date="2024-12-21T14:14:00Z" w16du:dateUtc="2024-12-21T19:14:00Z">
        <w:r w:rsidR="00007AB1">
          <w:t xml:space="preserve"> UK</w:t>
        </w:r>
      </w:ins>
      <w:ins w:id="320" w:author="Michael Mandiberg" w:date="2024-12-21T12:52:00Z" w16du:dateUtc="2024-12-21T17:52:00Z">
        <w:r>
          <w:t xml:space="preserve"> November 23</w:t>
        </w:r>
      </w:ins>
    </w:p>
    <w:p w14:paraId="56338632" w14:textId="496DAD49" w:rsidR="00E36CD4" w:rsidRPr="00E36CD4" w:rsidRDefault="00E36CD4" w:rsidP="00E36CD4">
      <w:pPr>
        <w:pStyle w:val="Entry-Date"/>
      </w:pPr>
      <w:r w:rsidRPr="008066E1">
        <w:t>202</w:t>
      </w:r>
      <w:r>
        <w:t>2</w:t>
      </w:r>
      <w:r>
        <w:tab/>
      </w:r>
      <w:r w:rsidRPr="00E36CD4">
        <w:t>Artist Lecture, Transylvania University,</w:t>
      </w:r>
      <w:ins w:id="321" w:author="Michael Mandiberg" w:date="2024-12-21T14:15:00Z" w16du:dateUtc="2024-12-21T19:15:00Z">
        <w:r w:rsidR="00007AB1">
          <w:t xml:space="preserve"> Lexington, Kentucky</w:t>
        </w:r>
      </w:ins>
      <w:r w:rsidRPr="00E36CD4">
        <w:t xml:space="preserve"> November </w:t>
      </w:r>
      <w:del w:id="322" w:author="Michael Mandiberg" w:date="2024-12-21T11:16:00Z" w16du:dateUtc="2024-12-21T16:16:00Z">
        <w:r w:rsidRPr="00E36CD4" w:rsidDel="00264B12">
          <w:delText>0</w:delText>
        </w:r>
      </w:del>
      <w:r w:rsidRPr="00E36CD4">
        <w:t>1.</w:t>
      </w:r>
    </w:p>
    <w:p w14:paraId="11B0142B" w14:textId="501BB8FB" w:rsidR="00E36CD4" w:rsidRDefault="008066E1" w:rsidP="007D4264">
      <w:pPr>
        <w:pStyle w:val="Entry-Date"/>
      </w:pPr>
      <w:r w:rsidRPr="008066E1">
        <w:t>2021</w:t>
      </w:r>
      <w:r>
        <w:tab/>
      </w:r>
      <w:r w:rsidR="00E36CD4">
        <w:t xml:space="preserve">Artist Lecture, </w:t>
      </w:r>
      <w:r w:rsidR="00E36CD4" w:rsidRPr="00E36CD4">
        <w:t>University of Florida,</w:t>
      </w:r>
      <w:ins w:id="323" w:author="Michael Mandiberg" w:date="2024-12-21T14:16:00Z" w16du:dateUtc="2024-12-21T19:16:00Z">
        <w:r w:rsidR="00007AB1">
          <w:t xml:space="preserve"> Gainesville,</w:t>
        </w:r>
      </w:ins>
      <w:r w:rsidR="00E36CD4" w:rsidRPr="00E36CD4">
        <w:t xml:space="preserve"> November </w:t>
      </w:r>
      <w:del w:id="324" w:author="Michael Mandiberg" w:date="2024-12-21T11:16:00Z" w16du:dateUtc="2024-12-21T16:16:00Z">
        <w:r w:rsidR="00E36CD4" w:rsidRPr="00E36CD4" w:rsidDel="00264B12">
          <w:delText>0</w:delText>
        </w:r>
      </w:del>
      <w:r w:rsidR="00E36CD4" w:rsidRPr="00E36CD4">
        <w:t>9</w:t>
      </w:r>
      <w:r w:rsidR="00E36CD4">
        <w:t>.</w:t>
      </w:r>
    </w:p>
    <w:p w14:paraId="2B026D98" w14:textId="2857A1CD" w:rsidR="008066E1" w:rsidRDefault="008066E1" w:rsidP="003311E5">
      <w:pPr>
        <w:pStyle w:val="Entry"/>
        <w:rPr>
          <w:ins w:id="325" w:author="Michael Mandiberg" w:date="2024-12-21T12:51:00Z" w16du:dateUtc="2024-12-21T17:51:00Z"/>
        </w:rPr>
      </w:pPr>
      <w:r w:rsidRPr="008066E1">
        <w:t>Artist Lecture, Hong Kong Baptist University,</w:t>
      </w:r>
      <w:ins w:id="326" w:author="Michael Mandiberg" w:date="2024-12-21T14:16:00Z" w16du:dateUtc="2024-12-21T19:16:00Z">
        <w:r w:rsidR="00007AB1">
          <w:t xml:space="preserve"> Hong Kong,</w:t>
        </w:r>
      </w:ins>
      <w:r w:rsidRPr="008066E1">
        <w:t xml:space="preserve"> May 25.</w:t>
      </w:r>
    </w:p>
    <w:p w14:paraId="1755838C" w14:textId="6E16E15D" w:rsidR="00E710C0" w:rsidRPr="008066E1" w:rsidRDefault="00E710C0" w:rsidP="003311E5">
      <w:pPr>
        <w:pStyle w:val="Entry"/>
      </w:pPr>
      <w:commentRangeStart w:id="327"/>
      <w:ins w:id="328" w:author="Michael Mandiberg" w:date="2024-12-21T12:51:00Z" w16du:dateUtc="2024-12-21T17:51:00Z">
        <w:r>
          <w:t xml:space="preserve">Research Development Workshop, </w:t>
        </w:r>
        <w:proofErr w:type="spellStart"/>
        <w:r w:rsidRPr="00E710C0">
          <w:t>Racialisation</w:t>
        </w:r>
        <w:proofErr w:type="spellEnd"/>
        <w:r w:rsidRPr="00E710C0">
          <w:t xml:space="preserve"> and the Media: From Television to Twitter, Rothermere American Institute, University of Oxford, </w:t>
        </w:r>
      </w:ins>
      <w:ins w:id="329" w:author="Michael Mandiberg" w:date="2024-12-21T14:16:00Z" w16du:dateUtc="2024-12-21T19:16:00Z">
        <w:r w:rsidR="00007AB1">
          <w:t xml:space="preserve">UK, </w:t>
        </w:r>
      </w:ins>
      <w:ins w:id="330" w:author="Michael Mandiberg" w:date="2024-12-21T12:51:00Z" w16du:dateUtc="2024-12-21T17:51:00Z">
        <w:r w:rsidRPr="00E710C0">
          <w:t>April 20-22</w:t>
        </w:r>
        <w:r>
          <w:t xml:space="preserve"> (by application)</w:t>
        </w:r>
      </w:ins>
      <w:commentRangeEnd w:id="327"/>
      <w:ins w:id="331" w:author="Michael Mandiberg" w:date="2024-12-21T12:52:00Z" w16du:dateUtc="2024-12-21T17:52:00Z">
        <w:r>
          <w:rPr>
            <w:rStyle w:val="CommentReference"/>
            <w:rFonts w:ascii="Times" w:hAnsi="Times" w:cs="Times New Roman"/>
            <w:bCs w:val="0"/>
          </w:rPr>
          <w:commentReference w:id="327"/>
        </w:r>
      </w:ins>
    </w:p>
    <w:p w14:paraId="17332DFF" w14:textId="77777777" w:rsidR="008066E1" w:rsidRPr="008066E1" w:rsidRDefault="008066E1" w:rsidP="003311E5">
      <w:pPr>
        <w:pStyle w:val="Entry-Date"/>
      </w:pPr>
      <w:r w:rsidRPr="008066E1">
        <w:t>2020</w:t>
      </w:r>
      <w:r>
        <w:tab/>
      </w:r>
      <w:r w:rsidRPr="008066E1">
        <w:t>Panel Discussion, On Conservation and Archiving for Digital Media Artists, NYU, November 17.</w:t>
      </w:r>
    </w:p>
    <w:p w14:paraId="217857F2" w14:textId="77777777" w:rsidR="008066E1" w:rsidRPr="008066E1" w:rsidRDefault="008066E1" w:rsidP="003311E5">
      <w:pPr>
        <w:pStyle w:val="Entry"/>
      </w:pPr>
      <w:r w:rsidRPr="008066E1">
        <w:t xml:space="preserve">Roundtable, Art Making in the Age of Automation, Moderna </w:t>
      </w:r>
      <w:proofErr w:type="spellStart"/>
      <w:r w:rsidRPr="008066E1">
        <w:t>galerija</w:t>
      </w:r>
      <w:proofErr w:type="spellEnd"/>
      <w:r w:rsidRPr="008066E1">
        <w:t>, Ljubljana, Slovenia, January 15.</w:t>
      </w:r>
    </w:p>
    <w:p w14:paraId="20D29D42" w14:textId="72647DDF" w:rsidR="000A04DA" w:rsidRDefault="000A04DA" w:rsidP="003311E5">
      <w:pPr>
        <w:pStyle w:val="Entry-Date"/>
      </w:pPr>
      <w:r w:rsidRPr="00DD2132">
        <w:t>201</w:t>
      </w:r>
      <w:r>
        <w:t>9</w:t>
      </w:r>
      <w:r w:rsidR="007D4264">
        <w:tab/>
      </w:r>
      <w:r w:rsidRPr="000A04DA">
        <w:t xml:space="preserve">Panel Discussion, </w:t>
      </w:r>
      <w:r w:rsidRPr="000A04DA">
        <w:rPr>
          <w:i/>
          <w:iCs/>
        </w:rPr>
        <w:t>Excessive data, emotional data</w:t>
      </w:r>
      <w:r w:rsidRPr="000A04DA">
        <w:t xml:space="preserve">, </w:t>
      </w:r>
      <w:proofErr w:type="spellStart"/>
      <w:r w:rsidRPr="000A04DA">
        <w:t>ScreenShots</w:t>
      </w:r>
      <w:proofErr w:type="spellEnd"/>
      <w:r w:rsidRPr="000A04DA">
        <w:t xml:space="preserve">: Desire and Automated Image, Symposium, </w:t>
      </w:r>
      <w:proofErr w:type="spellStart"/>
      <w:r w:rsidRPr="000A04DA">
        <w:t>Kunsthal</w:t>
      </w:r>
      <w:proofErr w:type="spellEnd"/>
      <w:r w:rsidRPr="000A04DA">
        <w:t xml:space="preserve"> Aarhus, </w:t>
      </w:r>
      <w:ins w:id="332" w:author="Michael Mandiberg" w:date="2024-12-21T14:16:00Z" w16du:dateUtc="2024-12-21T19:16:00Z">
        <w:r w:rsidR="00007AB1">
          <w:t xml:space="preserve">Denmark, </w:t>
        </w:r>
      </w:ins>
      <w:r w:rsidRPr="000A04DA">
        <w:t>March 8</w:t>
      </w:r>
      <w:r w:rsidRPr="000A04DA">
        <w:rPr>
          <w:vertAlign w:val="superscript"/>
        </w:rPr>
        <w:t>th</w:t>
      </w:r>
      <w:r w:rsidRPr="000A04DA">
        <w:t xml:space="preserve"> </w:t>
      </w:r>
    </w:p>
    <w:p w14:paraId="4AE7A53F" w14:textId="77777777" w:rsidR="00146B3A" w:rsidRPr="00DD2132" w:rsidRDefault="00146B3A" w:rsidP="003311E5">
      <w:pPr>
        <w:pStyle w:val="Entry-Date"/>
      </w:pPr>
      <w:r w:rsidRPr="00DD2132">
        <w:t>2018</w:t>
      </w:r>
      <w:r w:rsidR="007D4264">
        <w:tab/>
      </w:r>
      <w:r w:rsidRPr="00DD2132">
        <w:t xml:space="preserve">Past and Future Fictions Workshop, MoMA PS1 VW Sunday Sessions, MoMA PS1, Queens, NY, April 1. </w:t>
      </w:r>
    </w:p>
    <w:p w14:paraId="33BB4B89" w14:textId="5D6B810F" w:rsidR="00146B3A" w:rsidRPr="00DD2132" w:rsidRDefault="00146B3A" w:rsidP="003311E5">
      <w:pPr>
        <w:pStyle w:val="Entry-Date"/>
      </w:pPr>
      <w:r w:rsidRPr="00DD2132">
        <w:t>2017</w:t>
      </w:r>
      <w:r w:rsidR="007D4264">
        <w:tab/>
      </w:r>
      <w:r w:rsidRPr="00DD2132">
        <w:t>Panel Discussion, Collaboration, Community &amp; Creative Commons, Rhizome.org,</w:t>
      </w:r>
      <w:ins w:id="333" w:author="Michael Mandiberg" w:date="2024-12-21T14:16:00Z" w16du:dateUtc="2024-12-21T19:16:00Z">
        <w:r w:rsidR="00007AB1">
          <w:t xml:space="preserve"> New York,</w:t>
        </w:r>
      </w:ins>
      <w:r w:rsidRPr="00DD2132">
        <w:t xml:space="preserve"> October 18</w:t>
      </w:r>
    </w:p>
    <w:p w14:paraId="334DA4F5" w14:textId="77777777" w:rsidR="00146B3A" w:rsidRPr="00DD2132" w:rsidRDefault="00146B3A" w:rsidP="003311E5">
      <w:pPr>
        <w:pStyle w:val="Entry"/>
      </w:pPr>
      <w:r w:rsidRPr="00DD2132">
        <w:t>Artist Lecture, Los Angeles County Museum of Art, May 26.</w:t>
      </w:r>
    </w:p>
    <w:p w14:paraId="44BE0AD8" w14:textId="092A3B06" w:rsidR="00CC1FD7" w:rsidRPr="00DD2132" w:rsidRDefault="00CC1FD7" w:rsidP="003311E5">
      <w:pPr>
        <w:pStyle w:val="Entry-Date"/>
      </w:pPr>
      <w:r w:rsidRPr="00DD2132">
        <w:t>2016</w:t>
      </w:r>
      <w:r w:rsidR="007D4264">
        <w:tab/>
      </w:r>
      <w:r w:rsidRPr="00DD2132">
        <w:t xml:space="preserve">Artist Lecture, </w:t>
      </w:r>
      <w:ins w:id="334" w:author="Michael Mandiberg" w:date="2024-12-21T14:17:00Z" w16du:dateUtc="2024-12-21T19:17:00Z">
        <w:r w:rsidR="00007AB1" w:rsidRPr="00DD2132">
          <w:t>Los Angeles County Museum of Art</w:t>
        </w:r>
      </w:ins>
      <w:del w:id="335" w:author="Michael Mandiberg" w:date="2024-12-21T14:17:00Z" w16du:dateUtc="2024-12-21T19:17:00Z">
        <w:r w:rsidRPr="00DD2132" w:rsidDel="00007AB1">
          <w:delText>LACMA</w:delText>
        </w:r>
      </w:del>
      <w:r w:rsidRPr="00DD2132">
        <w:t>, September 22.</w:t>
      </w:r>
    </w:p>
    <w:p w14:paraId="49B2D104" w14:textId="77777777" w:rsidR="00BB3425" w:rsidRPr="00DD2132" w:rsidRDefault="00BB3425" w:rsidP="003311E5">
      <w:pPr>
        <w:pStyle w:val="Entry"/>
      </w:pPr>
      <w:r w:rsidRPr="00DD2132">
        <w:t>Art &amp; Practice Seminar, Museum of Modern Art, New York, May 4.</w:t>
      </w:r>
    </w:p>
    <w:p w14:paraId="6C096A68" w14:textId="77777777" w:rsidR="00253DF9" w:rsidRPr="00DD2132" w:rsidRDefault="00B9760F" w:rsidP="003311E5">
      <w:pPr>
        <w:pStyle w:val="Entry"/>
      </w:pPr>
      <w:r w:rsidRPr="00DD2132">
        <w:lastRenderedPageBreak/>
        <w:t xml:space="preserve">Artist </w:t>
      </w:r>
      <w:r w:rsidR="00253DF9" w:rsidRPr="00DD2132">
        <w:t>Lecture, Arizona State University, February 25.</w:t>
      </w:r>
    </w:p>
    <w:p w14:paraId="4043FD76" w14:textId="77777777" w:rsidR="00253DF9" w:rsidRPr="00DD2132" w:rsidRDefault="00B9760F" w:rsidP="003311E5">
      <w:pPr>
        <w:pStyle w:val="Entry"/>
      </w:pPr>
      <w:r w:rsidRPr="00DD2132">
        <w:t xml:space="preserve">Artist </w:t>
      </w:r>
      <w:r w:rsidR="00253DF9" w:rsidRPr="00DD2132">
        <w:t>Lecture, CalArts, February 8.</w:t>
      </w:r>
    </w:p>
    <w:p w14:paraId="0B5F5E14" w14:textId="03D2F3C8" w:rsidR="00696560" w:rsidRPr="00DD2132" w:rsidRDefault="00696560" w:rsidP="003311E5">
      <w:pPr>
        <w:pStyle w:val="Entry-Date"/>
      </w:pPr>
      <w:r w:rsidRPr="00DD2132">
        <w:t>2015</w:t>
      </w:r>
      <w:r w:rsidR="007D4264">
        <w:tab/>
      </w:r>
      <w:r w:rsidRPr="00DD2132">
        <w:t>Artist Lecture, Rhode Island School of Design, November 11</w:t>
      </w:r>
      <w:r w:rsidRPr="00DD2132">
        <w:rPr>
          <w:vertAlign w:val="superscript"/>
        </w:rPr>
        <w:t>.</w:t>
      </w:r>
      <w:r w:rsidRPr="00DD2132">
        <w:t xml:space="preserve"> 2015.</w:t>
      </w:r>
    </w:p>
    <w:p w14:paraId="64A8E04F" w14:textId="77777777" w:rsidR="00696560" w:rsidRPr="00DD2132" w:rsidRDefault="00696560" w:rsidP="003311E5">
      <w:pPr>
        <w:pStyle w:val="Entry"/>
      </w:pPr>
      <w:r w:rsidRPr="00DD2132">
        <w:t xml:space="preserve">Lecture, </w:t>
      </w:r>
      <w:proofErr w:type="spellStart"/>
      <w:r w:rsidRPr="00DD2132">
        <w:t>WikiCon</w:t>
      </w:r>
      <w:proofErr w:type="spellEnd"/>
      <w:r w:rsidRPr="00DD2132">
        <w:t xml:space="preserve"> USA, Washington DC, October 10</w:t>
      </w:r>
      <w:proofErr w:type="gramStart"/>
      <w:r w:rsidRPr="00DD2132">
        <w:t xml:space="preserve"> 2015</w:t>
      </w:r>
      <w:proofErr w:type="gramEnd"/>
      <w:r w:rsidRPr="00DD2132">
        <w:t>.</w:t>
      </w:r>
    </w:p>
    <w:p w14:paraId="3DB215A2" w14:textId="5A6CE081" w:rsidR="00696560" w:rsidRPr="00DD2132" w:rsidRDefault="00696560" w:rsidP="003311E5">
      <w:pPr>
        <w:pStyle w:val="Entry"/>
      </w:pPr>
      <w:r w:rsidRPr="00DD2132">
        <w:t xml:space="preserve">Panel, </w:t>
      </w:r>
      <w:r w:rsidRPr="00DD2132">
        <w:rPr>
          <w:i/>
        </w:rPr>
        <w:t>Artist-Led Collective Enterprises,</w:t>
      </w:r>
      <w:r w:rsidRPr="00DD2132">
        <w:t xml:space="preserve"> CalArts Board of Overseers, April 17</w:t>
      </w:r>
      <w:r w:rsidRPr="00DD2132">
        <w:rPr>
          <w:vertAlign w:val="superscript"/>
        </w:rPr>
        <w:t>.</w:t>
      </w:r>
      <w:r w:rsidRPr="00DD2132">
        <w:t xml:space="preserve"> 2015.</w:t>
      </w:r>
    </w:p>
    <w:p w14:paraId="73F4C702" w14:textId="77777777" w:rsidR="00517508" w:rsidRPr="00DD2132" w:rsidRDefault="00517508" w:rsidP="003311E5">
      <w:pPr>
        <w:pStyle w:val="Entry"/>
      </w:pPr>
      <w:r w:rsidRPr="00DD2132">
        <w:t>Artist Lecture, Rhode Island School of Design, February 26</w:t>
      </w:r>
      <w:r w:rsidR="00E964AA" w:rsidRPr="00DD2132">
        <w:rPr>
          <w:vertAlign w:val="superscript"/>
        </w:rPr>
        <w:t>.</w:t>
      </w:r>
      <w:r w:rsidRPr="00DD2132">
        <w:t xml:space="preserve"> 2015.</w:t>
      </w:r>
    </w:p>
    <w:p w14:paraId="10838BCB" w14:textId="77777777" w:rsidR="00517508" w:rsidRPr="00DD2132" w:rsidRDefault="00517508" w:rsidP="003311E5">
      <w:pPr>
        <w:pStyle w:val="Entry"/>
      </w:pPr>
      <w:r w:rsidRPr="00DD2132">
        <w:t>Artist Lecture, Oberlin College, February 18</w:t>
      </w:r>
      <w:r w:rsidR="00E964AA" w:rsidRPr="00DD2132">
        <w:rPr>
          <w:vertAlign w:val="superscript"/>
        </w:rPr>
        <w:t>.</w:t>
      </w:r>
      <w:r w:rsidRPr="00DD2132">
        <w:t xml:space="preserve"> 2015. </w:t>
      </w:r>
    </w:p>
    <w:p w14:paraId="2196AC29" w14:textId="77777777" w:rsidR="00517508" w:rsidRPr="00DD2132" w:rsidRDefault="007D4264" w:rsidP="003311E5">
      <w:pPr>
        <w:pStyle w:val="Entry-Date"/>
      </w:pPr>
      <w:r w:rsidRPr="00DD2132">
        <w:t>2014</w:t>
      </w:r>
      <w:r>
        <w:tab/>
      </w:r>
      <w:r w:rsidR="00517508" w:rsidRPr="00DD2132">
        <w:t xml:space="preserve">Lecture and workshop, </w:t>
      </w:r>
      <w:r w:rsidR="00517508" w:rsidRPr="00DD2132">
        <w:rPr>
          <w:i/>
          <w:iCs/>
        </w:rPr>
        <w:t>Creative Appropriation</w:t>
      </w:r>
      <w:r w:rsidR="00517508" w:rsidRPr="00DD2132">
        <w:t>, Museum of Modern Art, New York, November 22</w:t>
      </w:r>
      <w:r w:rsidR="005D0608" w:rsidRPr="00DD2132">
        <w:t>.</w:t>
      </w:r>
    </w:p>
    <w:p w14:paraId="2C576A53" w14:textId="77777777" w:rsidR="00517508" w:rsidRPr="00DD2132" w:rsidRDefault="00517508" w:rsidP="003311E5">
      <w:pPr>
        <w:pStyle w:val="Entry"/>
      </w:pPr>
      <w:r w:rsidRPr="00DD2132">
        <w:t xml:space="preserve">Panel, </w:t>
      </w:r>
      <w:r w:rsidRPr="00DD2132">
        <w:rPr>
          <w:i/>
          <w:iCs/>
        </w:rPr>
        <w:t>The Social Life of Artistic Property</w:t>
      </w:r>
      <w:r w:rsidRPr="00DD2132">
        <w:t>, Printed Matter, New York, July 2</w:t>
      </w:r>
      <w:r w:rsidR="005D0608" w:rsidRPr="00DD2132">
        <w:t>.</w:t>
      </w:r>
    </w:p>
    <w:p w14:paraId="3096CC4B" w14:textId="77777777" w:rsidR="00517508" w:rsidRPr="00DD2132" w:rsidRDefault="00517508" w:rsidP="003311E5">
      <w:pPr>
        <w:pStyle w:val="Entry"/>
      </w:pPr>
      <w:r w:rsidRPr="00DD2132">
        <w:t xml:space="preserve">Panel, </w:t>
      </w:r>
      <w:r w:rsidRPr="00DD2132">
        <w:rPr>
          <w:i/>
        </w:rPr>
        <w:t>The Social Life of Artistic Property</w:t>
      </w:r>
      <w:r w:rsidRPr="00DD2132">
        <w:t xml:space="preserve">, Cue Art Foundation, New York, June </w:t>
      </w:r>
      <w:r w:rsidR="00CE4992" w:rsidRPr="00DD2132">
        <w:t>3</w:t>
      </w:r>
      <w:r w:rsidRPr="00DD2132">
        <w:t>.</w:t>
      </w:r>
    </w:p>
    <w:p w14:paraId="2428206E" w14:textId="77777777" w:rsidR="00517508" w:rsidRPr="00DD2132" w:rsidRDefault="00517508" w:rsidP="003311E5">
      <w:pPr>
        <w:pStyle w:val="Entry"/>
        <w:rPr>
          <w:i/>
        </w:rPr>
      </w:pPr>
      <w:r w:rsidRPr="00DD2132">
        <w:t xml:space="preserve">Panel, </w:t>
      </w:r>
      <w:r w:rsidRPr="00DD2132">
        <w:rPr>
          <w:i/>
        </w:rPr>
        <w:t xml:space="preserve">Teaching with Wikipedia at CUNY, </w:t>
      </w:r>
      <w:r w:rsidR="005D0608" w:rsidRPr="00DD2132">
        <w:t xml:space="preserve">Wikipedia </w:t>
      </w:r>
      <w:proofErr w:type="spellStart"/>
      <w:r w:rsidR="005D0608" w:rsidRPr="00DD2132">
        <w:t>WikiConUSA</w:t>
      </w:r>
      <w:proofErr w:type="spellEnd"/>
      <w:r w:rsidR="005D0608" w:rsidRPr="00DD2132">
        <w:t>, May 31.</w:t>
      </w:r>
    </w:p>
    <w:p w14:paraId="3270E4DE" w14:textId="77777777" w:rsidR="00517508" w:rsidRPr="00DD2132" w:rsidRDefault="00517508" w:rsidP="003311E5">
      <w:pPr>
        <w:pStyle w:val="Entry"/>
      </w:pPr>
      <w:r w:rsidRPr="00DD2132">
        <w:t xml:space="preserve">Panel, </w:t>
      </w:r>
      <w:r w:rsidRPr="00DD2132">
        <w:rPr>
          <w:i/>
        </w:rPr>
        <w:t>Arts Education 2.0: Exploring Alternative Education Models</w:t>
      </w:r>
      <w:r w:rsidRPr="00DD2132">
        <w:t xml:space="preserve">, </w:t>
      </w:r>
      <w:r w:rsidRPr="00DD2132">
        <w:rPr>
          <w:i/>
        </w:rPr>
        <w:t>Arts Tech Meetup,</w:t>
      </w:r>
      <w:r w:rsidR="005D0608" w:rsidRPr="00DD2132">
        <w:t xml:space="preserve"> New York, June 21.</w:t>
      </w:r>
    </w:p>
    <w:p w14:paraId="3008E860" w14:textId="77777777" w:rsidR="00517508" w:rsidRPr="00DD2132" w:rsidRDefault="00517508" w:rsidP="003311E5">
      <w:pPr>
        <w:pStyle w:val="Entry"/>
      </w:pPr>
      <w:r w:rsidRPr="00DD2132">
        <w:t xml:space="preserve">Plenary Session, </w:t>
      </w:r>
      <w:r w:rsidRPr="00DD2132">
        <w:rPr>
          <w:i/>
        </w:rPr>
        <w:t>New York Arts Practicum and Educational Outliers</w:t>
      </w:r>
      <w:r w:rsidRPr="00DD2132">
        <w:t>, Open Engagement Conference, Queens Museum May 18</w:t>
      </w:r>
      <w:r w:rsidR="005D0608" w:rsidRPr="00DD2132">
        <w:t>.</w:t>
      </w:r>
    </w:p>
    <w:p w14:paraId="60C7688A" w14:textId="77777777" w:rsidR="00517508" w:rsidRPr="00DD2132" w:rsidRDefault="00517508" w:rsidP="003311E5">
      <w:pPr>
        <w:pStyle w:val="Entry"/>
      </w:pPr>
      <w:r w:rsidRPr="00DD2132">
        <w:t>Lecture, Rhode Island School of Design, January 25</w:t>
      </w:r>
      <w:r w:rsidR="005D0608" w:rsidRPr="00DD2132">
        <w:t>.</w:t>
      </w:r>
    </w:p>
    <w:p w14:paraId="5D0262C7" w14:textId="77777777" w:rsidR="00517508" w:rsidRPr="00DD2132" w:rsidRDefault="00517508" w:rsidP="003311E5">
      <w:pPr>
        <w:pStyle w:val="Entry-Date"/>
      </w:pPr>
      <w:r w:rsidRPr="00DD2132">
        <w:t>2013</w:t>
      </w:r>
      <w:r w:rsidR="007D4264">
        <w:tab/>
      </w:r>
      <w:r w:rsidRPr="00DD2132">
        <w:t>Roundtable, Alternatives in Art and Technology Education, School for Poetic Computation, November 2</w:t>
      </w:r>
      <w:r w:rsidR="00CE4992" w:rsidRPr="00DD2132">
        <w:t>3</w:t>
      </w:r>
      <w:r w:rsidRPr="00DD2132">
        <w:t>.</w:t>
      </w:r>
    </w:p>
    <w:p w14:paraId="3F9454AB" w14:textId="37A820FE" w:rsidR="00517508" w:rsidRPr="00DD2132" w:rsidRDefault="00517508" w:rsidP="003311E5">
      <w:pPr>
        <w:pStyle w:val="Entry-Date"/>
      </w:pPr>
      <w:r w:rsidRPr="00DD2132">
        <w:t>2012    Panel Presentation, Digital Publishing Today, CUNY Grad</w:t>
      </w:r>
      <w:ins w:id="336" w:author="Michael Mandiberg" w:date="2024-12-21T14:18:00Z" w16du:dateUtc="2024-12-21T19:18:00Z">
        <w:r w:rsidR="00007AB1">
          <w:t>uate</w:t>
        </w:r>
      </w:ins>
      <w:r w:rsidRPr="00DD2132">
        <w:t xml:space="preserve"> Center, November 26</w:t>
      </w:r>
      <w:r w:rsidR="005D0608" w:rsidRPr="00DD2132">
        <w:t>.</w:t>
      </w:r>
    </w:p>
    <w:p w14:paraId="3880FEEF" w14:textId="309DAE58" w:rsidR="00517508" w:rsidRPr="00DD2132" w:rsidRDefault="00517508" w:rsidP="003311E5">
      <w:pPr>
        <w:pStyle w:val="Entry"/>
      </w:pPr>
      <w:r w:rsidRPr="00DD2132">
        <w:t xml:space="preserve">Panel </w:t>
      </w:r>
      <w:proofErr w:type="gramStart"/>
      <w:r w:rsidRPr="00DD2132">
        <w:t>Presentation</w:t>
      </w:r>
      <w:r w:rsidRPr="00DD2132" w:rsidDel="007D6CC5">
        <w:t xml:space="preserve"> </w:t>
      </w:r>
      <w:r w:rsidRPr="00DD2132">
        <w:t>,</w:t>
      </w:r>
      <w:proofErr w:type="gramEnd"/>
      <w:r w:rsidRPr="00DD2132">
        <w:t xml:space="preserve"> </w:t>
      </w:r>
      <w:r w:rsidRPr="00DD2132">
        <w:rPr>
          <w:i/>
        </w:rPr>
        <w:t>Social Media</w:t>
      </w:r>
      <w:r w:rsidRPr="00DD2132">
        <w:t>, Powerhouse Arena,</w:t>
      </w:r>
      <w:ins w:id="337" w:author="Michael Mandiberg" w:date="2024-12-21T14:18:00Z" w16du:dateUtc="2024-12-21T19:18:00Z">
        <w:r w:rsidR="00007AB1">
          <w:t xml:space="preserve"> Brooklyn, New York,</w:t>
        </w:r>
      </w:ins>
      <w:r w:rsidRPr="00DD2132">
        <w:t xml:space="preserve"> April 2</w:t>
      </w:r>
      <w:r w:rsidR="005D0608" w:rsidRPr="00DD2132">
        <w:t>.</w:t>
      </w:r>
    </w:p>
    <w:p w14:paraId="47C0F65C" w14:textId="1580CB9C" w:rsidR="00517508" w:rsidRPr="00DD2132" w:rsidRDefault="00517508" w:rsidP="003311E5">
      <w:pPr>
        <w:pStyle w:val="Entry"/>
      </w:pPr>
      <w:r w:rsidRPr="00DD2132">
        <w:t xml:space="preserve">Panel </w:t>
      </w:r>
      <w:proofErr w:type="gramStart"/>
      <w:r w:rsidRPr="00DD2132">
        <w:t>Presentation</w:t>
      </w:r>
      <w:r w:rsidRPr="00DD2132" w:rsidDel="007D6CC5">
        <w:t xml:space="preserve"> </w:t>
      </w:r>
      <w:r w:rsidRPr="00DD2132">
        <w:t>,</w:t>
      </w:r>
      <w:proofErr w:type="gramEnd"/>
      <w:r w:rsidRPr="00DD2132">
        <w:t xml:space="preserve"> </w:t>
      </w:r>
      <w:r w:rsidRPr="00DD2132">
        <w:rPr>
          <w:i/>
        </w:rPr>
        <w:t>Art and Social Media</w:t>
      </w:r>
      <w:r w:rsidRPr="00DD2132">
        <w:t>, MoMA PS1,</w:t>
      </w:r>
      <w:ins w:id="338" w:author="Michael Mandiberg" w:date="2024-12-21T14:18:00Z" w16du:dateUtc="2024-12-21T19:18:00Z">
        <w:r w:rsidR="00007AB1">
          <w:t xml:space="preserve"> Queens, New York,</w:t>
        </w:r>
      </w:ins>
      <w:r w:rsidRPr="00DD2132">
        <w:t xml:space="preserve"> March 18</w:t>
      </w:r>
      <w:r w:rsidR="005D0608" w:rsidRPr="00DD2132">
        <w:t>.</w:t>
      </w:r>
    </w:p>
    <w:p w14:paraId="50B7F19A" w14:textId="77777777" w:rsidR="00517508" w:rsidRPr="00DD2132" w:rsidRDefault="00FD210A" w:rsidP="003311E5">
      <w:pPr>
        <w:pStyle w:val="Entry-Date"/>
      </w:pPr>
      <w:r w:rsidRPr="00DD2132">
        <w:t>2011</w:t>
      </w:r>
      <w:r w:rsidRPr="00DD2132">
        <w:tab/>
      </w:r>
      <w:r w:rsidR="00517508" w:rsidRPr="00DD2132">
        <w:t xml:space="preserve">Panel Presentation, </w:t>
      </w:r>
      <w:r w:rsidR="00517508" w:rsidRPr="00DD2132">
        <w:rPr>
          <w:i/>
        </w:rPr>
        <w:t>Advocating Open Practices</w:t>
      </w:r>
      <w:r w:rsidR="00517508" w:rsidRPr="00DD2132">
        <w:t>, CUNY Graduate Center, October 28.</w:t>
      </w:r>
    </w:p>
    <w:p w14:paraId="3BBC740B" w14:textId="0CB844A1" w:rsidR="00517508" w:rsidRPr="00DD2132" w:rsidRDefault="00517508" w:rsidP="003311E5">
      <w:pPr>
        <w:pStyle w:val="Entry"/>
      </w:pPr>
      <w:r w:rsidRPr="00DD2132">
        <w:t xml:space="preserve">Panel Presentation, </w:t>
      </w:r>
      <w:r w:rsidRPr="00DD2132">
        <w:rPr>
          <w:i/>
        </w:rPr>
        <w:t>Publishing Disruptions</w:t>
      </w:r>
      <w:r w:rsidRPr="00DD2132">
        <w:t xml:space="preserve">, Mobility Shifts Conference, New School, </w:t>
      </w:r>
      <w:ins w:id="339" w:author="Michael Mandiberg" w:date="2024-12-21T14:18:00Z" w16du:dateUtc="2024-12-21T19:18:00Z">
        <w:r w:rsidR="00007AB1">
          <w:t>New York,</w:t>
        </w:r>
      </w:ins>
      <w:ins w:id="340" w:author="Michael Mandiberg" w:date="2024-12-21T14:19:00Z" w16du:dateUtc="2024-12-21T19:19:00Z">
        <w:r w:rsidR="00007AB1">
          <w:t xml:space="preserve"> </w:t>
        </w:r>
      </w:ins>
      <w:r w:rsidRPr="00DD2132">
        <w:t>October 15.</w:t>
      </w:r>
    </w:p>
    <w:p w14:paraId="47BC8E55" w14:textId="15EE1D9B" w:rsidR="00517508" w:rsidRPr="00DD2132" w:rsidRDefault="00517508" w:rsidP="003311E5">
      <w:pPr>
        <w:pStyle w:val="Entry"/>
      </w:pPr>
      <w:r w:rsidRPr="00DD2132">
        <w:t xml:space="preserve">Panel Presentation, </w:t>
      </w:r>
      <w:r w:rsidRPr="00DD2132">
        <w:rPr>
          <w:i/>
        </w:rPr>
        <w:t>Learning in the Commons</w:t>
      </w:r>
      <w:r w:rsidRPr="00DD2132">
        <w:t xml:space="preserve">, Mobility Shifts Conference, New School, </w:t>
      </w:r>
      <w:ins w:id="341" w:author="Michael Mandiberg" w:date="2024-12-21T14:19:00Z" w16du:dateUtc="2024-12-21T19:19:00Z">
        <w:r w:rsidR="00007AB1">
          <w:t xml:space="preserve">New York, </w:t>
        </w:r>
      </w:ins>
      <w:r w:rsidRPr="00DD2132">
        <w:t>October 15.</w:t>
      </w:r>
    </w:p>
    <w:p w14:paraId="27AD1F88" w14:textId="33DA5757" w:rsidR="00517508" w:rsidRPr="00DD2132" w:rsidRDefault="00517508" w:rsidP="003311E5">
      <w:pPr>
        <w:pStyle w:val="Entry"/>
      </w:pPr>
      <w:r w:rsidRPr="00DD2132">
        <w:t xml:space="preserve">Panel Presentation, </w:t>
      </w:r>
      <w:r w:rsidRPr="00DD2132">
        <w:rPr>
          <w:i/>
        </w:rPr>
        <w:t>Net Works</w:t>
      </w:r>
      <w:r w:rsidRPr="00DD2132">
        <w:t>, Eyebeam,</w:t>
      </w:r>
      <w:ins w:id="342" w:author="Michael Mandiberg" w:date="2024-12-21T14:19:00Z" w16du:dateUtc="2024-12-21T19:19:00Z">
        <w:r w:rsidR="00007AB1">
          <w:t xml:space="preserve"> New York,</w:t>
        </w:r>
      </w:ins>
      <w:r w:rsidRPr="00DD2132">
        <w:t xml:space="preserve"> October 14.</w:t>
      </w:r>
    </w:p>
    <w:p w14:paraId="379F7747" w14:textId="77777777" w:rsidR="00517508" w:rsidRPr="00DD2132" w:rsidRDefault="00517508" w:rsidP="003311E5">
      <w:pPr>
        <w:pStyle w:val="Entry"/>
      </w:pPr>
      <w:r w:rsidRPr="00DD2132">
        <w:rPr>
          <w:i/>
        </w:rPr>
        <w:t>FDIC Insured and The Great Recession</w:t>
      </w:r>
      <w:r w:rsidRPr="00DD2132">
        <w:t>, Artist Lecture, Bennington College, Vermont, April 26</w:t>
      </w:r>
      <w:r w:rsidR="00E964AA" w:rsidRPr="00DD2132">
        <w:t>.</w:t>
      </w:r>
    </w:p>
    <w:p w14:paraId="7BAFB495" w14:textId="70BC7055" w:rsidR="00517508" w:rsidRPr="00DD2132" w:rsidRDefault="00517508" w:rsidP="003311E5">
      <w:pPr>
        <w:pStyle w:val="Entry"/>
      </w:pPr>
      <w:r w:rsidRPr="00DD2132">
        <w:rPr>
          <w:i/>
        </w:rPr>
        <w:t>Giving Things Away is Hard Work</w:t>
      </w:r>
      <w:r w:rsidRPr="00DD2132">
        <w:t xml:space="preserve">, Artist Lecture, Rensselaer Polytechnic Institute, Troy, </w:t>
      </w:r>
      <w:ins w:id="343" w:author="Michael Mandiberg" w:date="2024-12-21T14:19:00Z" w16du:dateUtc="2024-12-21T19:19:00Z">
        <w:r w:rsidR="00007AB1">
          <w:t xml:space="preserve">New York, </w:t>
        </w:r>
      </w:ins>
      <w:r w:rsidRPr="00DD2132">
        <w:t>April 25.</w:t>
      </w:r>
    </w:p>
    <w:p w14:paraId="1EAFB782" w14:textId="37175C84" w:rsidR="00517508" w:rsidRPr="00DD2132" w:rsidRDefault="00517508" w:rsidP="003311E5">
      <w:pPr>
        <w:pStyle w:val="Entry"/>
      </w:pPr>
      <w:r w:rsidRPr="00DD2132">
        <w:rPr>
          <w:i/>
        </w:rPr>
        <w:t xml:space="preserve">The Environment of Art, </w:t>
      </w:r>
      <w:r w:rsidRPr="00DD2132">
        <w:t xml:space="preserve">Lecture, City College, </w:t>
      </w:r>
      <w:ins w:id="344" w:author="Michael Mandiberg" w:date="2024-12-21T14:19:00Z" w16du:dateUtc="2024-12-21T19:19:00Z">
        <w:r w:rsidR="00007AB1">
          <w:t xml:space="preserve">New York, </w:t>
        </w:r>
      </w:ins>
      <w:del w:id="345" w:author="Michael Mandiberg" w:date="2024-12-21T14:19:00Z" w16du:dateUtc="2024-12-21T19:19:00Z">
        <w:r w:rsidRPr="00DD2132" w:rsidDel="00007AB1">
          <w:delText xml:space="preserve">CUNY </w:delText>
        </w:r>
      </w:del>
      <w:r w:rsidRPr="00DD2132">
        <w:t>on March 17</w:t>
      </w:r>
      <w:r w:rsidR="005D0608" w:rsidRPr="00DD2132">
        <w:t>.</w:t>
      </w:r>
    </w:p>
    <w:p w14:paraId="561FC7F9" w14:textId="77777777" w:rsidR="00517508" w:rsidRPr="00DD2132" w:rsidRDefault="00517508" w:rsidP="003311E5">
      <w:pPr>
        <w:pStyle w:val="Entry"/>
      </w:pPr>
      <w:r w:rsidRPr="00DD2132">
        <w:rPr>
          <w:i/>
        </w:rPr>
        <w:t>Giving Things Away is Hard Work</w:t>
      </w:r>
      <w:r w:rsidRPr="00DD2132">
        <w:t>, Lecture, Lucid NYC, March 2</w:t>
      </w:r>
      <w:r w:rsidR="005D0608" w:rsidRPr="00DD2132">
        <w:t>.</w:t>
      </w:r>
    </w:p>
    <w:p w14:paraId="1C477BD1" w14:textId="77777777" w:rsidR="00517508" w:rsidRPr="00DD2132" w:rsidRDefault="00517508" w:rsidP="003311E5">
      <w:pPr>
        <w:pStyle w:val="Entry-Date"/>
      </w:pPr>
      <w:r w:rsidRPr="007D4264">
        <w:t>2010</w:t>
      </w:r>
      <w:r w:rsidR="007D4264" w:rsidRPr="007D4264">
        <w:tab/>
      </w:r>
      <w:r w:rsidRPr="007D4264">
        <w:t xml:space="preserve">Panel Presentation, </w:t>
      </w:r>
      <w:r w:rsidRPr="003311E5">
        <w:t>Open Licenses in Media Arts</w:t>
      </w:r>
      <w:r w:rsidRPr="007D4264">
        <w:t>, CUNY Open Access Week</w:t>
      </w:r>
      <w:r w:rsidRPr="00DD2132">
        <w:t xml:space="preserve"> conference, CUNY Graduate Center, October 20</w:t>
      </w:r>
      <w:r w:rsidR="00E964AA" w:rsidRPr="00DD2132">
        <w:t>.</w:t>
      </w:r>
    </w:p>
    <w:p w14:paraId="7D65CB07" w14:textId="77777777" w:rsidR="00517508" w:rsidRPr="00DD2132" w:rsidRDefault="00517508" w:rsidP="003311E5">
      <w:pPr>
        <w:pStyle w:val="Entry"/>
      </w:pPr>
      <w:proofErr w:type="spellStart"/>
      <w:r w:rsidRPr="00DD2132">
        <w:lastRenderedPageBreak/>
        <w:t>Greasemonkey</w:t>
      </w:r>
      <w:proofErr w:type="spellEnd"/>
      <w:r w:rsidRPr="00DD2132">
        <w:t xml:space="preserve"> Workshop, 01SJ Biennial, San Jose, CA, September 17-19.</w:t>
      </w:r>
    </w:p>
    <w:p w14:paraId="452ABE09" w14:textId="1B00D051" w:rsidR="00517508" w:rsidRPr="00DD2132" w:rsidRDefault="00517508" w:rsidP="003311E5">
      <w:pPr>
        <w:pStyle w:val="Entry"/>
      </w:pPr>
      <w:r w:rsidRPr="00DD2132">
        <w:t xml:space="preserve">Lecture, </w:t>
      </w:r>
      <w:r w:rsidRPr="00DD2132">
        <w:rPr>
          <w:i/>
        </w:rPr>
        <w:t xml:space="preserve">The Great Recession, </w:t>
      </w:r>
      <w:r w:rsidRPr="00DD2132">
        <w:t xml:space="preserve">Pacific Northwest College of Art, Portland, </w:t>
      </w:r>
      <w:del w:id="346" w:author="Michael Mandiberg" w:date="2024-12-21T14:20:00Z" w16du:dateUtc="2024-12-21T19:20:00Z">
        <w:r w:rsidRPr="00DD2132" w:rsidDel="00007AB1">
          <w:delText>OR</w:delText>
        </w:r>
      </w:del>
      <w:ins w:id="347" w:author="Michael Mandiberg" w:date="2024-12-21T14:20:00Z" w16du:dateUtc="2024-12-21T19:20:00Z">
        <w:r w:rsidR="00007AB1">
          <w:t>Oregon</w:t>
        </w:r>
      </w:ins>
      <w:r w:rsidRPr="00DD2132">
        <w:t>, March 31</w:t>
      </w:r>
      <w:r w:rsidR="00E964AA" w:rsidRPr="00DD2132">
        <w:t>.</w:t>
      </w:r>
    </w:p>
    <w:p w14:paraId="13C927BA" w14:textId="77777777" w:rsidR="00517508" w:rsidRPr="00DD2132" w:rsidRDefault="00517508" w:rsidP="003311E5">
      <w:pPr>
        <w:pStyle w:val="Entry"/>
      </w:pPr>
      <w:r w:rsidRPr="00DD2132">
        <w:rPr>
          <w:i/>
        </w:rPr>
        <w:t xml:space="preserve">Open Season, </w:t>
      </w:r>
      <w:r w:rsidRPr="00DD2132">
        <w:t>Panel Pres</w:t>
      </w:r>
      <w:r w:rsidR="005D0608" w:rsidRPr="00DD2132">
        <w:t>enter, University of New Mexico.</w:t>
      </w:r>
    </w:p>
    <w:p w14:paraId="2705D6D9" w14:textId="77777777" w:rsidR="00517508" w:rsidRPr="00DD2132" w:rsidRDefault="00517508" w:rsidP="003311E5">
      <w:pPr>
        <w:pStyle w:val="Entry"/>
      </w:pPr>
      <w:r w:rsidRPr="00DD2132">
        <w:rPr>
          <w:i/>
        </w:rPr>
        <w:t xml:space="preserve">Giving Things Away is Hard Work, </w:t>
      </w:r>
      <w:r w:rsidRPr="00DD2132">
        <w:t>Panel Presenter, College Art Association, February 11</w:t>
      </w:r>
      <w:r w:rsidR="00E964AA" w:rsidRPr="00DD2132">
        <w:t>.</w:t>
      </w:r>
    </w:p>
    <w:p w14:paraId="2610193A" w14:textId="77777777" w:rsidR="00517508" w:rsidRPr="00DD2132" w:rsidRDefault="00517508" w:rsidP="003311E5">
      <w:pPr>
        <w:pStyle w:val="Entry-Date"/>
      </w:pPr>
      <w:r w:rsidRPr="00DD2132">
        <w:t>2009</w:t>
      </w:r>
      <w:r w:rsidR="007D4264">
        <w:tab/>
      </w:r>
      <w:r w:rsidRPr="00DD2132">
        <w:rPr>
          <w:i/>
        </w:rPr>
        <w:t>Art and Participation,</w:t>
      </w:r>
      <w:r w:rsidRPr="00DD2132">
        <w:t xml:space="preserve"> Lecture, Eugene Lang College/New School, May 17.</w:t>
      </w:r>
    </w:p>
    <w:p w14:paraId="52A48A1B" w14:textId="77777777" w:rsidR="00517508" w:rsidRPr="00DD2132" w:rsidRDefault="00FD210A" w:rsidP="003311E5">
      <w:pPr>
        <w:pStyle w:val="Entry"/>
      </w:pPr>
      <w:del w:id="348" w:author="Michael Mandiberg" w:date="2024-12-21T14:20:00Z" w16du:dateUtc="2024-12-21T19:20:00Z">
        <w:r w:rsidRPr="00DD2132" w:rsidDel="00007AB1">
          <w:delText xml:space="preserve">          </w:delText>
        </w:r>
        <w:r w:rsidR="00517508" w:rsidRPr="00DD2132" w:rsidDel="00007AB1">
          <w:delText xml:space="preserve"> </w:delText>
        </w:r>
      </w:del>
      <w:proofErr w:type="gramStart"/>
      <w:r w:rsidR="00517508" w:rsidRPr="00DD2132">
        <w:rPr>
          <w:i/>
        </w:rPr>
        <w:t>FTW?</w:t>
      </w:r>
      <w:r w:rsidR="00517508" w:rsidRPr="00DD2132">
        <w:t>,</w:t>
      </w:r>
      <w:proofErr w:type="gramEnd"/>
      <w:r w:rsidR="00517508" w:rsidRPr="00DD2132">
        <w:t xml:space="preserve"> Lecture, </w:t>
      </w:r>
      <w:proofErr w:type="spellStart"/>
      <w:r w:rsidR="00517508" w:rsidRPr="00DD2132">
        <w:t>Dorkbot</w:t>
      </w:r>
      <w:proofErr w:type="spellEnd"/>
      <w:r w:rsidR="00517508" w:rsidRPr="00DD2132">
        <w:t xml:space="preserve"> PDX, Portland OR, August 8.</w:t>
      </w:r>
    </w:p>
    <w:p w14:paraId="0D5304F4" w14:textId="77777777" w:rsidR="00517508" w:rsidRPr="00DD2132" w:rsidRDefault="00517508" w:rsidP="003311E5">
      <w:pPr>
        <w:pStyle w:val="Entry"/>
      </w:pPr>
      <w:r w:rsidRPr="00DD2132">
        <w:rPr>
          <w:i/>
        </w:rPr>
        <w:t>Is it art?</w:t>
      </w:r>
      <w:r w:rsidRPr="00DD2132">
        <w:t xml:space="preserve"> Remote Lecture, UC Santa Cruz, May 11.</w:t>
      </w:r>
    </w:p>
    <w:p w14:paraId="44F1C1A2" w14:textId="52FD9F21" w:rsidR="00517508" w:rsidRPr="00DD2132" w:rsidRDefault="00517508" w:rsidP="003311E5">
      <w:pPr>
        <w:pStyle w:val="Entry"/>
      </w:pPr>
      <w:r w:rsidRPr="00DD2132">
        <w:rPr>
          <w:i/>
        </w:rPr>
        <w:t>Archives and the Commons</w:t>
      </w:r>
      <w:r w:rsidR="00FD210A" w:rsidRPr="00DD2132">
        <w:t>, Panel Presenter</w:t>
      </w:r>
      <w:r w:rsidRPr="00DD2132">
        <w:t>, Pratt Institute,</w:t>
      </w:r>
      <w:ins w:id="349" w:author="Michael Mandiberg" w:date="2024-12-21T14:20:00Z" w16du:dateUtc="2024-12-21T19:20:00Z">
        <w:r w:rsidR="00007AB1">
          <w:t xml:space="preserve"> New York,</w:t>
        </w:r>
      </w:ins>
      <w:r w:rsidRPr="00DD2132">
        <w:t xml:space="preserve"> April 25. </w:t>
      </w:r>
    </w:p>
    <w:p w14:paraId="099E3826" w14:textId="5C200ABB" w:rsidR="00517508" w:rsidRPr="00DD2132" w:rsidRDefault="00517508" w:rsidP="003311E5">
      <w:pPr>
        <w:pStyle w:val="Entry"/>
      </w:pPr>
      <w:r w:rsidRPr="00DD2132">
        <w:t xml:space="preserve">Panel Presenter and Artist Workshop Leader, </w:t>
      </w:r>
      <w:r w:rsidRPr="00DD2132">
        <w:rPr>
          <w:i/>
        </w:rPr>
        <w:t>Eyebeam Roadshow</w:t>
      </w:r>
      <w:r w:rsidRPr="00DD2132">
        <w:t xml:space="preserve">: Columbia College, March 31; </w:t>
      </w:r>
      <w:del w:id="350" w:author="Michael Mandiberg" w:date="2024-12-21T14:21:00Z" w16du:dateUtc="2024-12-21T19:21:00Z">
        <w:r w:rsidRPr="00DD2132" w:rsidDel="00007AB1">
          <w:delText>UIC</w:delText>
        </w:r>
      </w:del>
      <w:ins w:id="351" w:author="Michael Mandiberg" w:date="2024-12-21T14:21:00Z" w16du:dateUtc="2024-12-21T19:21:00Z">
        <w:r w:rsidR="00007AB1">
          <w:t>University of Illinois Urbana</w:t>
        </w:r>
      </w:ins>
      <w:ins w:id="352" w:author="Michael Mandiberg" w:date="2024-12-21T14:22:00Z" w16du:dateUtc="2024-12-21T19:22:00Z">
        <w:r w:rsidR="00007AB1">
          <w:t>-</w:t>
        </w:r>
      </w:ins>
      <w:ins w:id="353" w:author="Michael Mandiberg" w:date="2024-12-21T14:21:00Z" w16du:dateUtc="2024-12-21T19:21:00Z">
        <w:r w:rsidR="00007AB1">
          <w:t>Champaign</w:t>
        </w:r>
      </w:ins>
      <w:r w:rsidRPr="00DD2132">
        <w:t>-Motorola Innovation Center, April 1; Columbia College, April 2.</w:t>
      </w:r>
    </w:p>
    <w:p w14:paraId="15DCCA8C" w14:textId="6A9978EE" w:rsidR="00517508" w:rsidRPr="00DD2132" w:rsidRDefault="00517508" w:rsidP="003311E5">
      <w:pPr>
        <w:pStyle w:val="Entry"/>
      </w:pPr>
      <w:r w:rsidRPr="00DD2132">
        <w:rPr>
          <w:i/>
        </w:rPr>
        <w:t xml:space="preserve">Digital Commons, </w:t>
      </w:r>
      <w:r w:rsidRPr="00DD2132">
        <w:t>Panel Presenter, Studio X, Columbia University,</w:t>
      </w:r>
      <w:ins w:id="354" w:author="Michael Mandiberg" w:date="2024-12-21T14:22:00Z" w16du:dateUtc="2024-12-21T19:22:00Z">
        <w:r w:rsidR="00007AB1">
          <w:t xml:space="preserve"> New York,</w:t>
        </w:r>
      </w:ins>
      <w:r w:rsidRPr="00DD2132">
        <w:t xml:space="preserve"> March 5.</w:t>
      </w:r>
    </w:p>
    <w:p w14:paraId="52530DF0" w14:textId="77777777" w:rsidR="00517508" w:rsidRPr="00DD2132" w:rsidRDefault="00517508" w:rsidP="003311E5">
      <w:pPr>
        <w:pStyle w:val="Entry"/>
      </w:pPr>
      <w:r w:rsidRPr="00DD2132">
        <w:rPr>
          <w:i/>
        </w:rPr>
        <w:t>Artists and APIs</w:t>
      </w:r>
      <w:r w:rsidRPr="00DD2132">
        <w:t xml:space="preserve"> Artist Lecture, Inclusiva.net, Media Lab Prado, Buenos Aires, March 4</w:t>
      </w:r>
      <w:r w:rsidR="00E964AA" w:rsidRPr="00DD2132">
        <w:t>.</w:t>
      </w:r>
    </w:p>
    <w:p w14:paraId="574A890D" w14:textId="0A64EB69" w:rsidR="00517508" w:rsidRPr="00DD2132" w:rsidRDefault="00517508" w:rsidP="003311E5">
      <w:pPr>
        <w:pStyle w:val="Entry"/>
      </w:pPr>
      <w:r w:rsidRPr="00DD2132">
        <w:rPr>
          <w:i/>
        </w:rPr>
        <w:t>Critical Consumer Practice</w:t>
      </w:r>
      <w:r w:rsidRPr="00DD2132">
        <w:t xml:space="preserve">, Roundtable, </w:t>
      </w:r>
      <w:proofErr w:type="spellStart"/>
      <w:r w:rsidRPr="00DD2132">
        <w:t>Transmediale</w:t>
      </w:r>
      <w:proofErr w:type="spellEnd"/>
      <w:r w:rsidRPr="00DD2132">
        <w:t xml:space="preserve">, </w:t>
      </w:r>
      <w:ins w:id="355" w:author="Michael Mandiberg" w:date="2024-12-21T14:22:00Z" w16du:dateUtc="2024-12-21T19:22:00Z">
        <w:r w:rsidR="00007AB1">
          <w:t xml:space="preserve">Berlin, </w:t>
        </w:r>
      </w:ins>
      <w:r w:rsidRPr="00DD2132">
        <w:t>January 31</w:t>
      </w:r>
      <w:r w:rsidR="00E964AA" w:rsidRPr="00DD2132">
        <w:t>.</w:t>
      </w:r>
    </w:p>
    <w:p w14:paraId="6178A1E5" w14:textId="77777777" w:rsidR="00517508" w:rsidRPr="00DD2132" w:rsidRDefault="00517508" w:rsidP="003311E5">
      <w:pPr>
        <w:pStyle w:val="Entry-Date"/>
      </w:pPr>
      <w:r w:rsidRPr="00DD2132">
        <w:t xml:space="preserve">2008    Panel Presenter and Artist Workshop Leader, </w:t>
      </w:r>
      <w:r w:rsidRPr="00DD2132">
        <w:rPr>
          <w:i/>
        </w:rPr>
        <w:t>Eyebeam Roadshow</w:t>
      </w:r>
      <w:r w:rsidRPr="00DD2132">
        <w:t xml:space="preserve">: UC Berkeley, November 15; Mills College, November 16; UCSB, November 18; UCLA, November 19; CalArts, </w:t>
      </w:r>
      <w:proofErr w:type="spellStart"/>
      <w:r w:rsidRPr="00DD2132">
        <w:t>Novermber</w:t>
      </w:r>
      <w:proofErr w:type="spellEnd"/>
      <w:r w:rsidRPr="00DD2132">
        <w:t xml:space="preserve"> 20.</w:t>
      </w:r>
    </w:p>
    <w:p w14:paraId="6BE7B6CA" w14:textId="77777777" w:rsidR="00517508" w:rsidRPr="00DD2132" w:rsidRDefault="00517508" w:rsidP="003311E5">
      <w:pPr>
        <w:pStyle w:val="Entry"/>
      </w:pPr>
      <w:r w:rsidRPr="00DD2132">
        <w:rPr>
          <w:i/>
        </w:rPr>
        <w:t xml:space="preserve">Copyright in the Digital Age, </w:t>
      </w:r>
      <w:r w:rsidRPr="00DD2132">
        <w:t>Panel Presenter, UC Berkley: Takeovers and Makeovers, November 7.</w:t>
      </w:r>
    </w:p>
    <w:p w14:paraId="335C531A" w14:textId="77777777" w:rsidR="00517508" w:rsidRPr="00DD2132" w:rsidRDefault="00517508" w:rsidP="003311E5">
      <w:pPr>
        <w:pStyle w:val="Entry"/>
      </w:pPr>
      <w:r w:rsidRPr="00DD2132">
        <w:t xml:space="preserve">Panel Presentation, </w:t>
      </w:r>
      <w:proofErr w:type="spellStart"/>
      <w:r w:rsidRPr="00DD2132">
        <w:rPr>
          <w:i/>
        </w:rPr>
        <w:t>Greenmedia</w:t>
      </w:r>
      <w:proofErr w:type="spellEnd"/>
      <w:r w:rsidRPr="00DD2132">
        <w:t>, College Art Association, February 20</w:t>
      </w:r>
      <w:r w:rsidR="00E964AA" w:rsidRPr="00DD2132">
        <w:t>.</w:t>
      </w:r>
    </w:p>
    <w:p w14:paraId="77ECDFB0" w14:textId="11900959" w:rsidR="00517508" w:rsidRPr="00DD2132" w:rsidRDefault="00517508" w:rsidP="003311E5">
      <w:pPr>
        <w:pStyle w:val="Entry-Date"/>
      </w:pPr>
      <w:r w:rsidRPr="00DD2132">
        <w:t>2007    Panel Presentation</w:t>
      </w:r>
      <w:r w:rsidRPr="00DD2132">
        <w:rPr>
          <w:i/>
        </w:rPr>
        <w:t xml:space="preserve"> Eco-Vis Challenge</w:t>
      </w:r>
      <w:r w:rsidRPr="00DD2132">
        <w:t>, Conflux Festival,</w:t>
      </w:r>
      <w:ins w:id="356" w:author="Michael Mandiberg" w:date="2024-12-21T14:23:00Z" w16du:dateUtc="2024-12-21T19:23:00Z">
        <w:r w:rsidR="00007AB1">
          <w:t xml:space="preserve"> New York,</w:t>
        </w:r>
      </w:ins>
      <w:r w:rsidRPr="00DD2132">
        <w:t xml:space="preserve"> September 15</w:t>
      </w:r>
      <w:r w:rsidR="005D0608" w:rsidRPr="00DD2132">
        <w:t>.</w:t>
      </w:r>
    </w:p>
    <w:p w14:paraId="554E5B92" w14:textId="26E298A8" w:rsidR="00517508" w:rsidRPr="00DD2132" w:rsidRDefault="00517508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  <w:i/>
        </w:rPr>
        <w:t xml:space="preserve">Oil Standard and </w:t>
      </w:r>
      <w:proofErr w:type="spellStart"/>
      <w:r w:rsidRPr="00DD2132">
        <w:rPr>
          <w:rFonts w:ascii="Times" w:hAnsi="Times"/>
          <w:i/>
        </w:rPr>
        <w:t>Greasemonkey</w:t>
      </w:r>
      <w:proofErr w:type="spellEnd"/>
      <w:r w:rsidRPr="00DD2132">
        <w:rPr>
          <w:rFonts w:ascii="Times" w:hAnsi="Times"/>
          <w:i/>
        </w:rPr>
        <w:t xml:space="preserve">, </w:t>
      </w:r>
      <w:r w:rsidRPr="00DD2132">
        <w:rPr>
          <w:rFonts w:ascii="Times" w:hAnsi="Times"/>
        </w:rPr>
        <w:t>Lecture, Bennington College,</w:t>
      </w:r>
      <w:ins w:id="357" w:author="Michael Mandiberg" w:date="2024-12-21T14:23:00Z" w16du:dateUtc="2024-12-21T19:23:00Z">
        <w:r w:rsidR="00007AB1">
          <w:rPr>
            <w:rFonts w:ascii="Times" w:hAnsi="Times"/>
          </w:rPr>
          <w:t xml:space="preserve"> Vermont,</w:t>
        </w:r>
      </w:ins>
      <w:r w:rsidRPr="00DD2132">
        <w:rPr>
          <w:rFonts w:ascii="Times" w:hAnsi="Times"/>
        </w:rPr>
        <w:t xml:space="preserve"> April 5</w:t>
      </w:r>
      <w:r w:rsidR="005D0608" w:rsidRPr="00DD2132">
        <w:rPr>
          <w:rFonts w:ascii="Times" w:hAnsi="Times"/>
        </w:rPr>
        <w:t>.</w:t>
      </w:r>
    </w:p>
    <w:p w14:paraId="3A1BDAD0" w14:textId="6E067045" w:rsidR="00517508" w:rsidRPr="00DD2132" w:rsidRDefault="00517508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  <w:i/>
        </w:rPr>
        <w:t xml:space="preserve">Oil Standard and </w:t>
      </w:r>
      <w:proofErr w:type="spellStart"/>
      <w:r w:rsidRPr="00DD2132">
        <w:rPr>
          <w:rFonts w:ascii="Times" w:hAnsi="Times"/>
          <w:i/>
        </w:rPr>
        <w:t>Greasemonkey</w:t>
      </w:r>
      <w:proofErr w:type="spellEnd"/>
      <w:r w:rsidRPr="00DD2132">
        <w:rPr>
          <w:rFonts w:ascii="Times" w:hAnsi="Times"/>
          <w:i/>
        </w:rPr>
        <w:t xml:space="preserve">, </w:t>
      </w:r>
      <w:r w:rsidRPr="00DD2132">
        <w:rPr>
          <w:rFonts w:ascii="Times" w:hAnsi="Times"/>
        </w:rPr>
        <w:t xml:space="preserve">Lecture, </w:t>
      </w:r>
      <w:del w:id="358" w:author="Michael Mandiberg" w:date="2024-12-21T14:23:00Z" w16du:dateUtc="2024-12-21T19:23:00Z">
        <w:r w:rsidRPr="00DD2132" w:rsidDel="00007AB1">
          <w:rPr>
            <w:rFonts w:ascii="Times" w:hAnsi="Times"/>
          </w:rPr>
          <w:delText xml:space="preserve">CSU </w:delText>
        </w:r>
      </w:del>
      <w:ins w:id="359" w:author="Michael Mandiberg" w:date="2024-12-21T14:23:00Z" w16du:dateUtc="2024-12-21T19:23:00Z">
        <w:r w:rsidR="00007AB1">
          <w:rPr>
            <w:rFonts w:ascii="Times" w:hAnsi="Times"/>
          </w:rPr>
          <w:t>California State University</w:t>
        </w:r>
        <w:r w:rsidR="00007AB1" w:rsidRPr="00DD2132">
          <w:rPr>
            <w:rFonts w:ascii="Times" w:hAnsi="Times"/>
          </w:rPr>
          <w:t xml:space="preserve"> </w:t>
        </w:r>
      </w:ins>
      <w:r w:rsidRPr="00DD2132">
        <w:rPr>
          <w:rFonts w:ascii="Times" w:hAnsi="Times"/>
        </w:rPr>
        <w:t>Fullerton, March 15</w:t>
      </w:r>
      <w:r w:rsidR="00E964AA" w:rsidRPr="00DD2132">
        <w:rPr>
          <w:rFonts w:ascii="Times" w:hAnsi="Times"/>
        </w:rPr>
        <w:t>.</w:t>
      </w:r>
    </w:p>
    <w:p w14:paraId="59A6312E" w14:textId="4373D95C" w:rsidR="00517508" w:rsidRPr="00DD2132" w:rsidRDefault="00517508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  <w:i/>
        </w:rPr>
        <w:t xml:space="preserve">Oil Standard and </w:t>
      </w:r>
      <w:proofErr w:type="spellStart"/>
      <w:r w:rsidRPr="00DD2132">
        <w:rPr>
          <w:rFonts w:ascii="Times" w:hAnsi="Times"/>
          <w:i/>
        </w:rPr>
        <w:t>Greasemonkey</w:t>
      </w:r>
      <w:proofErr w:type="spellEnd"/>
      <w:r w:rsidRPr="00DD2132">
        <w:rPr>
          <w:rFonts w:ascii="Times" w:hAnsi="Times"/>
        </w:rPr>
        <w:t>, Lecture, Hunter College, New York</w:t>
      </w:r>
      <w:del w:id="360" w:author="Michael Mandiberg" w:date="2024-12-21T14:24:00Z" w16du:dateUtc="2024-12-21T19:24:00Z">
        <w:r w:rsidRPr="00DD2132" w:rsidDel="00007AB1">
          <w:rPr>
            <w:rFonts w:ascii="Times" w:hAnsi="Times"/>
          </w:rPr>
          <w:delText xml:space="preserve"> City</w:delText>
        </w:r>
      </w:del>
      <w:r w:rsidRPr="00DD2132">
        <w:rPr>
          <w:rFonts w:ascii="Times" w:hAnsi="Times"/>
        </w:rPr>
        <w:t>, March 7</w:t>
      </w:r>
      <w:r w:rsidR="00E964AA" w:rsidRPr="00DD2132">
        <w:rPr>
          <w:rFonts w:ascii="Times" w:hAnsi="Times"/>
        </w:rPr>
        <w:t>.</w:t>
      </w:r>
    </w:p>
    <w:p w14:paraId="57B9A6D3" w14:textId="41441118" w:rsidR="00517508" w:rsidRPr="00DD2132" w:rsidRDefault="00517508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  <w:i/>
        </w:rPr>
        <w:t>Oil Standard</w:t>
      </w:r>
      <w:r w:rsidRPr="00DD2132">
        <w:rPr>
          <w:rFonts w:ascii="Times" w:hAnsi="Times"/>
        </w:rPr>
        <w:t>, Lecture, Design and Technology Program, Parsons/New School,</w:t>
      </w:r>
      <w:ins w:id="361" w:author="Michael Mandiberg" w:date="2024-12-21T14:24:00Z" w16du:dateUtc="2024-12-21T19:24:00Z">
        <w:r w:rsidR="00007AB1">
          <w:rPr>
            <w:rFonts w:ascii="Times" w:hAnsi="Times"/>
          </w:rPr>
          <w:t xml:space="preserve"> </w:t>
        </w:r>
        <w:r w:rsidR="00007AB1">
          <w:t>New York,</w:t>
        </w:r>
      </w:ins>
      <w:r w:rsidRPr="00DD2132">
        <w:rPr>
          <w:rFonts w:ascii="Times" w:hAnsi="Times"/>
        </w:rPr>
        <w:t xml:space="preserve"> Feb. 28</w:t>
      </w:r>
      <w:r w:rsidR="005D0608" w:rsidRPr="00DD2132">
        <w:rPr>
          <w:rFonts w:ascii="Times" w:hAnsi="Times"/>
        </w:rPr>
        <w:t>.</w:t>
      </w:r>
    </w:p>
    <w:p w14:paraId="0841C2D3" w14:textId="056F7CD8" w:rsidR="00517508" w:rsidRPr="00DD2132" w:rsidRDefault="00517508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  <w:i/>
        </w:rPr>
        <w:t xml:space="preserve">Sustainability and Art, </w:t>
      </w:r>
      <w:r w:rsidRPr="00DD2132">
        <w:rPr>
          <w:rFonts w:ascii="Times" w:hAnsi="Times"/>
        </w:rPr>
        <w:t>Artist Lecture Brooklyn College,</w:t>
      </w:r>
      <w:ins w:id="362" w:author="Michael Mandiberg" w:date="2024-12-21T14:24:00Z" w16du:dateUtc="2024-12-21T19:24:00Z">
        <w:r w:rsidR="00007AB1">
          <w:t xml:space="preserve"> New York,</w:t>
        </w:r>
      </w:ins>
      <w:r w:rsidRPr="00DD2132">
        <w:rPr>
          <w:rFonts w:ascii="Times" w:hAnsi="Times"/>
        </w:rPr>
        <w:t xml:space="preserve"> February 4</w:t>
      </w:r>
      <w:r w:rsidR="00E964AA" w:rsidRPr="00DD2132">
        <w:rPr>
          <w:rFonts w:ascii="Times" w:hAnsi="Times"/>
        </w:rPr>
        <w:t>.</w:t>
      </w:r>
    </w:p>
    <w:p w14:paraId="5DDBC7C8" w14:textId="687489E9" w:rsidR="00517508" w:rsidRPr="00DD2132" w:rsidRDefault="00517508" w:rsidP="003311E5">
      <w:pPr>
        <w:pStyle w:val="Entry-Date"/>
      </w:pPr>
      <w:r w:rsidRPr="00DD2132">
        <w:t xml:space="preserve">2005    </w:t>
      </w:r>
      <w:r w:rsidRPr="00DD2132">
        <w:rPr>
          <w:i/>
        </w:rPr>
        <w:t>Corporate Commands/In Network</w:t>
      </w:r>
      <w:r w:rsidRPr="00DD2132">
        <w:t xml:space="preserve">, Lecture, University of California Santa Cruz, October </w:t>
      </w:r>
      <w:r w:rsidRPr="00DD2132">
        <w:tab/>
      </w:r>
      <w:del w:id="363" w:author="Michael Mandiberg" w:date="2024-12-21T14:24:00Z" w16du:dateUtc="2024-12-21T19:24:00Z">
        <w:r w:rsidRPr="00DD2132" w:rsidDel="00B45B9F">
          <w:tab/>
        </w:r>
        <w:r w:rsidRPr="00DD2132" w:rsidDel="00B45B9F">
          <w:tab/>
        </w:r>
      </w:del>
      <w:r w:rsidRPr="00DD2132">
        <w:t>28</w:t>
      </w:r>
      <w:r w:rsidR="005D0608" w:rsidRPr="00DD2132">
        <w:t>.</w:t>
      </w:r>
    </w:p>
    <w:p w14:paraId="538C2729" w14:textId="32C9C641" w:rsidR="00517508" w:rsidRPr="00DD2132" w:rsidRDefault="00517508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  <w:i/>
        </w:rPr>
        <w:t>Persistent Connections</w:t>
      </w:r>
      <w:r w:rsidRPr="00DD2132">
        <w:rPr>
          <w:rFonts w:ascii="Times" w:hAnsi="Times"/>
        </w:rPr>
        <w:t>, Artist Lecture, The Upgrade, Eyebeam</w:t>
      </w:r>
      <w:del w:id="364" w:author="Michael Mandiberg" w:date="2024-12-21T14:25:00Z" w16du:dateUtc="2024-12-21T19:25:00Z">
        <w:r w:rsidRPr="00DD2132" w:rsidDel="00B45B9F">
          <w:rPr>
            <w:rFonts w:ascii="Times" w:hAnsi="Times"/>
          </w:rPr>
          <w:delText xml:space="preserve"> Atelier</w:delText>
        </w:r>
      </w:del>
      <w:r w:rsidRPr="00DD2132">
        <w:rPr>
          <w:rFonts w:ascii="Times" w:hAnsi="Times"/>
        </w:rPr>
        <w:t>, New York</w:t>
      </w:r>
      <w:del w:id="365" w:author="Michael Mandiberg" w:date="2024-12-21T14:25:00Z" w16du:dateUtc="2024-12-21T19:25:00Z">
        <w:r w:rsidRPr="00DD2132" w:rsidDel="00B45B9F">
          <w:rPr>
            <w:rFonts w:ascii="Times" w:hAnsi="Times"/>
          </w:rPr>
          <w:delText xml:space="preserve"> City</w:delText>
        </w:r>
      </w:del>
      <w:r w:rsidRPr="00DD2132">
        <w:rPr>
          <w:rFonts w:ascii="Times" w:hAnsi="Times"/>
        </w:rPr>
        <w:t>, February 24</w:t>
      </w:r>
      <w:r w:rsidR="005D0608" w:rsidRPr="00DD2132">
        <w:rPr>
          <w:rFonts w:ascii="Times" w:hAnsi="Times"/>
        </w:rPr>
        <w:t>.</w:t>
      </w:r>
    </w:p>
    <w:p w14:paraId="42C73220" w14:textId="6D5F0A7D" w:rsidR="00517508" w:rsidRPr="00DD2132" w:rsidRDefault="00517508" w:rsidP="003311E5">
      <w:pPr>
        <w:pStyle w:val="Entry-Date"/>
      </w:pPr>
      <w:r w:rsidRPr="00DD2132">
        <w:t>2004</w:t>
      </w:r>
      <w:r w:rsidRPr="00DD2132">
        <w:tab/>
      </w:r>
      <w:r w:rsidRPr="00DD2132">
        <w:rPr>
          <w:i/>
        </w:rPr>
        <w:t xml:space="preserve">Exchanges, </w:t>
      </w:r>
      <w:r w:rsidRPr="00DD2132">
        <w:t>Artist Lecture, Pace University, New York</w:t>
      </w:r>
      <w:del w:id="366" w:author="Michael Mandiberg" w:date="2024-12-21T14:25:00Z" w16du:dateUtc="2024-12-21T19:25:00Z">
        <w:r w:rsidRPr="00DD2132" w:rsidDel="00B45B9F">
          <w:delText xml:space="preserve"> City</w:delText>
        </w:r>
      </w:del>
      <w:r w:rsidRPr="00DD2132">
        <w:t>, October 5</w:t>
      </w:r>
      <w:r w:rsidR="005D0608" w:rsidRPr="00DD2132">
        <w:t>.</w:t>
      </w:r>
    </w:p>
    <w:p w14:paraId="6EDAD47B" w14:textId="77777777" w:rsidR="00517508" w:rsidRPr="00DD2132" w:rsidRDefault="00517508" w:rsidP="003311E5">
      <w:pPr>
        <w:pStyle w:val="Entry-Date"/>
      </w:pPr>
      <w:r w:rsidRPr="00DD2132">
        <w:t xml:space="preserve">2003    </w:t>
      </w:r>
      <w:r w:rsidRPr="00DD2132">
        <w:rPr>
          <w:i/>
        </w:rPr>
        <w:t>Recent Work,</w:t>
      </w:r>
      <w:r w:rsidRPr="00DD2132">
        <w:t xml:space="preserve"> Artist Lecture, A Joker in the Global Bunker, RAM</w:t>
      </w:r>
      <w:r w:rsidR="005D0608" w:rsidRPr="00DD2132">
        <w:t xml:space="preserve"> 2, Atelier Nord/Anart.no, Oslo, </w:t>
      </w:r>
      <w:r w:rsidRPr="00DD2132">
        <w:t>Norway, Feb 6.</w:t>
      </w:r>
    </w:p>
    <w:p w14:paraId="5C16713C" w14:textId="4390C3AD" w:rsidR="00517508" w:rsidRPr="00DD2132" w:rsidRDefault="00517508" w:rsidP="003311E5">
      <w:pPr>
        <w:pStyle w:val="Entry-Date"/>
      </w:pPr>
      <w:r w:rsidRPr="00DD2132">
        <w:t xml:space="preserve">2002    </w:t>
      </w:r>
      <w:r w:rsidRPr="00DD2132">
        <w:rPr>
          <w:i/>
        </w:rPr>
        <w:t>Exposure,</w:t>
      </w:r>
      <w:r w:rsidRPr="00DD2132">
        <w:t xml:space="preserve"> Panel Presentation, Public Privacy, Viper New Media Festival, Basel</w:t>
      </w:r>
      <w:ins w:id="367" w:author="Michael Mandiberg" w:date="2024-12-21T14:25:00Z" w16du:dateUtc="2024-12-21T19:25:00Z">
        <w:r w:rsidR="00B45B9F">
          <w:t>,</w:t>
        </w:r>
      </w:ins>
      <w:r w:rsidRPr="00DD2132">
        <w:t xml:space="preserve"> Switzerland, October 26.</w:t>
      </w:r>
    </w:p>
    <w:p w14:paraId="6403030E" w14:textId="77777777" w:rsidR="00517508" w:rsidRPr="00DD2132" w:rsidRDefault="00517508" w:rsidP="003311E5">
      <w:pPr>
        <w:pStyle w:val="Entry"/>
        <w:rPr>
          <w:rFonts w:ascii="Times" w:hAnsi="Times"/>
        </w:rPr>
      </w:pPr>
      <w:r w:rsidRPr="00DD2132">
        <w:rPr>
          <w:rFonts w:ascii="Times" w:hAnsi="Times"/>
          <w:i/>
        </w:rPr>
        <w:t xml:space="preserve">The Exchange Program, </w:t>
      </w:r>
      <w:r w:rsidRPr="00DD2132">
        <w:rPr>
          <w:rFonts w:ascii="Times" w:hAnsi="Times"/>
        </w:rPr>
        <w:t>Turbulence Artist Talk, Newhouse Center for Contemporary Art, Staten Island, NY, June 2</w:t>
      </w:r>
      <w:r w:rsidR="005D0608" w:rsidRPr="00DD2132">
        <w:rPr>
          <w:rFonts w:ascii="Times" w:hAnsi="Times"/>
        </w:rPr>
        <w:t>.</w:t>
      </w:r>
    </w:p>
    <w:p w14:paraId="62991E61" w14:textId="784FF0F8" w:rsidR="00517508" w:rsidRPr="00DD2132" w:rsidRDefault="00517508" w:rsidP="003311E5">
      <w:pPr>
        <w:pStyle w:val="Entry-Date"/>
      </w:pPr>
      <w:r w:rsidRPr="00DD2132">
        <w:lastRenderedPageBreak/>
        <w:t xml:space="preserve">2001    </w:t>
      </w:r>
      <w:r w:rsidRPr="00DD2132">
        <w:rPr>
          <w:i/>
        </w:rPr>
        <w:t xml:space="preserve">Shop </w:t>
      </w:r>
      <w:proofErr w:type="spellStart"/>
      <w:r w:rsidRPr="00DD2132">
        <w:rPr>
          <w:i/>
        </w:rPr>
        <w:t>Mandiberg</w:t>
      </w:r>
      <w:proofErr w:type="spellEnd"/>
      <w:r w:rsidRPr="00DD2132">
        <w:rPr>
          <w:i/>
        </w:rPr>
        <w:t xml:space="preserve"> and AfterSherrieLevine.com, </w:t>
      </w:r>
      <w:r w:rsidRPr="00DD2132">
        <w:t>Panel Presentation, Post Media, Engine 27</w:t>
      </w:r>
      <w:del w:id="368" w:author="Michael Mandiberg" w:date="2024-12-21T14:25:00Z" w16du:dateUtc="2024-12-21T19:25:00Z">
        <w:r w:rsidRPr="00DD2132" w:rsidDel="00B45B9F">
          <w:delText>, organized by Michele Thursz</w:delText>
        </w:r>
      </w:del>
      <w:r w:rsidRPr="00DD2132">
        <w:t>, New York</w:t>
      </w:r>
      <w:del w:id="369" w:author="Michael Mandiberg" w:date="2024-12-21T14:25:00Z" w16du:dateUtc="2024-12-21T19:25:00Z">
        <w:r w:rsidRPr="00DD2132" w:rsidDel="00B45B9F">
          <w:delText xml:space="preserve"> City</w:delText>
        </w:r>
      </w:del>
      <w:r w:rsidRPr="00DD2132">
        <w:t>, June 8</w:t>
      </w:r>
      <w:r w:rsidR="005D0608" w:rsidRPr="00DD2132">
        <w:t>.</w:t>
      </w:r>
    </w:p>
    <w:p w14:paraId="272F5777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</w:pPr>
    </w:p>
    <w:p w14:paraId="5E3B3D1B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</w:pPr>
      <w:r w:rsidRPr="00DD2132">
        <w:tab/>
        <w:t>PROFESSIONAL ORGANIZATION OF CONFERENCES AND SYMPOSIA,</w:t>
      </w:r>
    </w:p>
    <w:p w14:paraId="21A41C96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</w:pPr>
      <w:r w:rsidRPr="00DD2132">
        <w:tab/>
        <w:t>CURATORIAL ACTIVITIES</w:t>
      </w:r>
    </w:p>
    <w:p w14:paraId="2FE96FEC" w14:textId="77777777" w:rsidR="00517508" w:rsidRPr="00DD2132" w:rsidRDefault="00517508" w:rsidP="003311E5">
      <w:pPr>
        <w:tabs>
          <w:tab w:val="left" w:pos="720"/>
        </w:tabs>
        <w:spacing w:after="80"/>
        <w:ind w:left="432" w:hanging="432"/>
      </w:pPr>
    </w:p>
    <w:p w14:paraId="29778AE0" w14:textId="77777777" w:rsidR="00517508" w:rsidRPr="00DD2132" w:rsidRDefault="00517508" w:rsidP="003311E5">
      <w:pPr>
        <w:pStyle w:val="Entry-Date"/>
      </w:pPr>
      <w:r w:rsidRPr="00DD2132">
        <w:t xml:space="preserve">2015     </w:t>
      </w:r>
      <w:r w:rsidRPr="00DD2132">
        <w:rPr>
          <w:rFonts w:eastAsia="Times New Roman"/>
        </w:rPr>
        <w:t>Panel convenor</w:t>
      </w:r>
      <w:r w:rsidR="002D73BF" w:rsidRPr="00DD2132">
        <w:rPr>
          <w:rFonts w:eastAsia="Times New Roman"/>
        </w:rPr>
        <w:t xml:space="preserve"> 2 sessions</w:t>
      </w:r>
      <w:r w:rsidRPr="00DD2132">
        <w:t>, DIY Education Experiments and Education as Art Practice</w:t>
      </w:r>
      <w:r w:rsidR="002D73BF" w:rsidRPr="00DD2132">
        <w:t xml:space="preserve"> (Session 1 and Session 2)</w:t>
      </w:r>
      <w:r w:rsidRPr="00DD2132">
        <w:t>, CAA Conference, February</w:t>
      </w:r>
      <w:r w:rsidR="002D73BF" w:rsidRPr="00DD2132">
        <w:t xml:space="preserve"> 13-14.</w:t>
      </w:r>
    </w:p>
    <w:p w14:paraId="6A177A8E" w14:textId="7D13AE00" w:rsidR="00517508" w:rsidRPr="00DD2132" w:rsidRDefault="00517508" w:rsidP="003311E5">
      <w:pPr>
        <w:pStyle w:val="Entry-Date"/>
      </w:pPr>
      <w:r w:rsidRPr="00DD2132">
        <w:t>2013</w:t>
      </w:r>
      <w:r w:rsidR="00047D59" w:rsidRPr="00DD2132">
        <w:t>-</w:t>
      </w:r>
      <w:r w:rsidR="00D5776F" w:rsidRPr="00DD2132">
        <w:t>2015</w:t>
      </w:r>
      <w:r w:rsidRPr="00DD2132">
        <w:t>, lead co-convenor, Extra-Institutional Education seminar, Center for Humanities, CUNY Graduate Center (</w:t>
      </w:r>
      <w:hyperlink r:id="rId146" w:history="1">
        <w:r w:rsidRPr="00DD2132">
          <w:rPr>
            <w:rStyle w:val="Hyperlink"/>
          </w:rPr>
          <w:t>http://centerforthehumanities.org/seminars/extra-institutional-education</w:t>
        </w:r>
      </w:hyperlink>
      <w:r w:rsidRPr="00DD2132">
        <w:t xml:space="preserve">). Invited speakers </w:t>
      </w:r>
      <w:del w:id="370" w:author="Michael Mandiberg" w:date="2024-12-21T12:41:00Z" w16du:dateUtc="2024-12-21T17:41:00Z">
        <w:r w:rsidRPr="00DD2132" w:rsidDel="006135A0">
          <w:delText xml:space="preserve">have </w:delText>
        </w:r>
      </w:del>
      <w:r w:rsidRPr="00DD2132">
        <w:t xml:space="preserve">included: Douglas Rushkoff, Caroline Woolard/Trade School, Ira Shor, Tyson E. Lewis, Nicholas Mirzoeff, Nova Benway, Eva Diaz, School for Poetic Computation, and </w:t>
      </w:r>
      <w:proofErr w:type="spellStart"/>
      <w:r w:rsidRPr="00DD2132">
        <w:t>Institut</w:t>
      </w:r>
      <w:proofErr w:type="spellEnd"/>
      <w:r w:rsidRPr="00DD2132">
        <w:t xml:space="preserve"> des </w:t>
      </w:r>
      <w:proofErr w:type="spellStart"/>
      <w:r w:rsidRPr="00DD2132">
        <w:t>hautes</w:t>
      </w:r>
      <w:proofErr w:type="spellEnd"/>
      <w:r w:rsidRPr="00DD2132">
        <w:t xml:space="preserve"> études </w:t>
      </w:r>
      <w:proofErr w:type="spellStart"/>
      <w:r w:rsidRPr="00DD2132">
        <w:t>en</w:t>
      </w:r>
      <w:proofErr w:type="spellEnd"/>
      <w:r w:rsidRPr="00DD2132">
        <w:t xml:space="preserve"> arts </w:t>
      </w:r>
      <w:proofErr w:type="spellStart"/>
      <w:r w:rsidRPr="00DD2132">
        <w:t>plastiques</w:t>
      </w:r>
      <w:proofErr w:type="spellEnd"/>
      <w:r w:rsidRPr="00DD2132">
        <w:t>.</w:t>
      </w:r>
    </w:p>
    <w:p w14:paraId="21C588DB" w14:textId="77777777" w:rsidR="00517508" w:rsidRPr="00DD2132" w:rsidRDefault="00517508" w:rsidP="003311E5">
      <w:pPr>
        <w:pStyle w:val="Entry-Date"/>
      </w:pPr>
      <w:r w:rsidRPr="00DD2132">
        <w:t>2014</w:t>
      </w:r>
      <w:r w:rsidRPr="00DD2132">
        <w:tab/>
      </w:r>
      <w:r w:rsidRPr="00DD2132">
        <w:rPr>
          <w:rFonts w:eastAsia="Times New Roman"/>
        </w:rPr>
        <w:t>Panel convenor</w:t>
      </w:r>
      <w:r w:rsidRPr="00DD2132">
        <w:t xml:space="preserve">, Art and Feminism Wikipedia Edit-a-thon, </w:t>
      </w:r>
      <w:proofErr w:type="spellStart"/>
      <w:r w:rsidRPr="00DD2132">
        <w:t>WikiConUSA</w:t>
      </w:r>
      <w:proofErr w:type="spellEnd"/>
      <w:r w:rsidRPr="00DD2132">
        <w:t>, May 31</w:t>
      </w:r>
      <w:r w:rsidR="005D0608" w:rsidRPr="00DD2132">
        <w:rPr>
          <w:vertAlign w:val="superscript"/>
        </w:rPr>
        <w:t>.</w:t>
      </w:r>
    </w:p>
    <w:p w14:paraId="32200949" w14:textId="77777777" w:rsidR="00517508" w:rsidRPr="00DD2132" w:rsidRDefault="00517508" w:rsidP="003311E5">
      <w:pPr>
        <w:pStyle w:val="Entry"/>
        <w:rPr>
          <w:rFonts w:eastAsia="Times New Roman"/>
        </w:rPr>
      </w:pPr>
      <w:r w:rsidRPr="00DD2132">
        <w:t>Conference lead co-convenor, Experiments in Extra-Institutional Education Unconference, The New School, Theresa Lang Community and Student Center, March 30</w:t>
      </w:r>
      <w:r w:rsidR="005D0608" w:rsidRPr="00DD2132">
        <w:t>.</w:t>
      </w:r>
    </w:p>
    <w:p w14:paraId="1210F330" w14:textId="77777777" w:rsidR="00517508" w:rsidRPr="00DD2132" w:rsidRDefault="00517508" w:rsidP="003311E5">
      <w:pPr>
        <w:pStyle w:val="Entry-Date"/>
        <w:rPr>
          <w:rFonts w:eastAsia="Times New Roman"/>
        </w:rPr>
      </w:pPr>
      <w:r w:rsidRPr="00DD2132">
        <w:rPr>
          <w:rFonts w:eastAsia="Times New Roman"/>
        </w:rPr>
        <w:t>2013</w:t>
      </w:r>
      <w:r w:rsidRPr="00DD2132">
        <w:rPr>
          <w:rFonts w:eastAsia="Times New Roman"/>
        </w:rPr>
        <w:tab/>
        <w:t>Panel convenor, Experiments in Extra-Institutional Education, April 1</w:t>
      </w:r>
      <w:r w:rsidR="005D0608" w:rsidRPr="00DD2132">
        <w:rPr>
          <w:rFonts w:eastAsia="Times New Roman"/>
        </w:rPr>
        <w:t>1.</w:t>
      </w:r>
    </w:p>
    <w:p w14:paraId="2F4E3EB9" w14:textId="77777777" w:rsidR="00517508" w:rsidRPr="00DD2132" w:rsidRDefault="00517508" w:rsidP="003311E5">
      <w:pPr>
        <w:pStyle w:val="Entry-Date"/>
      </w:pPr>
      <w:r w:rsidRPr="00DD2132">
        <w:t>2011</w:t>
      </w:r>
      <w:r w:rsidRPr="00DD2132">
        <w:tab/>
      </w:r>
      <w:r w:rsidRPr="00DD2132">
        <w:rPr>
          <w:rFonts w:eastAsia="Times New Roman"/>
        </w:rPr>
        <w:t>Panel convenor</w:t>
      </w:r>
      <w:r w:rsidRPr="00DD2132">
        <w:t xml:space="preserve">, </w:t>
      </w:r>
      <w:r w:rsidRPr="00DD2132">
        <w:rPr>
          <w:kern w:val="1"/>
        </w:rPr>
        <w:t>Algorithmic Journalism, CUNY Graduate Center, March 2</w:t>
      </w:r>
      <w:r w:rsidR="00CE4992" w:rsidRPr="00DD2132">
        <w:rPr>
          <w:kern w:val="1"/>
        </w:rPr>
        <w:t>3</w:t>
      </w:r>
      <w:r w:rsidRPr="00DD2132">
        <w:rPr>
          <w:kern w:val="1"/>
        </w:rPr>
        <w:t>.</w:t>
      </w:r>
    </w:p>
    <w:p w14:paraId="67C90137" w14:textId="77777777" w:rsidR="00517508" w:rsidRPr="00DD2132" w:rsidRDefault="00517508" w:rsidP="003311E5">
      <w:pPr>
        <w:pStyle w:val="Entry-Date"/>
        <w:rPr>
          <w:kern w:val="1"/>
        </w:rPr>
      </w:pPr>
      <w:r w:rsidRPr="00DD2132">
        <w:t>2010</w:t>
      </w:r>
      <w:r w:rsidRPr="00DD2132">
        <w:tab/>
      </w:r>
      <w:r w:rsidRPr="00DD2132">
        <w:rPr>
          <w:kern w:val="1"/>
        </w:rPr>
        <w:t>Conference co-convener, The Digital University, CUNY Graduate Center, April 2</w:t>
      </w:r>
      <w:r w:rsidR="00CE4992" w:rsidRPr="00DD2132">
        <w:rPr>
          <w:kern w:val="1"/>
        </w:rPr>
        <w:t>1</w:t>
      </w:r>
      <w:r w:rsidR="005D0608" w:rsidRPr="00DD2132">
        <w:rPr>
          <w:kern w:val="1"/>
        </w:rPr>
        <w:t>.</w:t>
      </w:r>
    </w:p>
    <w:p w14:paraId="25409C29" w14:textId="77777777" w:rsidR="00517508" w:rsidRPr="00DD2132" w:rsidRDefault="00517508" w:rsidP="003311E5">
      <w:pPr>
        <w:pStyle w:val="Entry"/>
      </w:pPr>
      <w:r w:rsidRPr="00DD2132">
        <w:rPr>
          <w:rFonts w:eastAsia="Times New Roman"/>
        </w:rPr>
        <w:t>Panel convenor</w:t>
      </w:r>
      <w:r w:rsidRPr="00DD2132">
        <w:t>, Mashups, Memes and HOWTOs, New Forms of Online Video, CUNY Graduate Center, March 17</w:t>
      </w:r>
      <w:r w:rsidR="00E964AA" w:rsidRPr="00DD2132">
        <w:t>.</w:t>
      </w:r>
    </w:p>
    <w:p w14:paraId="3AB38A11" w14:textId="77777777" w:rsidR="00374AB9" w:rsidRPr="00DD2132" w:rsidRDefault="00374AB9" w:rsidP="003311E5">
      <w:pPr>
        <w:pStyle w:val="Entry-Date"/>
      </w:pPr>
      <w:r w:rsidRPr="00DD2132">
        <w:t xml:space="preserve">2009    Drawing Contemporaries, Eyebeam Commons Gallery, Curated by Michael </w:t>
      </w:r>
      <w:proofErr w:type="spellStart"/>
      <w:r w:rsidRPr="00DD2132">
        <w:t>Mandiberg</w:t>
      </w:r>
      <w:proofErr w:type="spellEnd"/>
      <w:r w:rsidRPr="00DD2132">
        <w:t>, May 21-June 12.</w:t>
      </w:r>
    </w:p>
    <w:p w14:paraId="14C4785C" w14:textId="77777777" w:rsidR="00374AB9" w:rsidRPr="00DD2132" w:rsidRDefault="00DF5D4C" w:rsidP="003311E5">
      <w:pPr>
        <w:pStyle w:val="Entry"/>
      </w:pPr>
      <w:r w:rsidRPr="00DD2132">
        <w:rPr>
          <w:rFonts w:eastAsia="Times New Roman"/>
        </w:rPr>
        <w:t>Panel convenor</w:t>
      </w:r>
      <w:r w:rsidRPr="00DD2132">
        <w:t xml:space="preserve">, </w:t>
      </w:r>
      <w:r w:rsidR="00374AB9" w:rsidRPr="00DD2132">
        <w:t xml:space="preserve">Artist </w:t>
      </w:r>
      <w:proofErr w:type="gramStart"/>
      <w:r w:rsidR="00374AB9" w:rsidRPr="00DD2132">
        <w:t>As</w:t>
      </w:r>
      <w:proofErr w:type="gramEnd"/>
      <w:r w:rsidR="00374AB9" w:rsidRPr="00DD2132">
        <w:t xml:space="preserve"> Startup, College Art Association February 27</w:t>
      </w:r>
      <w:r w:rsidR="00E964AA" w:rsidRPr="00DD2132">
        <w:t>.</w:t>
      </w:r>
      <w:r w:rsidR="00374AB9" w:rsidRPr="00DD2132">
        <w:t xml:space="preserve"> </w:t>
      </w:r>
    </w:p>
    <w:p w14:paraId="504A0E27" w14:textId="77777777" w:rsidR="00374AB9" w:rsidRPr="00DD2132" w:rsidRDefault="00374AB9" w:rsidP="003311E5">
      <w:pPr>
        <w:pStyle w:val="Entry-Date"/>
      </w:pPr>
      <w:r w:rsidRPr="00DD2132">
        <w:t xml:space="preserve">2008    </w:t>
      </w:r>
      <w:r w:rsidR="00DF5D4C" w:rsidRPr="00DD2132">
        <w:t xml:space="preserve">Co-curator in collaboration with the Eyebeam Sustainability Research Group, </w:t>
      </w:r>
      <w:r w:rsidRPr="00DD2132">
        <w:t>FEEDBACK: Beyond Light Bulbs, at Eyebeam, New York, March 13</w:t>
      </w:r>
      <w:r w:rsidR="00047D59" w:rsidRPr="00DD2132">
        <w:t>-</w:t>
      </w:r>
      <w:r w:rsidRPr="00DD2132">
        <w:t>April 19.</w:t>
      </w:r>
    </w:p>
    <w:p w14:paraId="440DD8DE" w14:textId="77777777" w:rsidR="00374AB9" w:rsidRPr="00DD2132" w:rsidRDefault="00374AB9" w:rsidP="003311E5">
      <w:pPr>
        <w:pStyle w:val="Entry-Date"/>
      </w:pPr>
      <w:r w:rsidRPr="00DD2132">
        <w:t xml:space="preserve">2007    </w:t>
      </w:r>
      <w:r w:rsidR="00DF5D4C" w:rsidRPr="00DD2132">
        <w:t xml:space="preserve">Co-organizer with Brooke Singer, </w:t>
      </w:r>
      <w:r w:rsidRPr="00DD2132">
        <w:t>Eco-vis Design Challenge, public competition</w:t>
      </w:r>
      <w:r w:rsidR="00D5776F" w:rsidRPr="00DD2132">
        <w:t xml:space="preserve">, in </w:t>
      </w:r>
      <w:r w:rsidRPr="00DD2132">
        <w:t>collaboration with the Eyebeam Sustainability Res</w:t>
      </w:r>
      <w:r w:rsidR="00D5776F" w:rsidRPr="00DD2132">
        <w:t xml:space="preserve">earch Group, at Eyebeam, New </w:t>
      </w:r>
      <w:r w:rsidRPr="00DD2132">
        <w:t>York, Fall/Winter.</w:t>
      </w:r>
    </w:p>
    <w:p w14:paraId="6245894C" w14:textId="77777777" w:rsidR="00517508" w:rsidRPr="00DD2132" w:rsidRDefault="00517508" w:rsidP="003311E5">
      <w:pPr>
        <w:pStyle w:val="Entry"/>
      </w:pPr>
      <w:r w:rsidRPr="00DD2132">
        <w:rPr>
          <w:kern w:val="1"/>
        </w:rPr>
        <w:t>Conference co-convener</w:t>
      </w:r>
      <w:r w:rsidRPr="00DD2132">
        <w:t xml:space="preserve">, </w:t>
      </w:r>
      <w:proofErr w:type="gramStart"/>
      <w:r w:rsidRPr="00DD2132">
        <w:t>Mobilized!,</w:t>
      </w:r>
      <w:proofErr w:type="gramEnd"/>
      <w:r w:rsidRPr="00DD2132">
        <w:t xml:space="preserve"> Eyebeam, May 5</w:t>
      </w:r>
      <w:r w:rsidR="00E964AA" w:rsidRPr="00DD2132">
        <w:rPr>
          <w:vertAlign w:val="superscript"/>
        </w:rPr>
        <w:t>.</w:t>
      </w:r>
      <w:r w:rsidRPr="00DD2132">
        <w:t xml:space="preserve">and Brooklyn Polytechnic, May </w:t>
      </w:r>
      <w:r w:rsidR="00CE4992" w:rsidRPr="00DD2132">
        <w:t>6</w:t>
      </w:r>
      <w:r w:rsidRPr="00DD2132">
        <w:t xml:space="preserve"> ; in partnership with Hunter College, Brooklyn College, Brooklyn Polytechnic, and Eyebeam Art + Technology Center. </w:t>
      </w:r>
    </w:p>
    <w:p w14:paraId="20B121D8" w14:textId="77777777" w:rsidR="00517508" w:rsidRPr="00DD2132" w:rsidRDefault="00D5776F" w:rsidP="003311E5">
      <w:pPr>
        <w:pStyle w:val="Entry"/>
      </w:pPr>
      <w:r w:rsidRPr="00DD2132">
        <w:rPr>
          <w:kern w:val="1"/>
        </w:rPr>
        <w:t xml:space="preserve">Conference </w:t>
      </w:r>
      <w:r w:rsidRPr="00DD2132">
        <w:t>c</w:t>
      </w:r>
      <w:r w:rsidR="00517508" w:rsidRPr="00DD2132">
        <w:t>o-</w:t>
      </w:r>
      <w:r w:rsidR="00517508" w:rsidRPr="00DD2132">
        <w:rPr>
          <w:rFonts w:eastAsia="Times New Roman"/>
        </w:rPr>
        <w:t>convenor</w:t>
      </w:r>
      <w:r w:rsidR="00517508" w:rsidRPr="00DD2132">
        <w:t>, Drupal Camp NYC 3</w:t>
      </w:r>
      <w:r w:rsidRPr="00DD2132">
        <w:t xml:space="preserve">, a </w:t>
      </w:r>
      <w:proofErr w:type="gramStart"/>
      <w:r w:rsidRPr="00DD2132">
        <w:t>two day</w:t>
      </w:r>
      <w:proofErr w:type="gramEnd"/>
      <w:r w:rsidRPr="00DD2132">
        <w:t xml:space="preserve"> </w:t>
      </w:r>
      <w:r w:rsidR="00517508" w:rsidRPr="00DD2132">
        <w:t>conference on the Drupal Content Management System, Integrated Digital Media Institute, Brooklyn Polytechnic, July 14-15.</w:t>
      </w:r>
    </w:p>
    <w:p w14:paraId="466C3143" w14:textId="77777777" w:rsidR="0065523E" w:rsidRPr="00DD2132" w:rsidRDefault="0065523E" w:rsidP="003311E5">
      <w:pPr>
        <w:tabs>
          <w:tab w:val="left" w:pos="720"/>
        </w:tabs>
        <w:ind w:left="432" w:hanging="432"/>
      </w:pPr>
      <w:r w:rsidRPr="00DD2132">
        <w:tab/>
      </w:r>
    </w:p>
    <w:p w14:paraId="3FAAB05B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</w:pPr>
      <w:r w:rsidRPr="00DD2132">
        <w:tab/>
        <w:t>CURRENT MEMBERSHIP IN PROFESSIONAL SOCIETIES</w:t>
      </w:r>
    </w:p>
    <w:p w14:paraId="123C64CF" w14:textId="77777777" w:rsidR="00517508" w:rsidRPr="00DD2132" w:rsidRDefault="00517508" w:rsidP="003311E5">
      <w:pPr>
        <w:tabs>
          <w:tab w:val="left" w:pos="720"/>
        </w:tabs>
        <w:spacing w:after="80"/>
        <w:ind w:left="432" w:hanging="432"/>
      </w:pPr>
    </w:p>
    <w:p w14:paraId="31F41332" w14:textId="77777777" w:rsidR="00517508" w:rsidRPr="00DD2132" w:rsidRDefault="00517508" w:rsidP="003311E5">
      <w:pPr>
        <w:pStyle w:val="Entry"/>
      </w:pPr>
      <w:r w:rsidRPr="00DD2132">
        <w:t>College Art Association</w:t>
      </w:r>
    </w:p>
    <w:p w14:paraId="7B912F44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</w:pPr>
    </w:p>
    <w:p w14:paraId="0BCF3632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  <w:rPr>
          <w:color w:val="auto"/>
        </w:rPr>
      </w:pPr>
      <w:r w:rsidRPr="00DD2132">
        <w:rPr>
          <w:color w:val="auto"/>
        </w:rPr>
        <w:tab/>
        <w:t>PROFESSIONAL DEVELOPMENT WORKSHOPS/INSTITUTES</w:t>
      </w:r>
    </w:p>
    <w:p w14:paraId="275EE49F" w14:textId="77777777" w:rsidR="0065523E" w:rsidRPr="00DD2132" w:rsidRDefault="0065523E" w:rsidP="003311E5">
      <w:pPr>
        <w:tabs>
          <w:tab w:val="left" w:pos="720"/>
        </w:tabs>
        <w:spacing w:after="80"/>
        <w:rPr>
          <w:color w:val="auto"/>
        </w:rPr>
      </w:pPr>
    </w:p>
    <w:p w14:paraId="7E757409" w14:textId="77777777" w:rsidR="00D028F8" w:rsidRPr="00DD2132" w:rsidRDefault="00D028F8" w:rsidP="003311E5">
      <w:pPr>
        <w:pStyle w:val="Entry-Date"/>
      </w:pPr>
      <w:r w:rsidRPr="00DD2132">
        <w:t>2013</w:t>
      </w:r>
      <w:r w:rsidRPr="00DD2132">
        <w:tab/>
      </w:r>
      <w:r w:rsidRPr="00DD2132">
        <w:rPr>
          <w:i/>
        </w:rPr>
        <w:t xml:space="preserve">How </w:t>
      </w:r>
      <w:proofErr w:type="gramStart"/>
      <w:r w:rsidRPr="00DD2132">
        <w:rPr>
          <w:i/>
        </w:rPr>
        <w:t>To</w:t>
      </w:r>
      <w:proofErr w:type="gramEnd"/>
      <w:r w:rsidRPr="00DD2132">
        <w:rPr>
          <w:i/>
        </w:rPr>
        <w:t xml:space="preserve"> Apply To Eyebeam: Open Forum</w:t>
      </w:r>
      <w:r w:rsidRPr="00DD2132">
        <w:t xml:space="preserve">, Eyebeam </w:t>
      </w:r>
      <w:proofErr w:type="spellStart"/>
      <w:r w:rsidRPr="00DD2132">
        <w:t>Art+Technology</w:t>
      </w:r>
      <w:proofErr w:type="spellEnd"/>
      <w:r w:rsidRPr="00DD2132">
        <w:t xml:space="preserve"> Center, January 23.</w:t>
      </w:r>
    </w:p>
    <w:p w14:paraId="7AF17A06" w14:textId="77777777" w:rsidR="00D028F8" w:rsidRPr="00DD2132" w:rsidRDefault="00D028F8" w:rsidP="003311E5">
      <w:pPr>
        <w:pStyle w:val="Entry-Date"/>
      </w:pPr>
      <w:r w:rsidRPr="00DD2132">
        <w:t>2012</w:t>
      </w:r>
      <w:r w:rsidRPr="00DD2132">
        <w:tab/>
      </w:r>
      <w:r w:rsidRPr="00DD2132">
        <w:rPr>
          <w:bCs/>
          <w:i/>
          <w:iCs/>
        </w:rPr>
        <w:t>You Online: Developing Your Online Academic Presence,</w:t>
      </w:r>
      <w:r w:rsidRPr="00DD2132">
        <w:rPr>
          <w:bCs/>
          <w:iCs/>
        </w:rPr>
        <w:t xml:space="preserve"> Fordham University, November 7.</w:t>
      </w:r>
    </w:p>
    <w:p w14:paraId="1CE322A8" w14:textId="77777777" w:rsidR="00DF5D4C" w:rsidRPr="00DD2132" w:rsidRDefault="00DF5D4C" w:rsidP="003311E5">
      <w:pPr>
        <w:tabs>
          <w:tab w:val="left" w:pos="720"/>
        </w:tabs>
        <w:spacing w:after="80"/>
      </w:pPr>
    </w:p>
    <w:p w14:paraId="50B53EDA" w14:textId="77777777" w:rsidR="009A535B" w:rsidRPr="00DD2132" w:rsidRDefault="0065523E" w:rsidP="003311E5">
      <w:pPr>
        <w:tabs>
          <w:tab w:val="left" w:pos="720"/>
        </w:tabs>
        <w:spacing w:after="80"/>
        <w:ind w:left="432" w:hanging="432"/>
      </w:pPr>
      <w:r w:rsidRPr="00DD2132">
        <w:t xml:space="preserve">       OTHER</w:t>
      </w:r>
    </w:p>
    <w:p w14:paraId="54391766" w14:textId="77777777" w:rsidR="009A535B" w:rsidRPr="00DD2132" w:rsidRDefault="009A535B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</w:p>
    <w:p w14:paraId="2D43749B" w14:textId="77777777" w:rsidR="0065523E" w:rsidRPr="00DD2132" w:rsidRDefault="0065523E" w:rsidP="003311E5">
      <w:pPr>
        <w:tabs>
          <w:tab w:val="left" w:pos="720"/>
        </w:tabs>
        <w:spacing w:after="80"/>
        <w:rPr>
          <w:b/>
        </w:rPr>
      </w:pPr>
      <w:r w:rsidRPr="00DD2132">
        <w:rPr>
          <w:b/>
        </w:rPr>
        <w:t>6. PEDAGOGY</w:t>
      </w:r>
    </w:p>
    <w:p w14:paraId="0FDD1BE7" w14:textId="77777777" w:rsidR="0065523E" w:rsidRPr="00DD2132" w:rsidRDefault="0065523E" w:rsidP="003311E5">
      <w:pPr>
        <w:tabs>
          <w:tab w:val="left" w:pos="720"/>
        </w:tabs>
        <w:spacing w:after="80"/>
      </w:pPr>
    </w:p>
    <w:p w14:paraId="30842C3C" w14:textId="77777777" w:rsidR="0065523E" w:rsidRPr="00DD2132" w:rsidRDefault="0065523E" w:rsidP="003311E5">
      <w:pPr>
        <w:tabs>
          <w:tab w:val="left" w:pos="720"/>
        </w:tabs>
        <w:spacing w:after="80"/>
        <w:ind w:left="432"/>
      </w:pPr>
      <w:r w:rsidRPr="00DD2132">
        <w:t xml:space="preserve">I. </w:t>
      </w:r>
      <w:r w:rsidRPr="00DD2132">
        <w:rPr>
          <w:b/>
        </w:rPr>
        <w:t>TEACHING PORTFOLIO</w:t>
      </w:r>
    </w:p>
    <w:p w14:paraId="59A1BFEE" w14:textId="77777777" w:rsidR="0065523E" w:rsidRPr="00DD2132" w:rsidRDefault="0065523E" w:rsidP="003311E5">
      <w:pPr>
        <w:tabs>
          <w:tab w:val="left" w:pos="720"/>
        </w:tabs>
        <w:spacing w:after="80"/>
        <w:ind w:left="864"/>
        <w:rPr>
          <w:sz w:val="20"/>
        </w:rPr>
      </w:pPr>
    </w:p>
    <w:p w14:paraId="2D4CE7E7" w14:textId="77777777" w:rsidR="007B6B9A" w:rsidRPr="00DD2132" w:rsidRDefault="00517508" w:rsidP="003311E5">
      <w:pPr>
        <w:tabs>
          <w:tab w:val="left" w:pos="720"/>
        </w:tabs>
        <w:spacing w:after="80"/>
        <w:ind w:left="864"/>
      </w:pPr>
      <w:r w:rsidRPr="00DD2132">
        <w:t>COURSES TAUGHT</w:t>
      </w:r>
    </w:p>
    <w:p w14:paraId="7A69459B" w14:textId="77777777" w:rsidR="0065523E" w:rsidRPr="00DD2132" w:rsidRDefault="0065523E" w:rsidP="003311E5">
      <w:pPr>
        <w:tabs>
          <w:tab w:val="left" w:pos="720"/>
        </w:tabs>
        <w:spacing w:after="80"/>
      </w:pPr>
    </w:p>
    <w:p w14:paraId="33A05075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  <w:i/>
        </w:rPr>
      </w:pPr>
      <w:r w:rsidRPr="00DD2132">
        <w:rPr>
          <w:rFonts w:ascii="Times" w:hAnsi="Times"/>
          <w:i/>
        </w:rPr>
        <w:t>College of Staten Island</w:t>
      </w:r>
    </w:p>
    <w:p w14:paraId="283B69CE" w14:textId="77777777" w:rsidR="005939BC" w:rsidRPr="00DD2132" w:rsidRDefault="005939B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</w:rPr>
      </w:pPr>
    </w:p>
    <w:p w14:paraId="5744CAE4" w14:textId="660827BE" w:rsidR="00EB197D" w:rsidRPr="000A04DA" w:rsidRDefault="00EB197D" w:rsidP="00EB197D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ins w:id="371" w:author="Michael Mandiberg" w:date="2024-12-21T12:07:00Z" w16du:dateUtc="2024-12-21T17:07:00Z"/>
          <w:rFonts w:ascii="Times" w:hAnsi="Times"/>
        </w:rPr>
      </w:pPr>
      <w:ins w:id="372" w:author="Michael Mandiberg" w:date="2024-12-21T12:07:00Z" w16du:dateUtc="2024-12-21T17:07:00Z">
        <w:r w:rsidRPr="000A04DA">
          <w:rPr>
            <w:rFonts w:ascii="Times" w:hAnsi="Times"/>
          </w:rPr>
          <w:t>Spring 20</w:t>
        </w:r>
        <w:r>
          <w:rPr>
            <w:rFonts w:ascii="Times" w:hAnsi="Times"/>
          </w:rPr>
          <w:t>25</w:t>
        </w:r>
        <w:r w:rsidRPr="000A04DA">
          <w:rPr>
            <w:rFonts w:ascii="Times" w:hAnsi="Times"/>
          </w:rPr>
          <w:t>, COM 115, Introduction to Media Environments</w:t>
        </w:r>
      </w:ins>
    </w:p>
    <w:p w14:paraId="63E52842" w14:textId="77777777" w:rsidR="00EB197D" w:rsidRPr="000A04DA" w:rsidRDefault="00EB197D" w:rsidP="00EB197D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ins w:id="373" w:author="Michael Mandiberg" w:date="2024-12-21T12:15:00Z" w16du:dateUtc="2024-12-21T17:15:00Z"/>
          <w:rFonts w:ascii="Times" w:hAnsi="Times"/>
        </w:rPr>
      </w:pPr>
      <w:ins w:id="374" w:author="Michael Mandiberg" w:date="2024-12-21T12:15:00Z" w16du:dateUtc="2024-12-21T17:15:00Z">
        <w:r>
          <w:rPr>
            <w:rFonts w:ascii="Times" w:hAnsi="Times"/>
          </w:rPr>
          <w:t>Fall</w:t>
        </w:r>
        <w:r w:rsidRPr="000A04DA">
          <w:rPr>
            <w:rFonts w:ascii="Times" w:hAnsi="Times"/>
          </w:rPr>
          <w:t xml:space="preserve"> 20</w:t>
        </w:r>
        <w:r>
          <w:rPr>
            <w:rFonts w:ascii="Times" w:hAnsi="Times"/>
          </w:rPr>
          <w:t>24</w:t>
        </w:r>
        <w:r w:rsidRPr="000A04DA">
          <w:rPr>
            <w:rFonts w:ascii="Times" w:hAnsi="Times"/>
          </w:rPr>
          <w:t>, COM 115, Introduction to Media Environments</w:t>
        </w:r>
      </w:ins>
    </w:p>
    <w:p w14:paraId="43FC7895" w14:textId="3D5D5959" w:rsidR="00EB197D" w:rsidRPr="000A04DA" w:rsidRDefault="00EB197D" w:rsidP="00EB197D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ins w:id="375" w:author="Michael Mandiberg" w:date="2024-12-21T12:15:00Z" w16du:dateUtc="2024-12-21T17:15:00Z"/>
          <w:rFonts w:ascii="Times" w:hAnsi="Times"/>
        </w:rPr>
      </w:pPr>
      <w:ins w:id="376" w:author="Michael Mandiberg" w:date="2024-12-21T12:15:00Z" w16du:dateUtc="2024-12-21T17:15:00Z">
        <w:r>
          <w:rPr>
            <w:rFonts w:ascii="Times" w:hAnsi="Times"/>
          </w:rPr>
          <w:t>Fall</w:t>
        </w:r>
        <w:r w:rsidRPr="000A04DA">
          <w:rPr>
            <w:rFonts w:ascii="Times" w:hAnsi="Times"/>
          </w:rPr>
          <w:t xml:space="preserve"> 20</w:t>
        </w:r>
        <w:r>
          <w:rPr>
            <w:rFonts w:ascii="Times" w:hAnsi="Times"/>
          </w:rPr>
          <w:t>24</w:t>
        </w:r>
        <w:r w:rsidRPr="000A04DA">
          <w:rPr>
            <w:rFonts w:ascii="Times" w:hAnsi="Times"/>
          </w:rPr>
          <w:t xml:space="preserve">, COM </w:t>
        </w:r>
        <w:r>
          <w:rPr>
            <w:rFonts w:ascii="Times" w:hAnsi="Times"/>
          </w:rPr>
          <w:t>336</w:t>
        </w:r>
        <w:r w:rsidRPr="000A04DA">
          <w:rPr>
            <w:rFonts w:ascii="Times" w:hAnsi="Times"/>
          </w:rPr>
          <w:t xml:space="preserve">, </w:t>
        </w:r>
        <w:r>
          <w:rPr>
            <w:rFonts w:ascii="Times" w:hAnsi="Times"/>
          </w:rPr>
          <w:t>AI and the Future of Creativity</w:t>
        </w:r>
      </w:ins>
    </w:p>
    <w:p w14:paraId="42CB5B52" w14:textId="77777777" w:rsidR="00EB197D" w:rsidRPr="000A04DA" w:rsidRDefault="00EB197D" w:rsidP="00EB197D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ins w:id="377" w:author="Michael Mandiberg" w:date="2024-12-21T12:08:00Z" w16du:dateUtc="2024-12-21T17:08:00Z"/>
          <w:rFonts w:ascii="Times" w:hAnsi="Times"/>
        </w:rPr>
      </w:pPr>
      <w:ins w:id="378" w:author="Michael Mandiberg" w:date="2024-12-21T12:08:00Z" w16du:dateUtc="2024-12-21T17:08:00Z">
        <w:r w:rsidRPr="000A04DA">
          <w:rPr>
            <w:rFonts w:ascii="Times" w:hAnsi="Times"/>
          </w:rPr>
          <w:t>Spring 20</w:t>
        </w:r>
        <w:r>
          <w:rPr>
            <w:rFonts w:ascii="Times" w:hAnsi="Times"/>
          </w:rPr>
          <w:t>24</w:t>
        </w:r>
        <w:r w:rsidRPr="000A04DA">
          <w:rPr>
            <w:rFonts w:ascii="Times" w:hAnsi="Times"/>
          </w:rPr>
          <w:t>, COM 115, Introduction to Media Environments</w:t>
        </w:r>
      </w:ins>
    </w:p>
    <w:p w14:paraId="20907F3B" w14:textId="008CD795" w:rsidR="00EB197D" w:rsidRPr="000A04DA" w:rsidRDefault="00EB197D" w:rsidP="00EB197D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ins w:id="379" w:author="Michael Mandiberg" w:date="2024-12-21T12:08:00Z" w16du:dateUtc="2024-12-21T17:08:00Z"/>
          <w:rFonts w:ascii="Times" w:hAnsi="Times"/>
        </w:rPr>
      </w:pPr>
      <w:ins w:id="380" w:author="Michael Mandiberg" w:date="2024-12-21T12:08:00Z" w16du:dateUtc="2024-12-21T17:08:00Z">
        <w:r>
          <w:rPr>
            <w:rFonts w:ascii="Times" w:hAnsi="Times"/>
          </w:rPr>
          <w:t>Fall</w:t>
        </w:r>
        <w:r w:rsidRPr="000A04DA">
          <w:rPr>
            <w:rFonts w:ascii="Times" w:hAnsi="Times"/>
          </w:rPr>
          <w:t xml:space="preserve"> 20</w:t>
        </w:r>
        <w:r>
          <w:rPr>
            <w:rFonts w:ascii="Times" w:hAnsi="Times"/>
          </w:rPr>
          <w:t>23</w:t>
        </w:r>
        <w:r w:rsidRPr="000A04DA">
          <w:rPr>
            <w:rFonts w:ascii="Times" w:hAnsi="Times"/>
          </w:rPr>
          <w:t>, COM 115, Introduction to Media Environments</w:t>
        </w:r>
      </w:ins>
    </w:p>
    <w:p w14:paraId="0A56BA63" w14:textId="77777777" w:rsidR="00E90BFE" w:rsidRPr="00DD2132" w:rsidRDefault="00E90BFE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Spring 20</w:t>
      </w:r>
      <w:r>
        <w:rPr>
          <w:rFonts w:ascii="Times" w:hAnsi="Times"/>
        </w:rPr>
        <w:t>23</w:t>
      </w:r>
      <w:r w:rsidRPr="00DD2132">
        <w:rPr>
          <w:rFonts w:ascii="Times" w:hAnsi="Times"/>
        </w:rPr>
        <w:t>, COM 451, Advanced Design and Digital Media Workshop</w:t>
      </w:r>
    </w:p>
    <w:p w14:paraId="3C39246F" w14:textId="77777777" w:rsidR="00E90BFE" w:rsidRPr="00DD2132" w:rsidRDefault="00E90BFE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Fall 20</w:t>
      </w:r>
      <w:r>
        <w:rPr>
          <w:rFonts w:ascii="Times" w:hAnsi="Times"/>
        </w:rPr>
        <w:t>22</w:t>
      </w:r>
      <w:r w:rsidRPr="00DD2132">
        <w:rPr>
          <w:rFonts w:ascii="Times" w:hAnsi="Times"/>
        </w:rPr>
        <w:t>, COM 351, Digital Imaging II</w:t>
      </w:r>
    </w:p>
    <w:p w14:paraId="77378033" w14:textId="77777777" w:rsidR="00E90BFE" w:rsidRPr="000A04DA" w:rsidRDefault="00E90BFE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0A04DA">
        <w:rPr>
          <w:rFonts w:ascii="Times" w:hAnsi="Times"/>
        </w:rPr>
        <w:t>Spring 20</w:t>
      </w:r>
      <w:r>
        <w:rPr>
          <w:rFonts w:ascii="Times" w:hAnsi="Times"/>
        </w:rPr>
        <w:t>22</w:t>
      </w:r>
      <w:r w:rsidRPr="000A04DA">
        <w:rPr>
          <w:rFonts w:ascii="Times" w:hAnsi="Times"/>
        </w:rPr>
        <w:t>, COM 115, Introduction to Media Environments</w:t>
      </w:r>
    </w:p>
    <w:p w14:paraId="273E287A" w14:textId="77777777" w:rsidR="008066E1" w:rsidRPr="000A04DA" w:rsidRDefault="008066E1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>
        <w:rPr>
          <w:rFonts w:ascii="Times" w:hAnsi="Times"/>
        </w:rPr>
        <w:t>Fall</w:t>
      </w:r>
      <w:r w:rsidRPr="000A04DA">
        <w:rPr>
          <w:rFonts w:ascii="Times" w:hAnsi="Times"/>
        </w:rPr>
        <w:t xml:space="preserve"> 20</w:t>
      </w:r>
      <w:r>
        <w:rPr>
          <w:rFonts w:ascii="Times" w:hAnsi="Times"/>
        </w:rPr>
        <w:t>21</w:t>
      </w:r>
      <w:r w:rsidRPr="000A04DA">
        <w:rPr>
          <w:rFonts w:ascii="Times" w:hAnsi="Times"/>
        </w:rPr>
        <w:t xml:space="preserve">, COM </w:t>
      </w:r>
      <w:r>
        <w:rPr>
          <w:rFonts w:ascii="Times" w:hAnsi="Times"/>
        </w:rPr>
        <w:t>330</w:t>
      </w:r>
      <w:r w:rsidRPr="000A04DA">
        <w:rPr>
          <w:rFonts w:ascii="Times" w:hAnsi="Times"/>
        </w:rPr>
        <w:t xml:space="preserve">, </w:t>
      </w:r>
      <w:r>
        <w:rPr>
          <w:rFonts w:ascii="Times" w:hAnsi="Times"/>
        </w:rPr>
        <w:t>Data Visualization</w:t>
      </w:r>
    </w:p>
    <w:p w14:paraId="16A3A538" w14:textId="77777777" w:rsidR="008066E1" w:rsidRPr="000A04DA" w:rsidRDefault="008066E1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>
        <w:rPr>
          <w:rFonts w:ascii="Times" w:hAnsi="Times"/>
        </w:rPr>
        <w:t>Fall</w:t>
      </w:r>
      <w:r w:rsidRPr="000A04DA">
        <w:rPr>
          <w:rFonts w:ascii="Times" w:hAnsi="Times"/>
        </w:rPr>
        <w:t xml:space="preserve"> 20</w:t>
      </w:r>
      <w:r>
        <w:rPr>
          <w:rFonts w:ascii="Times" w:hAnsi="Times"/>
        </w:rPr>
        <w:t>21</w:t>
      </w:r>
      <w:r w:rsidRPr="000A04DA">
        <w:rPr>
          <w:rFonts w:ascii="Times" w:hAnsi="Times"/>
        </w:rPr>
        <w:t>, COM 115, Introduction to Media Environments</w:t>
      </w:r>
    </w:p>
    <w:p w14:paraId="1F06011B" w14:textId="77777777" w:rsidR="000A04DA" w:rsidRPr="000A04DA" w:rsidRDefault="000A04DA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0A04DA">
        <w:rPr>
          <w:rFonts w:ascii="Times" w:hAnsi="Times"/>
        </w:rPr>
        <w:t>Spring 20</w:t>
      </w:r>
      <w:r>
        <w:rPr>
          <w:rFonts w:ascii="Times" w:hAnsi="Times"/>
        </w:rPr>
        <w:t>20</w:t>
      </w:r>
      <w:r w:rsidRPr="000A04DA">
        <w:rPr>
          <w:rFonts w:ascii="Times" w:hAnsi="Times"/>
        </w:rPr>
        <w:t>, COM 115, Introduction to Media Environments</w:t>
      </w:r>
    </w:p>
    <w:p w14:paraId="44651F48" w14:textId="77777777" w:rsidR="000A04DA" w:rsidRPr="000A04DA" w:rsidRDefault="000A04DA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>
        <w:rPr>
          <w:rFonts w:ascii="Times" w:hAnsi="Times"/>
        </w:rPr>
        <w:t>Fall</w:t>
      </w:r>
      <w:r w:rsidRPr="000A04DA">
        <w:rPr>
          <w:rFonts w:ascii="Times" w:hAnsi="Times"/>
        </w:rPr>
        <w:t xml:space="preserve"> 2019, COM 232, History of Design and Digital Media</w:t>
      </w:r>
    </w:p>
    <w:p w14:paraId="766DE904" w14:textId="77777777" w:rsidR="000A04DA" w:rsidRPr="000A04DA" w:rsidRDefault="000A04DA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>
        <w:rPr>
          <w:rFonts w:ascii="Times" w:hAnsi="Times"/>
        </w:rPr>
        <w:t>Fall</w:t>
      </w:r>
      <w:r w:rsidRPr="000A04DA">
        <w:rPr>
          <w:rFonts w:ascii="Times" w:hAnsi="Times"/>
        </w:rPr>
        <w:t xml:space="preserve"> 2019, COM 115, Introduction to Media Environments</w:t>
      </w:r>
    </w:p>
    <w:p w14:paraId="719132D0" w14:textId="77777777" w:rsidR="000A04DA" w:rsidRDefault="000A04DA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0A04DA">
        <w:rPr>
          <w:rFonts w:ascii="Times" w:hAnsi="Times"/>
        </w:rPr>
        <w:t>Spring 2019, COM 115, Introduction to Media Environments</w:t>
      </w:r>
    </w:p>
    <w:p w14:paraId="6A575936" w14:textId="77777777" w:rsidR="00844700" w:rsidRPr="00DD2132" w:rsidRDefault="00844700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Fall 2018, COM 390, Internship in Communications (1 students)</w:t>
      </w:r>
    </w:p>
    <w:p w14:paraId="34064C01" w14:textId="77777777" w:rsidR="00844700" w:rsidRPr="00DD2132" w:rsidRDefault="00844700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Fall 2018, COM 351, Digital Imaging II</w:t>
      </w:r>
    </w:p>
    <w:p w14:paraId="709E7E9A" w14:textId="77777777" w:rsidR="00844700" w:rsidRPr="00DD2132" w:rsidRDefault="00844700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Spring 2018, COM 451, Advanced Design and Digital Media Workshop</w:t>
      </w:r>
    </w:p>
    <w:p w14:paraId="0B6BDBA6" w14:textId="77777777" w:rsidR="00844700" w:rsidRPr="00DD2132" w:rsidRDefault="00844700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Fall 2017, COM 390, Internship in Communications (1 students)</w:t>
      </w:r>
    </w:p>
    <w:p w14:paraId="43D632F7" w14:textId="77777777" w:rsidR="00844700" w:rsidRPr="00DD2132" w:rsidRDefault="00844700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Fall 2017, COM 351, Digital Imaging II</w:t>
      </w:r>
    </w:p>
    <w:p w14:paraId="0B6E0866" w14:textId="77777777" w:rsidR="00696560" w:rsidRPr="00DD2132" w:rsidRDefault="00696560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</w:rPr>
      </w:pPr>
      <w:r w:rsidRPr="00DD2132">
        <w:rPr>
          <w:rFonts w:ascii="Times" w:hAnsi="Times"/>
        </w:rPr>
        <w:t>Spring 2016, COM 115, Introduction to Media Environments</w:t>
      </w:r>
    </w:p>
    <w:p w14:paraId="1744DC4B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</w:rPr>
      </w:pPr>
      <w:r w:rsidRPr="00DD2132">
        <w:rPr>
          <w:rFonts w:ascii="Times" w:hAnsi="Times"/>
        </w:rPr>
        <w:t>Fall 2015, COM 115, Int</w:t>
      </w:r>
      <w:r w:rsidR="00DF5D4C" w:rsidRPr="00DD2132">
        <w:rPr>
          <w:rFonts w:ascii="Times" w:hAnsi="Times"/>
        </w:rPr>
        <w:t>roduction to Media Environments</w:t>
      </w:r>
    </w:p>
    <w:p w14:paraId="47C3D54E" w14:textId="77777777" w:rsidR="006B7B39" w:rsidRPr="00DD2132" w:rsidRDefault="00253DF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lastRenderedPageBreak/>
        <w:t>Spring 2015</w:t>
      </w:r>
      <w:r w:rsidR="006B7B39" w:rsidRPr="00DD2132">
        <w:rPr>
          <w:rFonts w:ascii="Times" w:hAnsi="Times"/>
        </w:rPr>
        <w:t>, COM 390, Internship in Communications</w:t>
      </w:r>
      <w:r w:rsidR="00610708" w:rsidRPr="00DD2132">
        <w:rPr>
          <w:rFonts w:ascii="Times" w:hAnsi="Times"/>
        </w:rPr>
        <w:t xml:space="preserve"> (</w:t>
      </w:r>
      <w:r w:rsidR="002D73BF" w:rsidRPr="00DD2132">
        <w:rPr>
          <w:rFonts w:ascii="Times" w:hAnsi="Times"/>
        </w:rPr>
        <w:t xml:space="preserve">3 </w:t>
      </w:r>
      <w:r w:rsidR="00610708" w:rsidRPr="00DD2132">
        <w:rPr>
          <w:rFonts w:ascii="Times" w:hAnsi="Times"/>
        </w:rPr>
        <w:t>students)</w:t>
      </w:r>
    </w:p>
    <w:p w14:paraId="3EDAE3AF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Fall 2014, COM 351, Digital Imaging II</w:t>
      </w:r>
    </w:p>
    <w:p w14:paraId="6E5D7BF3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Fall 2014, COM 390, Internship in Communications</w:t>
      </w:r>
      <w:r w:rsidR="00610708" w:rsidRPr="00DD2132">
        <w:rPr>
          <w:rFonts w:ascii="Times" w:hAnsi="Times"/>
        </w:rPr>
        <w:t xml:space="preserve"> (</w:t>
      </w:r>
      <w:r w:rsidR="002D73BF" w:rsidRPr="00DD2132">
        <w:rPr>
          <w:rFonts w:ascii="Times" w:hAnsi="Times"/>
        </w:rPr>
        <w:t xml:space="preserve">1 </w:t>
      </w:r>
      <w:r w:rsidR="00610708" w:rsidRPr="00DD2132">
        <w:rPr>
          <w:rFonts w:ascii="Times" w:hAnsi="Times"/>
        </w:rPr>
        <w:t>students)</w:t>
      </w:r>
    </w:p>
    <w:p w14:paraId="13690F25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Spring 2014, COM 390, Internship in Communications</w:t>
      </w:r>
      <w:r w:rsidR="00610708" w:rsidRPr="00DD2132">
        <w:rPr>
          <w:rFonts w:ascii="Times" w:hAnsi="Times"/>
        </w:rPr>
        <w:t xml:space="preserve"> (</w:t>
      </w:r>
      <w:r w:rsidR="002D73BF" w:rsidRPr="00DD2132">
        <w:rPr>
          <w:rFonts w:ascii="Times" w:hAnsi="Times"/>
        </w:rPr>
        <w:t>6</w:t>
      </w:r>
      <w:r w:rsidR="00610708" w:rsidRPr="00DD2132">
        <w:rPr>
          <w:rFonts w:ascii="Times" w:hAnsi="Times"/>
        </w:rPr>
        <w:t xml:space="preserve"> students)</w:t>
      </w:r>
    </w:p>
    <w:p w14:paraId="4076A747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Fall 2013, COM 351, Digital Imaging II</w:t>
      </w:r>
    </w:p>
    <w:p w14:paraId="22FC2869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Fall 2013, COM 390, Internship in Communications</w:t>
      </w:r>
      <w:r w:rsidR="00610708" w:rsidRPr="00DD2132">
        <w:rPr>
          <w:rFonts w:ascii="Times" w:hAnsi="Times"/>
        </w:rPr>
        <w:t xml:space="preserve"> (</w:t>
      </w:r>
      <w:r w:rsidR="002D73BF" w:rsidRPr="00DD2132">
        <w:rPr>
          <w:rFonts w:ascii="Times" w:hAnsi="Times"/>
        </w:rPr>
        <w:t xml:space="preserve">12 </w:t>
      </w:r>
      <w:r w:rsidR="00610708" w:rsidRPr="00DD2132">
        <w:rPr>
          <w:rFonts w:ascii="Times" w:hAnsi="Times"/>
        </w:rPr>
        <w:t>students)</w:t>
      </w:r>
    </w:p>
    <w:p w14:paraId="3EA700E9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Fall 2013, COM 232, History of Design and Digital Media</w:t>
      </w:r>
    </w:p>
    <w:p w14:paraId="27DAD066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Spring 2012, COM 451, Advanced Design and Digital Media Workshop</w:t>
      </w:r>
    </w:p>
    <w:p w14:paraId="1079A629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Spring 2012, COM 390, Internship in Communications</w:t>
      </w:r>
      <w:r w:rsidR="00610708" w:rsidRPr="00DD2132">
        <w:rPr>
          <w:rFonts w:ascii="Times" w:hAnsi="Times"/>
        </w:rPr>
        <w:t xml:space="preserve"> (</w:t>
      </w:r>
      <w:r w:rsidR="002D73BF" w:rsidRPr="00DD2132">
        <w:rPr>
          <w:rFonts w:ascii="Times" w:hAnsi="Times"/>
        </w:rPr>
        <w:t>14</w:t>
      </w:r>
      <w:r w:rsidR="00610708" w:rsidRPr="00DD2132">
        <w:rPr>
          <w:rFonts w:ascii="Times" w:hAnsi="Times"/>
        </w:rPr>
        <w:t xml:space="preserve"> students)</w:t>
      </w:r>
    </w:p>
    <w:p w14:paraId="25E822DA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Spring 2012, COM 115, Introduction to Media Environments (2 sections)</w:t>
      </w:r>
    </w:p>
    <w:p w14:paraId="558DC243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Fall 2011, COM 232, History of Design and Digital Media</w:t>
      </w:r>
    </w:p>
    <w:p w14:paraId="3A625F9A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Spring 2011, COM 380, Introduction to Web Design, Animation and Theory</w:t>
      </w:r>
    </w:p>
    <w:p w14:paraId="6AFA79EC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Spring 2011, COM 351, Digital Imaging II</w:t>
      </w:r>
    </w:p>
    <w:p w14:paraId="262450EA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Fall 2010, COM 370, Web Design, Graphics and Theory</w:t>
      </w:r>
    </w:p>
    <w:p w14:paraId="5A40F65A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Spring 2010, COM 380, Introduction to Web Design, Animation and Theory</w:t>
      </w:r>
    </w:p>
    <w:p w14:paraId="0937B044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Spring 2010, CMC 749, Interdisciplinary Media Arts</w:t>
      </w:r>
    </w:p>
    <w:p w14:paraId="3871E4D0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Spring 2010, COM 390, Internship in Communications</w:t>
      </w:r>
      <w:r w:rsidR="00610708" w:rsidRPr="00DD2132">
        <w:rPr>
          <w:rFonts w:ascii="Times" w:hAnsi="Times"/>
        </w:rPr>
        <w:t xml:space="preserve"> (</w:t>
      </w:r>
      <w:r w:rsidR="002D73BF" w:rsidRPr="00DD2132">
        <w:rPr>
          <w:rFonts w:ascii="Times" w:hAnsi="Times"/>
        </w:rPr>
        <w:t>5</w:t>
      </w:r>
      <w:r w:rsidR="00610708" w:rsidRPr="00DD2132">
        <w:rPr>
          <w:rFonts w:ascii="Times" w:hAnsi="Times"/>
        </w:rPr>
        <w:t xml:space="preserve"> students)</w:t>
      </w:r>
    </w:p>
    <w:p w14:paraId="0463DDAD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 xml:space="preserve">Fall 2009, COM 370, Web Design, Graphics and Theory </w:t>
      </w:r>
    </w:p>
    <w:p w14:paraId="063BEEB9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Fall 2009, COM 115, Introduction to Media Environments</w:t>
      </w:r>
    </w:p>
    <w:p w14:paraId="4441DD83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Fall 2009, COM 390, Internship in Communications</w:t>
      </w:r>
      <w:r w:rsidR="00610708" w:rsidRPr="00DD2132">
        <w:rPr>
          <w:rFonts w:ascii="Times" w:hAnsi="Times"/>
        </w:rPr>
        <w:t xml:space="preserve"> (</w:t>
      </w:r>
      <w:r w:rsidR="002D73BF" w:rsidRPr="00DD2132">
        <w:rPr>
          <w:rFonts w:ascii="Times" w:hAnsi="Times"/>
        </w:rPr>
        <w:t>20</w:t>
      </w:r>
      <w:r w:rsidR="00610708" w:rsidRPr="00DD2132">
        <w:rPr>
          <w:rFonts w:ascii="Times" w:hAnsi="Times"/>
        </w:rPr>
        <w:t xml:space="preserve"> students)</w:t>
      </w:r>
    </w:p>
    <w:p w14:paraId="2DDBCE2C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 xml:space="preserve">Fall 2007, COM 370, Web Design, Graphics and Theory </w:t>
      </w:r>
    </w:p>
    <w:p w14:paraId="648130D2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Fall 2007, COM 115, Introduction to Media Environments (two sections)</w:t>
      </w:r>
    </w:p>
    <w:p w14:paraId="4B3AC307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Spring 2007, COM 380, Introduction to Web Design, Animation and Theory</w:t>
      </w:r>
    </w:p>
    <w:p w14:paraId="2858BC1C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Spring 2007, COM 251, Digital Imaging I</w:t>
      </w:r>
    </w:p>
    <w:p w14:paraId="6F354C78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</w:rPr>
      </w:pPr>
      <w:r w:rsidRPr="00DD2132">
        <w:rPr>
          <w:rFonts w:ascii="Times" w:hAnsi="Times"/>
        </w:rPr>
        <w:t>Spring 2006, COM 593, Independent Study: Advanced Topics in Web Design</w:t>
      </w:r>
    </w:p>
    <w:p w14:paraId="6AC390AD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</w:rPr>
      </w:pPr>
      <w:r w:rsidRPr="00DD2132">
        <w:rPr>
          <w:rFonts w:ascii="Times" w:hAnsi="Times"/>
        </w:rPr>
        <w:t>Fall 2006, COM 290, Internship in Communications</w:t>
      </w:r>
    </w:p>
    <w:p w14:paraId="6B922B11" w14:textId="77777777" w:rsidR="005939BC" w:rsidRPr="00DD2132" w:rsidRDefault="005939B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Fall 2006, COM 370, Introduction to Web Design, Graphics and Theory</w:t>
      </w:r>
    </w:p>
    <w:p w14:paraId="618B0C6E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Spring 2006, COM 503, Special Topics: Introduction to Web Design, Animation and Theory</w:t>
      </w:r>
    </w:p>
    <w:p w14:paraId="2E68CF53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Spring 2006, COM 214, Principles of Editorial Style</w:t>
      </w:r>
    </w:p>
    <w:p w14:paraId="05E66432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Spring 2006, COM 290, Internship in Communications</w:t>
      </w:r>
    </w:p>
    <w:p w14:paraId="729E78C0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</w:rPr>
      </w:pPr>
      <w:r w:rsidRPr="00DD2132">
        <w:rPr>
          <w:rFonts w:ascii="Times" w:hAnsi="Times"/>
        </w:rPr>
        <w:t>Fall 2005, COM 240, Media Workshop: Acting Directing and Producing for the Media</w:t>
      </w:r>
    </w:p>
    <w:p w14:paraId="448B4C7E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Spring 2005, COM 503, Special Topics: Introduction to Web Design, Animation and Theory</w:t>
      </w:r>
    </w:p>
    <w:p w14:paraId="2F026972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Spring 2005, COM 214, Principles of Editorial Style</w:t>
      </w:r>
    </w:p>
    <w:p w14:paraId="0A9414EE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Spring 2005, COM 290, Internship in Communications</w:t>
      </w:r>
    </w:p>
    <w:p w14:paraId="6DF3B21E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>Fall 2004, COM 370, Introduction to Web Design, Graphics and Theory</w:t>
      </w:r>
    </w:p>
    <w:p w14:paraId="390529ED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</w:rPr>
      </w:pPr>
      <w:r w:rsidRPr="00DD2132">
        <w:rPr>
          <w:rFonts w:ascii="Times" w:hAnsi="Times"/>
        </w:rPr>
        <w:t>Fall 2004, COM 240, Media Workshop: Acting Directing and Producing for the Media</w:t>
      </w:r>
    </w:p>
    <w:p w14:paraId="16263AB3" w14:textId="77777777" w:rsidR="00DF5D4C" w:rsidRPr="00DD2132" w:rsidRDefault="00DF5D4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  <w:i/>
        </w:rPr>
      </w:pPr>
    </w:p>
    <w:p w14:paraId="53A69116" w14:textId="77777777" w:rsidR="00DF5D4C" w:rsidRPr="00DD2132" w:rsidRDefault="00DF5D4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  <w:i/>
        </w:rPr>
      </w:pPr>
      <w:r w:rsidRPr="00DD2132">
        <w:rPr>
          <w:rFonts w:ascii="Times" w:hAnsi="Times"/>
          <w:i/>
        </w:rPr>
        <w:t>The Graduate Center</w:t>
      </w:r>
    </w:p>
    <w:p w14:paraId="3818CB57" w14:textId="77777777" w:rsidR="00DF5D4C" w:rsidRPr="00DD2132" w:rsidRDefault="00DF5D4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  <w:b/>
        </w:rPr>
      </w:pPr>
    </w:p>
    <w:p w14:paraId="740B58E6" w14:textId="32794606" w:rsidR="00EB197D" w:rsidRPr="00515E44" w:rsidRDefault="00EB197D" w:rsidP="00EB197D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ins w:id="381" w:author="Michael Mandiberg" w:date="2024-12-21T12:16:00Z" w16du:dateUtc="2024-12-21T17:16:00Z"/>
          <w:rFonts w:ascii="Times" w:hAnsi="Times"/>
          <w:b/>
          <w:bCs/>
        </w:rPr>
      </w:pPr>
      <w:ins w:id="382" w:author="Michael Mandiberg" w:date="2024-12-21T12:16:00Z" w16du:dateUtc="2024-12-21T17:16:00Z">
        <w:r w:rsidRPr="00DD2132">
          <w:rPr>
            <w:rFonts w:ascii="Times" w:hAnsi="Times"/>
          </w:rPr>
          <w:t>Spring 20</w:t>
        </w:r>
        <w:r>
          <w:rPr>
            <w:rFonts w:ascii="Times" w:hAnsi="Times"/>
          </w:rPr>
          <w:t>25</w:t>
        </w:r>
        <w:r w:rsidRPr="00DD2132">
          <w:rPr>
            <w:rFonts w:ascii="Times" w:hAnsi="Times"/>
          </w:rPr>
          <w:t xml:space="preserve">, ITP 70020, Interactive Technology and </w:t>
        </w:r>
        <w:r w:rsidRPr="00515E44">
          <w:rPr>
            <w:rFonts w:ascii="Times" w:hAnsi="Times"/>
          </w:rPr>
          <w:t>Pedagogy II: Methods and Practice</w:t>
        </w:r>
      </w:ins>
    </w:p>
    <w:p w14:paraId="7AA6DE3A" w14:textId="77777777" w:rsidR="00EB197D" w:rsidRPr="00515E44" w:rsidRDefault="00EB197D" w:rsidP="00EB197D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ins w:id="383" w:author="Michael Mandiberg" w:date="2024-12-21T12:16:00Z" w16du:dateUtc="2024-12-21T17:16:00Z"/>
          <w:rFonts w:ascii="Times" w:hAnsi="Times"/>
          <w:b/>
          <w:bCs/>
        </w:rPr>
      </w:pPr>
      <w:ins w:id="384" w:author="Michael Mandiberg" w:date="2024-12-21T12:16:00Z" w16du:dateUtc="2024-12-21T17:16:00Z">
        <w:r w:rsidRPr="00DD2132">
          <w:rPr>
            <w:rFonts w:ascii="Times" w:hAnsi="Times"/>
          </w:rPr>
          <w:t>Spring 20</w:t>
        </w:r>
        <w:r>
          <w:rPr>
            <w:rFonts w:ascii="Times" w:hAnsi="Times"/>
          </w:rPr>
          <w:t>24</w:t>
        </w:r>
        <w:r w:rsidRPr="00DD2132">
          <w:rPr>
            <w:rFonts w:ascii="Times" w:hAnsi="Times"/>
          </w:rPr>
          <w:t xml:space="preserve">, ITP 70020, Interactive Technology and </w:t>
        </w:r>
        <w:r w:rsidRPr="00515E44">
          <w:rPr>
            <w:rFonts w:ascii="Times" w:hAnsi="Times"/>
          </w:rPr>
          <w:t>Pedagogy II: Methods and Practice</w:t>
        </w:r>
      </w:ins>
    </w:p>
    <w:p w14:paraId="49DEBEE5" w14:textId="734BE50E" w:rsidR="00EB197D" w:rsidRPr="00515E44" w:rsidRDefault="00EB197D" w:rsidP="00EB197D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ins w:id="385" w:author="Michael Mandiberg" w:date="2024-12-21T12:16:00Z" w16du:dateUtc="2024-12-21T17:16:00Z"/>
          <w:rFonts w:ascii="Times" w:hAnsi="Times"/>
          <w:b/>
          <w:bCs/>
        </w:rPr>
      </w:pPr>
      <w:ins w:id="386" w:author="Michael Mandiberg" w:date="2024-12-21T12:16:00Z" w16du:dateUtc="2024-12-21T17:16:00Z">
        <w:r w:rsidRPr="00DD2132">
          <w:rPr>
            <w:rFonts w:ascii="Times" w:hAnsi="Times"/>
          </w:rPr>
          <w:t>Spring 20</w:t>
        </w:r>
        <w:r>
          <w:rPr>
            <w:rFonts w:ascii="Times" w:hAnsi="Times"/>
          </w:rPr>
          <w:t>23</w:t>
        </w:r>
        <w:r w:rsidRPr="00DD2132">
          <w:rPr>
            <w:rFonts w:ascii="Times" w:hAnsi="Times"/>
          </w:rPr>
          <w:t xml:space="preserve">, ITP 70020, Interactive Technology and </w:t>
        </w:r>
        <w:r w:rsidRPr="00515E44">
          <w:rPr>
            <w:rFonts w:ascii="Times" w:hAnsi="Times"/>
          </w:rPr>
          <w:t>Pedagogy II: Methods and Practice</w:t>
        </w:r>
      </w:ins>
    </w:p>
    <w:p w14:paraId="2A3D93FC" w14:textId="10BE6A94" w:rsidR="0000718E" w:rsidRPr="00515E44" w:rsidDel="00EB197D" w:rsidRDefault="0000718E" w:rsidP="0000718E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del w:id="387" w:author="Michael Mandiberg" w:date="2024-12-21T12:16:00Z" w16du:dateUtc="2024-12-21T17:16:00Z"/>
          <w:rFonts w:ascii="Times" w:hAnsi="Times"/>
          <w:b/>
          <w:bCs/>
        </w:rPr>
      </w:pPr>
      <w:del w:id="388" w:author="Michael Mandiberg" w:date="2024-12-21T12:16:00Z" w16du:dateUtc="2024-12-21T17:16:00Z">
        <w:r w:rsidRPr="00DD2132" w:rsidDel="00EB197D">
          <w:rPr>
            <w:rFonts w:ascii="Times" w:hAnsi="Times"/>
          </w:rPr>
          <w:delText>Spring 20</w:delText>
        </w:r>
        <w:r w:rsidDel="00EB197D">
          <w:rPr>
            <w:rFonts w:ascii="Times" w:hAnsi="Times"/>
          </w:rPr>
          <w:delText>23</w:delText>
        </w:r>
        <w:r w:rsidRPr="00DD2132" w:rsidDel="00EB197D">
          <w:rPr>
            <w:rFonts w:ascii="Times" w:hAnsi="Times"/>
          </w:rPr>
          <w:delText xml:space="preserve">, ITP 70020, Interactive Technology and </w:delText>
        </w:r>
        <w:r w:rsidRPr="00515E44" w:rsidDel="00EB197D">
          <w:rPr>
            <w:rFonts w:ascii="Times" w:hAnsi="Times"/>
          </w:rPr>
          <w:delText>Pedagogy II: Methods and Practice</w:delText>
        </w:r>
      </w:del>
    </w:p>
    <w:p w14:paraId="1762FA0C" w14:textId="77777777" w:rsidR="0000718E" w:rsidRPr="00515E44" w:rsidRDefault="0000718E" w:rsidP="0000718E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  <w:b/>
          <w:bCs/>
        </w:rPr>
      </w:pPr>
      <w:r w:rsidRPr="00DD2132">
        <w:rPr>
          <w:rFonts w:ascii="Times" w:hAnsi="Times"/>
        </w:rPr>
        <w:t>Spring 20</w:t>
      </w:r>
      <w:r>
        <w:rPr>
          <w:rFonts w:ascii="Times" w:hAnsi="Times"/>
        </w:rPr>
        <w:t>22</w:t>
      </w:r>
      <w:r w:rsidRPr="00DD2132">
        <w:rPr>
          <w:rFonts w:ascii="Times" w:hAnsi="Times"/>
        </w:rPr>
        <w:t xml:space="preserve">, ITP 70020, Interactive Technology and </w:t>
      </w:r>
      <w:r w:rsidRPr="00515E44">
        <w:rPr>
          <w:rFonts w:ascii="Times" w:hAnsi="Times"/>
        </w:rPr>
        <w:t>Pedagogy II: Methods and Practice</w:t>
      </w:r>
    </w:p>
    <w:p w14:paraId="4B1F6D7C" w14:textId="77777777" w:rsidR="000A04DA" w:rsidRPr="003311E5" w:rsidRDefault="000A04DA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  <w:b/>
          <w:bCs/>
        </w:rPr>
      </w:pPr>
      <w:r w:rsidRPr="00DD2132">
        <w:rPr>
          <w:rFonts w:ascii="Times" w:hAnsi="Times"/>
        </w:rPr>
        <w:t>Spring 20</w:t>
      </w:r>
      <w:r>
        <w:rPr>
          <w:rFonts w:ascii="Times" w:hAnsi="Times"/>
        </w:rPr>
        <w:t>20</w:t>
      </w:r>
      <w:r w:rsidRPr="00DD2132">
        <w:rPr>
          <w:rFonts w:ascii="Times" w:hAnsi="Times"/>
        </w:rPr>
        <w:t xml:space="preserve">, ITP 70020, Interactive Technology and </w:t>
      </w:r>
      <w:r w:rsidR="00E90BFE" w:rsidRPr="003311E5">
        <w:rPr>
          <w:rFonts w:ascii="Times" w:hAnsi="Times"/>
        </w:rPr>
        <w:t>Pedagogy II: Methods and Practice</w:t>
      </w:r>
    </w:p>
    <w:p w14:paraId="0FB800B2" w14:textId="77777777" w:rsidR="00844700" w:rsidRPr="00DD2132" w:rsidRDefault="00844700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 xml:space="preserve">Spring 2019, ITP 70020, Interactive Technology and </w:t>
      </w:r>
      <w:r w:rsidR="00E90BFE" w:rsidRPr="00515E44">
        <w:rPr>
          <w:rFonts w:ascii="Times" w:hAnsi="Times"/>
        </w:rPr>
        <w:t>Pedagogy II: Methods and Practice</w:t>
      </w:r>
    </w:p>
    <w:p w14:paraId="20FF6D8E" w14:textId="77777777" w:rsidR="00844700" w:rsidRPr="00E90BFE" w:rsidRDefault="00844700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E90BFE">
        <w:rPr>
          <w:rFonts w:ascii="Times" w:hAnsi="Times"/>
        </w:rPr>
        <w:t xml:space="preserve">Fall 2017, ITP 70010, </w:t>
      </w:r>
      <w:r w:rsidR="00E90BFE" w:rsidRPr="003311E5">
        <w:rPr>
          <w:rFonts w:ascii="Times" w:hAnsi="Times"/>
        </w:rPr>
        <w:t>Interactive Technology and Pedagogy I: History and Theory</w:t>
      </w:r>
    </w:p>
    <w:p w14:paraId="021A9F9B" w14:textId="77777777" w:rsidR="00DF5D4C" w:rsidRPr="00DD2132" w:rsidRDefault="00DF5D4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 xml:space="preserve">Fall 2015, ITP 70010, Interactive Technology and </w:t>
      </w:r>
      <w:r w:rsidR="00E90BFE" w:rsidRPr="00515E44">
        <w:rPr>
          <w:rFonts w:ascii="Times" w:hAnsi="Times"/>
        </w:rPr>
        <w:t>Pedagogy I: History and Theory</w:t>
      </w:r>
    </w:p>
    <w:p w14:paraId="5269A791" w14:textId="77777777" w:rsidR="00DF5D4C" w:rsidRPr="00DD2132" w:rsidRDefault="00DF5D4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 xml:space="preserve">Spring 2015, ITP 70020, Interactive Technology and </w:t>
      </w:r>
      <w:r w:rsidR="00E90BFE" w:rsidRPr="00515E44">
        <w:rPr>
          <w:rFonts w:ascii="Times" w:hAnsi="Times"/>
        </w:rPr>
        <w:t>Pedagogy II: Methods and Practice</w:t>
      </w:r>
    </w:p>
    <w:p w14:paraId="3A4E509A" w14:textId="77777777" w:rsidR="00DF5D4C" w:rsidRPr="00DD2132" w:rsidRDefault="00DF5D4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 xml:space="preserve">Spring 2014, ITP 70020, Interactive Technology and </w:t>
      </w:r>
      <w:r w:rsidR="00E90BFE" w:rsidRPr="00515E44">
        <w:rPr>
          <w:rFonts w:ascii="Times" w:hAnsi="Times"/>
        </w:rPr>
        <w:t>Pedagogy II: Methods and Practice</w:t>
      </w:r>
    </w:p>
    <w:p w14:paraId="6976F624" w14:textId="77777777" w:rsidR="00DF5D4C" w:rsidRPr="00DD2132" w:rsidRDefault="00DF5D4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 xml:space="preserve">Spring 2012, ITP 70020, Interactive Technology and </w:t>
      </w:r>
      <w:r w:rsidR="00E90BFE" w:rsidRPr="00515E44">
        <w:rPr>
          <w:rFonts w:ascii="Times" w:hAnsi="Times"/>
        </w:rPr>
        <w:t>Pedagogy II: Methods and Practice</w:t>
      </w:r>
    </w:p>
    <w:p w14:paraId="13CDA6E3" w14:textId="77777777" w:rsidR="00DF5D4C" w:rsidRPr="00DD2132" w:rsidRDefault="00DF5D4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</w:rPr>
      </w:pPr>
      <w:r w:rsidRPr="00DD2132">
        <w:rPr>
          <w:rFonts w:ascii="Times" w:hAnsi="Times"/>
        </w:rPr>
        <w:t xml:space="preserve">Fall 2010, ITP 70010, Interactive Technology and </w:t>
      </w:r>
      <w:r w:rsidR="00E90BFE" w:rsidRPr="00515E44">
        <w:rPr>
          <w:rFonts w:ascii="Times" w:hAnsi="Times"/>
        </w:rPr>
        <w:t>Pedagogy I: History and Theory</w:t>
      </w:r>
    </w:p>
    <w:p w14:paraId="538803D7" w14:textId="77777777" w:rsidR="006B7B39" w:rsidRPr="00DD2132" w:rsidRDefault="006B7B39" w:rsidP="003311E5">
      <w:pPr>
        <w:tabs>
          <w:tab w:val="left" w:pos="720"/>
        </w:tabs>
        <w:spacing w:after="80"/>
      </w:pPr>
    </w:p>
    <w:p w14:paraId="240843D9" w14:textId="77777777" w:rsidR="0065523E" w:rsidRPr="00DD2132" w:rsidRDefault="0065523E" w:rsidP="003311E5">
      <w:pPr>
        <w:tabs>
          <w:tab w:val="left" w:pos="720"/>
        </w:tabs>
        <w:spacing w:after="80"/>
        <w:ind w:left="864"/>
      </w:pPr>
      <w:r w:rsidRPr="00DD2132">
        <w:t>NEW COURSE(S) OR CURRICULA DEVELOPED</w:t>
      </w:r>
    </w:p>
    <w:p w14:paraId="6C1F8F28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432" w:right="216" w:hanging="432"/>
        <w:rPr>
          <w:rFonts w:ascii="Times" w:hAnsi="Times"/>
        </w:rPr>
      </w:pPr>
    </w:p>
    <w:p w14:paraId="561ED49C" w14:textId="079E9046" w:rsidR="00EB197D" w:rsidRDefault="00EB197D" w:rsidP="00EB197D">
      <w:pPr>
        <w:pStyle w:val="Entry-Date"/>
        <w:rPr>
          <w:ins w:id="389" w:author="Michael Mandiberg" w:date="2024-12-21T12:17:00Z" w16du:dateUtc="2024-12-21T17:17:00Z"/>
        </w:rPr>
      </w:pPr>
      <w:ins w:id="390" w:author="Michael Mandiberg" w:date="2024-12-21T12:17:00Z" w16du:dateUtc="2024-12-21T17:17:00Z">
        <w:r>
          <w:t>2023</w:t>
        </w:r>
        <w:r>
          <w:tab/>
        </w:r>
        <w:r w:rsidRPr="000A04DA">
          <w:t xml:space="preserve">COM </w:t>
        </w:r>
        <w:r>
          <w:t>336</w:t>
        </w:r>
        <w:r w:rsidRPr="000A04DA">
          <w:t xml:space="preserve">, </w:t>
        </w:r>
        <w:r>
          <w:t>AI and the Future of Creativity</w:t>
        </w:r>
      </w:ins>
    </w:p>
    <w:p w14:paraId="11C3DBA2" w14:textId="77777777" w:rsidR="008066E1" w:rsidRDefault="008066E1" w:rsidP="003311E5">
      <w:pPr>
        <w:pStyle w:val="Entry-Date"/>
      </w:pPr>
      <w:r>
        <w:t>2020</w:t>
      </w:r>
      <w:r>
        <w:tab/>
      </w:r>
      <w:r w:rsidRPr="000A04DA">
        <w:t xml:space="preserve">COM </w:t>
      </w:r>
      <w:r>
        <w:t>330</w:t>
      </w:r>
      <w:r w:rsidRPr="000A04DA">
        <w:t xml:space="preserve">, </w:t>
      </w:r>
      <w:r>
        <w:t>Data Visualization</w:t>
      </w:r>
    </w:p>
    <w:p w14:paraId="21CD911F" w14:textId="77777777" w:rsidR="000549B9" w:rsidRPr="000A04DA" w:rsidRDefault="000549B9" w:rsidP="003311E5">
      <w:pPr>
        <w:pStyle w:val="Entry-Date"/>
      </w:pPr>
      <w:r>
        <w:t>2014</w:t>
      </w:r>
      <w:r>
        <w:tab/>
        <w:t>Co-developed COM 781, MA course in Digital Media and Culture</w:t>
      </w:r>
    </w:p>
    <w:p w14:paraId="66451FBC" w14:textId="77777777" w:rsidR="006B7B39" w:rsidRPr="00DD2132" w:rsidRDefault="006B7B39" w:rsidP="003311E5">
      <w:pPr>
        <w:pStyle w:val="Entry-Date"/>
      </w:pPr>
      <w:r w:rsidRPr="00DD2132">
        <w:t>2011</w:t>
      </w:r>
      <w:r w:rsidR="007D4264">
        <w:tab/>
      </w:r>
      <w:r w:rsidRPr="00DD2132">
        <w:t>Developed online-only version of COM 115 Intro to Media Environments.</w:t>
      </w:r>
    </w:p>
    <w:p w14:paraId="04DF6876" w14:textId="77777777" w:rsidR="006B7B39" w:rsidRPr="00DD2132" w:rsidRDefault="006B7B39" w:rsidP="003311E5">
      <w:pPr>
        <w:pStyle w:val="Entry-Date"/>
      </w:pPr>
      <w:r w:rsidRPr="00DD2132">
        <w:t>2007</w:t>
      </w:r>
      <w:r w:rsidR="007D4264">
        <w:tab/>
      </w:r>
      <w:r w:rsidRPr="00DD2132">
        <w:t xml:space="preserve">Wrote </w:t>
      </w:r>
      <w:proofErr w:type="gramStart"/>
      <w:r w:rsidRPr="00DD2132">
        <w:t>3 week</w:t>
      </w:r>
      <w:proofErr w:type="gramEnd"/>
      <w:r w:rsidRPr="00DD2132">
        <w:t xml:space="preserve"> module on Internet Culture for </w:t>
      </w:r>
      <w:r w:rsidR="00DF5D4C" w:rsidRPr="00DD2132">
        <w:t>a</w:t>
      </w:r>
      <w:r w:rsidRPr="00DD2132">
        <w:t xml:space="preserve"> graduate course on Media Literacy</w:t>
      </w:r>
      <w:r w:rsidR="005D0608" w:rsidRPr="00DD2132">
        <w:t>.</w:t>
      </w:r>
    </w:p>
    <w:p w14:paraId="09B71F55" w14:textId="77777777" w:rsidR="006B7B39" w:rsidRPr="00DD2132" w:rsidRDefault="005D0608" w:rsidP="003311E5">
      <w:pPr>
        <w:pStyle w:val="Entry-Date"/>
      </w:pPr>
      <w:r w:rsidRPr="00DD2132">
        <w:t>2006</w:t>
      </w:r>
      <w:r w:rsidR="007D4264">
        <w:tab/>
      </w:r>
      <w:r w:rsidRPr="00DD2132">
        <w:t xml:space="preserve">COM 115 Intro to Media Environments, including </w:t>
      </w:r>
      <w:r w:rsidR="006B7B39" w:rsidRPr="00DD2132">
        <w:t>extensive lesson plans and sample presentations to ensure consistency across adjunct sections.</w:t>
      </w:r>
    </w:p>
    <w:p w14:paraId="5139B6A7" w14:textId="77777777" w:rsidR="006B7B39" w:rsidRPr="00DD2132" w:rsidRDefault="006B7B39" w:rsidP="003311E5">
      <w:pPr>
        <w:pStyle w:val="Entry-Date"/>
      </w:pPr>
      <w:r w:rsidRPr="00DD2132">
        <w:t>2006</w:t>
      </w:r>
      <w:r w:rsidRPr="00DD2132">
        <w:tab/>
        <w:t>COM 317 Information Design.</w:t>
      </w:r>
    </w:p>
    <w:p w14:paraId="2E20F60B" w14:textId="77777777" w:rsidR="006B7B39" w:rsidRPr="00DD2132" w:rsidRDefault="006B7B39" w:rsidP="003311E5">
      <w:pPr>
        <w:pStyle w:val="Entry-Date"/>
      </w:pPr>
      <w:r w:rsidRPr="00DD2132">
        <w:t>2006</w:t>
      </w:r>
      <w:r w:rsidR="007D4264">
        <w:tab/>
      </w:r>
      <w:r w:rsidRPr="00DD2132">
        <w:t>COM 232 History of Design and Digital Media.</w:t>
      </w:r>
    </w:p>
    <w:p w14:paraId="418BC183" w14:textId="77777777" w:rsidR="006B7B39" w:rsidRPr="00DD2132" w:rsidRDefault="006B7B39" w:rsidP="003311E5">
      <w:pPr>
        <w:pStyle w:val="Entry-Date"/>
      </w:pPr>
      <w:r w:rsidRPr="00DD2132">
        <w:t>2006</w:t>
      </w:r>
      <w:r w:rsidRPr="00DD2132">
        <w:tab/>
        <w:t>COM 451 Advanced Design and Digital Media Seminar.</w:t>
      </w:r>
    </w:p>
    <w:p w14:paraId="298B9D4D" w14:textId="77777777" w:rsidR="006B7B39" w:rsidRPr="00DD2132" w:rsidRDefault="006B7B39" w:rsidP="003311E5">
      <w:pPr>
        <w:pStyle w:val="Entry-Date"/>
      </w:pPr>
      <w:r w:rsidRPr="00DD2132">
        <w:t>2004</w:t>
      </w:r>
      <w:r w:rsidRPr="00DD2132">
        <w:tab/>
        <w:t>COM 503 Web Animation, Design and Theory. (</w:t>
      </w:r>
      <w:r w:rsidR="001E06C9" w:rsidRPr="00DD2132">
        <w:t>R</w:t>
      </w:r>
      <w:r w:rsidRPr="00DD2132">
        <w:t>egularized in 2006</w:t>
      </w:r>
      <w:r w:rsidR="001E06C9" w:rsidRPr="00DD2132">
        <w:t xml:space="preserve"> as COM 380</w:t>
      </w:r>
      <w:r w:rsidR="005D0608" w:rsidRPr="00DD2132">
        <w:t>.</w:t>
      </w:r>
      <w:r w:rsidRPr="00DD2132">
        <w:t>)</w:t>
      </w:r>
    </w:p>
    <w:p w14:paraId="6C1E5D39" w14:textId="77777777" w:rsidR="0065523E" w:rsidRPr="00DD2132" w:rsidRDefault="0065523E" w:rsidP="003311E5">
      <w:pPr>
        <w:tabs>
          <w:tab w:val="left" w:pos="720"/>
        </w:tabs>
        <w:spacing w:after="80"/>
      </w:pPr>
    </w:p>
    <w:p w14:paraId="63EB5422" w14:textId="77777777" w:rsidR="0065523E" w:rsidRPr="00DD2132" w:rsidRDefault="0065523E" w:rsidP="003311E5">
      <w:pPr>
        <w:tabs>
          <w:tab w:val="left" w:pos="720"/>
        </w:tabs>
        <w:spacing w:after="80"/>
        <w:ind w:left="864"/>
      </w:pPr>
      <w:r w:rsidRPr="00DD2132">
        <w:t>PROGRAM(S) DEVELOPED</w:t>
      </w:r>
    </w:p>
    <w:p w14:paraId="560782ED" w14:textId="77777777" w:rsidR="0065523E" w:rsidRPr="00DD2132" w:rsidRDefault="0065523E" w:rsidP="003311E5">
      <w:pPr>
        <w:tabs>
          <w:tab w:val="left" w:pos="720"/>
        </w:tabs>
        <w:spacing w:after="80"/>
      </w:pPr>
    </w:p>
    <w:p w14:paraId="7936B17C" w14:textId="77777777" w:rsidR="000A04DA" w:rsidRDefault="000A04DA" w:rsidP="003311E5">
      <w:pPr>
        <w:pStyle w:val="Entry-Date"/>
      </w:pPr>
      <w:r w:rsidRPr="00DD2132">
        <w:t>20</w:t>
      </w:r>
      <w:r>
        <w:t>19</w:t>
      </w:r>
      <w:r w:rsidRPr="00DD2132">
        <w:t xml:space="preserve">      </w:t>
      </w:r>
      <w:r>
        <w:t xml:space="preserve">Led the creation of a standalone Interactive Technology and Pedagogy (ITP) certificate. This is the first certificate offered by the Graduate Center which can be earned without concurrent </w:t>
      </w:r>
      <w:r w:rsidR="008E603A">
        <w:t>MA or PhD.</w:t>
      </w:r>
    </w:p>
    <w:p w14:paraId="4243D7C2" w14:textId="77777777" w:rsidR="006B7B39" w:rsidRPr="00DD2132" w:rsidRDefault="006B7B39" w:rsidP="003311E5">
      <w:pPr>
        <w:pStyle w:val="Entry-Date"/>
      </w:pPr>
      <w:r w:rsidRPr="00DD2132">
        <w:t xml:space="preserve">2006      Active participant in the Communications Program curriculum overhaul. </w:t>
      </w:r>
      <w:proofErr w:type="gramStart"/>
      <w:r w:rsidRPr="00DD2132">
        <w:t>Co-creator of the new Design and Digital Media curriculum,</w:t>
      </w:r>
      <w:proofErr w:type="gramEnd"/>
      <w:r w:rsidRPr="00DD2132">
        <w:t xml:space="preserve"> approved and implemented Fall 2007.</w:t>
      </w:r>
    </w:p>
    <w:p w14:paraId="3FB9151A" w14:textId="77777777" w:rsidR="006B7B39" w:rsidRPr="00DD2132" w:rsidRDefault="006B7B39" w:rsidP="003311E5">
      <w:pPr>
        <w:tabs>
          <w:tab w:val="left" w:pos="720"/>
        </w:tabs>
        <w:spacing w:after="80"/>
        <w:ind w:left="864"/>
      </w:pPr>
    </w:p>
    <w:p w14:paraId="3A6B684D" w14:textId="77777777" w:rsidR="0065523E" w:rsidRPr="00DD2132" w:rsidRDefault="0065523E" w:rsidP="003311E5">
      <w:pPr>
        <w:tabs>
          <w:tab w:val="left" w:pos="720"/>
        </w:tabs>
        <w:spacing w:after="80"/>
        <w:ind w:left="864"/>
      </w:pPr>
      <w:r w:rsidRPr="00DD2132">
        <w:lastRenderedPageBreak/>
        <w:t>STUDENT MENTORING (</w:t>
      </w:r>
      <w:r w:rsidRPr="00DD2132">
        <w:rPr>
          <w:sz w:val="20"/>
        </w:rPr>
        <w:t xml:space="preserve">include supervision of honors theses, </w:t>
      </w:r>
      <w:proofErr w:type="gramStart"/>
      <w:r w:rsidRPr="00DD2132">
        <w:rPr>
          <w:sz w:val="20"/>
        </w:rPr>
        <w:t>masters</w:t>
      </w:r>
      <w:proofErr w:type="gramEnd"/>
      <w:r w:rsidRPr="00DD2132">
        <w:rPr>
          <w:sz w:val="20"/>
        </w:rPr>
        <w:t xml:space="preserve"> theses, &amp; doctoral dissertations; independent studies; or graduate students</w:t>
      </w:r>
      <w:r w:rsidRPr="00DD2132">
        <w:t>)</w:t>
      </w:r>
    </w:p>
    <w:p w14:paraId="458D345A" w14:textId="77777777" w:rsidR="0065523E" w:rsidRPr="00DD2132" w:rsidRDefault="0065523E" w:rsidP="003311E5">
      <w:pPr>
        <w:tabs>
          <w:tab w:val="left" w:pos="720"/>
        </w:tabs>
        <w:spacing w:after="80"/>
        <w:ind w:left="864"/>
      </w:pPr>
    </w:p>
    <w:p w14:paraId="551E4D7D" w14:textId="77777777" w:rsidR="00322949" w:rsidRPr="00DD2132" w:rsidRDefault="00322949" w:rsidP="003311E5">
      <w:pPr>
        <w:tabs>
          <w:tab w:val="left" w:pos="720"/>
        </w:tabs>
        <w:spacing w:after="80"/>
        <w:rPr>
          <w:color w:val="auto"/>
          <w:u w:val="single"/>
        </w:rPr>
      </w:pPr>
      <w:r w:rsidRPr="00DD2132">
        <w:rPr>
          <w:color w:val="auto"/>
          <w:u w:val="single"/>
        </w:rPr>
        <w:t>Degree Supervision</w:t>
      </w:r>
    </w:p>
    <w:p w14:paraId="068FAABA" w14:textId="77777777" w:rsidR="00322949" w:rsidRPr="00DD2132" w:rsidRDefault="00322949" w:rsidP="003311E5">
      <w:pPr>
        <w:tabs>
          <w:tab w:val="left" w:pos="720"/>
        </w:tabs>
        <w:spacing w:after="80"/>
        <w:rPr>
          <w:color w:val="auto"/>
        </w:rPr>
      </w:pPr>
    </w:p>
    <w:p w14:paraId="50954DC7" w14:textId="77777777" w:rsidR="006E4063" w:rsidRPr="00DD2132" w:rsidRDefault="006E4063" w:rsidP="003311E5">
      <w:pPr>
        <w:pStyle w:val="Default"/>
        <w:tabs>
          <w:tab w:val="left" w:pos="720"/>
          <w:tab w:val="left" w:pos="8640"/>
        </w:tabs>
        <w:spacing w:after="80"/>
        <w:ind w:left="720" w:right="216" w:hanging="720"/>
        <w:rPr>
          <w:rFonts w:ascii="Times" w:hAnsi="Times"/>
          <w:i/>
          <w:szCs w:val="24"/>
        </w:rPr>
      </w:pPr>
      <w:r w:rsidRPr="00DD2132">
        <w:rPr>
          <w:rFonts w:ascii="Times" w:hAnsi="Times"/>
          <w:i/>
          <w:szCs w:val="24"/>
        </w:rPr>
        <w:t>Honors Theses, Communications, College of Staten Island</w:t>
      </w:r>
    </w:p>
    <w:p w14:paraId="0AD5AB94" w14:textId="77777777" w:rsidR="000769EF" w:rsidRPr="00DD2132" w:rsidRDefault="000769EF" w:rsidP="003311E5">
      <w:pPr>
        <w:tabs>
          <w:tab w:val="left" w:pos="720"/>
        </w:tabs>
        <w:spacing w:after="80"/>
        <w:ind w:firstLine="720"/>
        <w:rPr>
          <w:color w:val="auto"/>
        </w:rPr>
      </w:pPr>
      <w:r w:rsidRPr="00DD2132">
        <w:rPr>
          <w:color w:val="auto"/>
        </w:rPr>
        <w:t>2019, Sam Meyer</w:t>
      </w:r>
    </w:p>
    <w:p w14:paraId="42240FE7" w14:textId="77777777" w:rsidR="000769EF" w:rsidRPr="00DD2132" w:rsidRDefault="000769EF" w:rsidP="003311E5">
      <w:pPr>
        <w:tabs>
          <w:tab w:val="left" w:pos="720"/>
        </w:tabs>
        <w:spacing w:after="80"/>
        <w:ind w:firstLine="720"/>
        <w:rPr>
          <w:color w:val="auto"/>
        </w:rPr>
      </w:pPr>
      <w:r w:rsidRPr="00DD2132">
        <w:rPr>
          <w:color w:val="auto"/>
        </w:rPr>
        <w:t>2019, Daniel Minkoff</w:t>
      </w:r>
    </w:p>
    <w:p w14:paraId="7C82E12A" w14:textId="77777777" w:rsidR="000769EF" w:rsidRPr="00DD2132" w:rsidRDefault="000769EF" w:rsidP="003311E5">
      <w:pPr>
        <w:tabs>
          <w:tab w:val="left" w:pos="720"/>
        </w:tabs>
        <w:spacing w:after="80"/>
        <w:ind w:firstLine="720"/>
        <w:rPr>
          <w:color w:val="auto"/>
        </w:rPr>
      </w:pPr>
      <w:r w:rsidRPr="00DD2132">
        <w:rPr>
          <w:color w:val="auto"/>
        </w:rPr>
        <w:t xml:space="preserve">2018, Gabriel </w:t>
      </w:r>
      <w:proofErr w:type="spellStart"/>
      <w:r w:rsidRPr="00DD2132">
        <w:rPr>
          <w:color w:val="auto"/>
        </w:rPr>
        <w:t>Nicose</w:t>
      </w:r>
      <w:proofErr w:type="spellEnd"/>
    </w:p>
    <w:p w14:paraId="4404F6B4" w14:textId="77777777" w:rsidR="00704CCB" w:rsidRPr="00DD2132" w:rsidRDefault="00704CCB" w:rsidP="003311E5">
      <w:pPr>
        <w:tabs>
          <w:tab w:val="left" w:pos="720"/>
        </w:tabs>
        <w:spacing w:after="80"/>
        <w:ind w:firstLine="720"/>
        <w:rPr>
          <w:color w:val="auto"/>
        </w:rPr>
      </w:pPr>
      <w:r w:rsidRPr="00DD2132">
        <w:rPr>
          <w:color w:val="auto"/>
        </w:rPr>
        <w:t>2014, Allison Scully</w:t>
      </w:r>
    </w:p>
    <w:p w14:paraId="0D792731" w14:textId="77777777" w:rsidR="00704CCB" w:rsidRPr="00DD2132" w:rsidRDefault="00704CCB" w:rsidP="003311E5">
      <w:pPr>
        <w:tabs>
          <w:tab w:val="left" w:pos="720"/>
        </w:tabs>
        <w:spacing w:after="80"/>
        <w:ind w:firstLine="720"/>
        <w:rPr>
          <w:color w:val="auto"/>
        </w:rPr>
      </w:pPr>
      <w:r w:rsidRPr="00DD2132">
        <w:rPr>
          <w:color w:val="auto"/>
        </w:rPr>
        <w:t xml:space="preserve">2011, </w:t>
      </w:r>
      <w:proofErr w:type="spellStart"/>
      <w:r w:rsidRPr="00DD2132">
        <w:rPr>
          <w:color w:val="auto"/>
        </w:rPr>
        <w:t>Qimei</w:t>
      </w:r>
      <w:proofErr w:type="spellEnd"/>
      <w:r w:rsidRPr="00DD2132">
        <w:rPr>
          <w:color w:val="auto"/>
        </w:rPr>
        <w:t xml:space="preserve"> Luo</w:t>
      </w:r>
    </w:p>
    <w:p w14:paraId="7BE1476F" w14:textId="77777777" w:rsidR="00C30AD1" w:rsidRPr="00DD2132" w:rsidRDefault="00C30AD1" w:rsidP="003311E5">
      <w:pPr>
        <w:tabs>
          <w:tab w:val="left" w:pos="720"/>
        </w:tabs>
        <w:spacing w:after="80"/>
        <w:rPr>
          <w:i/>
          <w:color w:val="auto"/>
        </w:rPr>
      </w:pPr>
    </w:p>
    <w:p w14:paraId="0C7E55DA" w14:textId="77777777" w:rsidR="006E4063" w:rsidRPr="00DD2132" w:rsidRDefault="006E4063" w:rsidP="003311E5">
      <w:pPr>
        <w:tabs>
          <w:tab w:val="left" w:pos="720"/>
        </w:tabs>
        <w:spacing w:after="80"/>
        <w:rPr>
          <w:i/>
          <w:color w:val="auto"/>
        </w:rPr>
      </w:pPr>
      <w:proofErr w:type="gramStart"/>
      <w:r w:rsidRPr="00DD2132">
        <w:rPr>
          <w:i/>
          <w:color w:val="auto"/>
        </w:rPr>
        <w:t>Masters</w:t>
      </w:r>
      <w:proofErr w:type="gramEnd"/>
      <w:r w:rsidRPr="00DD2132">
        <w:rPr>
          <w:i/>
          <w:color w:val="auto"/>
        </w:rPr>
        <w:t xml:space="preserve"> Theses, </w:t>
      </w:r>
      <w:r w:rsidRPr="00DD2132">
        <w:rPr>
          <w:i/>
        </w:rPr>
        <w:t>Cinema and Media Studies</w:t>
      </w:r>
      <w:r w:rsidRPr="00DD2132">
        <w:rPr>
          <w:i/>
          <w:color w:val="auto"/>
        </w:rPr>
        <w:t>, College of Staten Island</w:t>
      </w:r>
    </w:p>
    <w:p w14:paraId="65B04EA8" w14:textId="77777777" w:rsidR="000769EF" w:rsidRPr="00DD2132" w:rsidRDefault="000769EF" w:rsidP="003311E5">
      <w:pPr>
        <w:pStyle w:val="Entry"/>
      </w:pPr>
      <w:r w:rsidRPr="00DD2132">
        <w:t>2018</w:t>
      </w:r>
      <w:r w:rsidR="0000718E">
        <w:t xml:space="preserve">, </w:t>
      </w:r>
      <w:r w:rsidRPr="00DD2132">
        <w:t>Committee member: Ronal</w:t>
      </w:r>
      <w:r w:rsidR="008E603A">
        <w:t>d</w:t>
      </w:r>
      <w:r w:rsidRPr="00DD2132">
        <w:t xml:space="preserve"> Oliva.</w:t>
      </w:r>
    </w:p>
    <w:p w14:paraId="37C6614B" w14:textId="77777777" w:rsidR="006E4063" w:rsidRPr="00DD2132" w:rsidRDefault="006E4063" w:rsidP="003311E5">
      <w:pPr>
        <w:pStyle w:val="Entry"/>
      </w:pPr>
      <w:r w:rsidRPr="00DD2132">
        <w:t>2014, Co-Advisor: Laura Christiansen.</w:t>
      </w:r>
    </w:p>
    <w:p w14:paraId="508F410D" w14:textId="77777777" w:rsidR="006E4063" w:rsidRPr="00DD2132" w:rsidRDefault="006E4063" w:rsidP="003311E5">
      <w:pPr>
        <w:pStyle w:val="Entry"/>
      </w:pPr>
      <w:r w:rsidRPr="00DD2132">
        <w:t xml:space="preserve">2012, Committee member: Brian </w:t>
      </w:r>
      <w:proofErr w:type="spellStart"/>
      <w:r w:rsidRPr="00DD2132">
        <w:t>Spach</w:t>
      </w:r>
      <w:proofErr w:type="spellEnd"/>
      <w:r w:rsidRPr="00DD2132">
        <w:t>.</w:t>
      </w:r>
    </w:p>
    <w:p w14:paraId="22BF8284" w14:textId="77777777" w:rsidR="006E4063" w:rsidRPr="00DD2132" w:rsidRDefault="006E4063" w:rsidP="003311E5">
      <w:pPr>
        <w:tabs>
          <w:tab w:val="left" w:pos="720"/>
        </w:tabs>
        <w:spacing w:after="80"/>
        <w:rPr>
          <w:i/>
          <w:color w:val="auto"/>
        </w:rPr>
      </w:pPr>
    </w:p>
    <w:p w14:paraId="27FEBFEC" w14:textId="77777777" w:rsidR="006E4063" w:rsidRPr="00DD2132" w:rsidRDefault="006E4063" w:rsidP="003311E5">
      <w:pPr>
        <w:tabs>
          <w:tab w:val="left" w:pos="720"/>
        </w:tabs>
        <w:spacing w:after="80"/>
        <w:rPr>
          <w:i/>
          <w:color w:val="auto"/>
        </w:rPr>
      </w:pPr>
      <w:proofErr w:type="gramStart"/>
      <w:r w:rsidRPr="00DD2132">
        <w:rPr>
          <w:i/>
          <w:color w:val="auto"/>
        </w:rPr>
        <w:t>Masters</w:t>
      </w:r>
      <w:proofErr w:type="gramEnd"/>
      <w:r w:rsidRPr="00DD2132">
        <w:rPr>
          <w:i/>
          <w:color w:val="auto"/>
        </w:rPr>
        <w:t xml:space="preserve"> Theses, Masters of Arts in Liberal Studies, Graduate Center</w:t>
      </w:r>
    </w:p>
    <w:p w14:paraId="73157C86" w14:textId="77777777" w:rsidR="00E4328D" w:rsidRPr="00DD2132" w:rsidRDefault="00E4328D" w:rsidP="003311E5">
      <w:pPr>
        <w:tabs>
          <w:tab w:val="left" w:pos="720"/>
        </w:tabs>
        <w:spacing w:after="80"/>
        <w:ind w:left="720"/>
        <w:rPr>
          <w:color w:val="auto"/>
        </w:rPr>
      </w:pPr>
      <w:r w:rsidRPr="00DD2132">
        <w:rPr>
          <w:color w:val="auto"/>
        </w:rPr>
        <w:t xml:space="preserve">2019, Advisor: Camilla </w:t>
      </w:r>
      <w:proofErr w:type="spellStart"/>
      <w:r w:rsidRPr="00DD2132">
        <w:rPr>
          <w:color w:val="auto"/>
        </w:rPr>
        <w:t>Skoglie</w:t>
      </w:r>
      <w:proofErr w:type="spellEnd"/>
    </w:p>
    <w:p w14:paraId="1A571EF0" w14:textId="77777777" w:rsidR="00E4328D" w:rsidRPr="00DD2132" w:rsidRDefault="00E4328D" w:rsidP="003311E5">
      <w:pPr>
        <w:tabs>
          <w:tab w:val="left" w:pos="720"/>
        </w:tabs>
        <w:spacing w:after="80"/>
        <w:ind w:left="720"/>
        <w:rPr>
          <w:color w:val="auto"/>
        </w:rPr>
      </w:pPr>
      <w:r w:rsidRPr="00DD2132">
        <w:rPr>
          <w:color w:val="auto"/>
        </w:rPr>
        <w:t>2018, Advisor: Gregory Rocco</w:t>
      </w:r>
    </w:p>
    <w:p w14:paraId="1B4A9337" w14:textId="77777777" w:rsidR="00E4328D" w:rsidRPr="00DD2132" w:rsidRDefault="00E4328D" w:rsidP="003311E5">
      <w:pPr>
        <w:tabs>
          <w:tab w:val="left" w:pos="720"/>
        </w:tabs>
        <w:spacing w:after="80"/>
        <w:ind w:left="720"/>
        <w:rPr>
          <w:color w:val="auto"/>
        </w:rPr>
      </w:pPr>
      <w:bookmarkStart w:id="391" w:name="EMAIL_LINK$0"/>
      <w:r w:rsidRPr="00DD2132">
        <w:rPr>
          <w:color w:val="auto"/>
        </w:rPr>
        <w:t xml:space="preserve">2017, Advisor: </w:t>
      </w:r>
      <w:bookmarkEnd w:id="391"/>
      <w:r w:rsidR="008066E1" w:rsidRPr="00DD4E12">
        <w:rPr>
          <w:color w:val="auto"/>
        </w:rPr>
        <w:t>Kathryn O'Neal</w:t>
      </w:r>
      <w:r w:rsidR="008066E1">
        <w:rPr>
          <w:color w:val="auto"/>
        </w:rPr>
        <w:t xml:space="preserve"> </w:t>
      </w:r>
      <w:r w:rsidR="008066E1" w:rsidRPr="00E4779E">
        <w:rPr>
          <w:color w:val="auto"/>
        </w:rPr>
        <w:t>Roberts</w:t>
      </w:r>
    </w:p>
    <w:p w14:paraId="16FE5709" w14:textId="77777777" w:rsidR="00696560" w:rsidRPr="00DD2132" w:rsidRDefault="00696560" w:rsidP="003311E5">
      <w:pPr>
        <w:tabs>
          <w:tab w:val="left" w:pos="720"/>
        </w:tabs>
        <w:spacing w:after="80"/>
        <w:ind w:left="720"/>
        <w:rPr>
          <w:color w:val="auto"/>
        </w:rPr>
      </w:pPr>
      <w:r w:rsidRPr="00DD2132">
        <w:rPr>
          <w:color w:val="auto"/>
        </w:rPr>
        <w:t xml:space="preserve">2016, Advisor: </w:t>
      </w:r>
      <w:proofErr w:type="spellStart"/>
      <w:r w:rsidRPr="00DD2132">
        <w:rPr>
          <w:color w:val="auto"/>
        </w:rPr>
        <w:t>Cailean</w:t>
      </w:r>
      <w:proofErr w:type="spellEnd"/>
      <w:r w:rsidRPr="00DD2132">
        <w:rPr>
          <w:color w:val="auto"/>
        </w:rPr>
        <w:t xml:space="preserve"> Cooney</w:t>
      </w:r>
    </w:p>
    <w:p w14:paraId="365DB4A2" w14:textId="77777777" w:rsidR="006E4063" w:rsidRPr="00DD2132" w:rsidRDefault="00A772FC" w:rsidP="003311E5">
      <w:pPr>
        <w:tabs>
          <w:tab w:val="left" w:pos="720"/>
        </w:tabs>
        <w:spacing w:after="80"/>
        <w:ind w:left="720"/>
        <w:rPr>
          <w:color w:val="auto"/>
        </w:rPr>
      </w:pPr>
      <w:r w:rsidRPr="00DD2132">
        <w:rPr>
          <w:color w:val="auto"/>
        </w:rPr>
        <w:t>2015</w:t>
      </w:r>
      <w:r w:rsidR="006E4063" w:rsidRPr="00DD2132">
        <w:rPr>
          <w:color w:val="auto"/>
        </w:rPr>
        <w:t xml:space="preserve">, Advisor: </w:t>
      </w:r>
      <w:proofErr w:type="spellStart"/>
      <w:r w:rsidRPr="00DD2132">
        <w:rPr>
          <w:color w:val="auto"/>
        </w:rPr>
        <w:t>Geneveive</w:t>
      </w:r>
      <w:proofErr w:type="spellEnd"/>
      <w:r w:rsidRPr="00DD2132">
        <w:rPr>
          <w:color w:val="auto"/>
        </w:rPr>
        <w:t xml:space="preserve"> Johnson</w:t>
      </w:r>
    </w:p>
    <w:p w14:paraId="43E785D1" w14:textId="77777777" w:rsidR="005D0608" w:rsidRPr="00DD2132" w:rsidRDefault="005D0608" w:rsidP="003311E5">
      <w:pPr>
        <w:tabs>
          <w:tab w:val="left" w:pos="720"/>
        </w:tabs>
        <w:spacing w:after="80"/>
        <w:ind w:left="720"/>
        <w:rPr>
          <w:color w:val="auto"/>
        </w:rPr>
      </w:pPr>
    </w:p>
    <w:p w14:paraId="24056A09" w14:textId="77777777" w:rsidR="006E4063" w:rsidRPr="00DD2132" w:rsidRDefault="005D0608" w:rsidP="003311E5">
      <w:pPr>
        <w:tabs>
          <w:tab w:val="left" w:pos="720"/>
        </w:tabs>
        <w:spacing w:after="80"/>
        <w:rPr>
          <w:i/>
          <w:color w:val="auto"/>
        </w:rPr>
      </w:pPr>
      <w:proofErr w:type="gramStart"/>
      <w:r w:rsidRPr="00DD2132">
        <w:rPr>
          <w:i/>
          <w:color w:val="auto"/>
        </w:rPr>
        <w:t>Masters</w:t>
      </w:r>
      <w:proofErr w:type="gramEnd"/>
      <w:r w:rsidRPr="00DD2132">
        <w:rPr>
          <w:i/>
          <w:color w:val="auto"/>
        </w:rPr>
        <w:t xml:space="preserve"> Theses, External</w:t>
      </w:r>
    </w:p>
    <w:p w14:paraId="7EC19D34" w14:textId="77777777" w:rsidR="006E4063" w:rsidRPr="00DD2132" w:rsidRDefault="006E4063" w:rsidP="003311E5">
      <w:pPr>
        <w:tabs>
          <w:tab w:val="left" w:pos="720"/>
        </w:tabs>
        <w:spacing w:after="80"/>
        <w:ind w:left="720"/>
      </w:pPr>
      <w:r w:rsidRPr="00DD2132">
        <w:t xml:space="preserve">2015-2016, Committee Member, MFA Thesis, University of Florida: Thomas </w:t>
      </w:r>
      <w:proofErr w:type="spellStart"/>
      <w:r w:rsidRPr="00DD2132">
        <w:t>Storey</w:t>
      </w:r>
      <w:proofErr w:type="spellEnd"/>
    </w:p>
    <w:p w14:paraId="64B8CE19" w14:textId="77777777" w:rsidR="006E4063" w:rsidRPr="00DD2132" w:rsidRDefault="006E4063" w:rsidP="003311E5">
      <w:pPr>
        <w:tabs>
          <w:tab w:val="left" w:pos="720"/>
        </w:tabs>
        <w:spacing w:after="80"/>
        <w:rPr>
          <w:i/>
          <w:color w:val="auto"/>
        </w:rPr>
      </w:pPr>
    </w:p>
    <w:p w14:paraId="20C778D0" w14:textId="77777777" w:rsidR="00CB367B" w:rsidRPr="00DD2132" w:rsidRDefault="00CB367B" w:rsidP="003311E5">
      <w:pPr>
        <w:tabs>
          <w:tab w:val="left" w:pos="720"/>
        </w:tabs>
        <w:spacing w:after="80"/>
        <w:rPr>
          <w:i/>
          <w:color w:val="auto"/>
        </w:rPr>
      </w:pPr>
      <w:r w:rsidRPr="00DD2132">
        <w:rPr>
          <w:i/>
          <w:color w:val="auto"/>
        </w:rPr>
        <w:t>Doctoral Dissertations</w:t>
      </w:r>
      <w:r w:rsidR="00322949" w:rsidRPr="00DD2132">
        <w:rPr>
          <w:i/>
          <w:color w:val="auto"/>
        </w:rPr>
        <w:t>, Graduate Center</w:t>
      </w:r>
    </w:p>
    <w:p w14:paraId="7F0C9E08" w14:textId="6CE752F5" w:rsidR="00151E31" w:rsidRPr="00DD2132" w:rsidRDefault="00151E31" w:rsidP="00151E31">
      <w:pPr>
        <w:tabs>
          <w:tab w:val="left" w:pos="720"/>
        </w:tabs>
        <w:spacing w:after="80"/>
        <w:ind w:left="720"/>
        <w:rPr>
          <w:ins w:id="392" w:author="Michael Mandiberg" w:date="2024-12-21T09:31:00Z" w16du:dateUtc="2024-12-21T14:31:00Z"/>
          <w:color w:val="auto"/>
        </w:rPr>
      </w:pPr>
      <w:ins w:id="393" w:author="Michael Mandiberg" w:date="2024-12-21T09:31:00Z" w16du:dateUtc="2024-12-21T14:31:00Z">
        <w:r>
          <w:rPr>
            <w:color w:val="auto"/>
          </w:rPr>
          <w:t xml:space="preserve">2025- Present, </w:t>
        </w:r>
        <w:r w:rsidRPr="00DD2132">
          <w:rPr>
            <w:color w:val="auto"/>
          </w:rPr>
          <w:t>Committee Member</w:t>
        </w:r>
        <w:r>
          <w:rPr>
            <w:color w:val="auto"/>
          </w:rPr>
          <w:t>, Chloe Lee, Theatre and Performance</w:t>
        </w:r>
      </w:ins>
    </w:p>
    <w:p w14:paraId="5562B12E" w14:textId="77777777" w:rsidR="00151E31" w:rsidRPr="00DD2132" w:rsidRDefault="00151E31" w:rsidP="00151E31">
      <w:pPr>
        <w:tabs>
          <w:tab w:val="left" w:pos="720"/>
        </w:tabs>
        <w:spacing w:after="80"/>
        <w:ind w:left="720"/>
        <w:rPr>
          <w:ins w:id="394" w:author="Michael Mandiberg" w:date="2024-12-21T09:31:00Z" w16du:dateUtc="2024-12-21T14:31:00Z"/>
          <w:color w:val="auto"/>
        </w:rPr>
      </w:pPr>
      <w:ins w:id="395" w:author="Michael Mandiberg" w:date="2024-12-21T09:31:00Z" w16du:dateUtc="2024-12-21T14:31:00Z">
        <w:r>
          <w:rPr>
            <w:color w:val="auto"/>
          </w:rPr>
          <w:t xml:space="preserve">2024- Present, </w:t>
        </w:r>
        <w:r w:rsidRPr="00DD2132">
          <w:rPr>
            <w:color w:val="auto"/>
          </w:rPr>
          <w:t>Committee Member</w:t>
        </w:r>
        <w:r>
          <w:rPr>
            <w:color w:val="auto"/>
          </w:rPr>
          <w:t xml:space="preserve">, </w:t>
        </w:r>
        <w:proofErr w:type="spellStart"/>
        <w:r w:rsidRPr="00151E31">
          <w:rPr>
            <w:color w:val="auto"/>
          </w:rPr>
          <w:t>Gisely</w:t>
        </w:r>
        <w:proofErr w:type="spellEnd"/>
        <w:r w:rsidRPr="00151E31">
          <w:rPr>
            <w:color w:val="auto"/>
          </w:rPr>
          <w:t xml:space="preserve"> Colon Lopez</w:t>
        </w:r>
        <w:r>
          <w:rPr>
            <w:color w:val="auto"/>
          </w:rPr>
          <w:t xml:space="preserve">, </w:t>
        </w:r>
        <w:r w:rsidRPr="00DD2132">
          <w:rPr>
            <w:color w:val="auto"/>
          </w:rPr>
          <w:t>Urban Education</w:t>
        </w:r>
      </w:ins>
    </w:p>
    <w:p w14:paraId="7AB941E5" w14:textId="48ACAC6A" w:rsidR="00151E31" w:rsidRPr="00DD2132" w:rsidRDefault="00151E31" w:rsidP="00151E31">
      <w:pPr>
        <w:tabs>
          <w:tab w:val="left" w:pos="720"/>
        </w:tabs>
        <w:spacing w:after="80"/>
        <w:ind w:left="720"/>
        <w:rPr>
          <w:ins w:id="396" w:author="Michael Mandiberg" w:date="2024-12-21T09:28:00Z" w16du:dateUtc="2024-12-21T14:28:00Z"/>
          <w:color w:val="auto"/>
        </w:rPr>
      </w:pPr>
      <w:ins w:id="397" w:author="Michael Mandiberg" w:date="2024-12-21T09:28:00Z" w16du:dateUtc="2024-12-21T14:28:00Z">
        <w:r>
          <w:rPr>
            <w:color w:val="auto"/>
          </w:rPr>
          <w:t xml:space="preserve">2024- Present, </w:t>
        </w:r>
        <w:r w:rsidRPr="00DD2132">
          <w:rPr>
            <w:color w:val="auto"/>
          </w:rPr>
          <w:t>Committee Member</w:t>
        </w:r>
        <w:r>
          <w:rPr>
            <w:color w:val="auto"/>
          </w:rPr>
          <w:t xml:space="preserve">, </w:t>
        </w:r>
        <w:r w:rsidRPr="00151E31">
          <w:rPr>
            <w:color w:val="auto"/>
          </w:rPr>
          <w:t>Holly Fancher</w:t>
        </w:r>
        <w:r>
          <w:rPr>
            <w:color w:val="auto"/>
          </w:rPr>
          <w:t>, Social Welfare</w:t>
        </w:r>
      </w:ins>
    </w:p>
    <w:p w14:paraId="5A8D18EC" w14:textId="3D35E065" w:rsidR="00A06FBD" w:rsidRPr="00DD2132" w:rsidRDefault="00A06FBD" w:rsidP="00A06FBD">
      <w:pPr>
        <w:tabs>
          <w:tab w:val="left" w:pos="720"/>
        </w:tabs>
        <w:spacing w:after="80"/>
        <w:ind w:left="720"/>
        <w:rPr>
          <w:ins w:id="398" w:author="Michael Mandiberg" w:date="2024-12-22T11:01:00Z" w16du:dateUtc="2024-12-22T16:01:00Z"/>
          <w:color w:val="auto"/>
        </w:rPr>
      </w:pPr>
      <w:ins w:id="399" w:author="Michael Mandiberg" w:date="2024-12-22T11:01:00Z" w16du:dateUtc="2024-12-22T16:01:00Z">
        <w:r>
          <w:rPr>
            <w:color w:val="auto"/>
          </w:rPr>
          <w:t xml:space="preserve">2023- Present, </w:t>
        </w:r>
        <w:r w:rsidRPr="00DD2132">
          <w:rPr>
            <w:color w:val="auto"/>
          </w:rPr>
          <w:t>Committee Member</w:t>
        </w:r>
        <w:r>
          <w:rPr>
            <w:color w:val="auto"/>
          </w:rPr>
          <w:t xml:space="preserve">, Katia Henrys, </w:t>
        </w:r>
      </w:ins>
      <w:ins w:id="400" w:author="Michael Mandiberg" w:date="2024-12-22T11:02:00Z" w16du:dateUtc="2024-12-22T16:02:00Z">
        <w:r w:rsidRPr="00DD2132">
          <w:rPr>
            <w:color w:val="auto"/>
          </w:rPr>
          <w:t>Developmental Psychology</w:t>
        </w:r>
      </w:ins>
    </w:p>
    <w:p w14:paraId="2CC0BF6F" w14:textId="77777777" w:rsidR="00A06FBD" w:rsidRPr="00DD2132" w:rsidRDefault="00A06FBD" w:rsidP="00A06FBD">
      <w:pPr>
        <w:tabs>
          <w:tab w:val="left" w:pos="720"/>
        </w:tabs>
        <w:spacing w:after="80"/>
        <w:ind w:left="720"/>
        <w:rPr>
          <w:ins w:id="401" w:author="Michael Mandiberg" w:date="2024-12-22T11:01:00Z" w16du:dateUtc="2024-12-22T16:01:00Z"/>
          <w:color w:val="auto"/>
        </w:rPr>
      </w:pPr>
      <w:ins w:id="402" w:author="Michael Mandiberg" w:date="2024-12-22T11:01:00Z" w16du:dateUtc="2024-12-22T16:01:00Z">
        <w:r>
          <w:rPr>
            <w:color w:val="auto"/>
          </w:rPr>
          <w:t xml:space="preserve">2023- Present, </w:t>
        </w:r>
        <w:r w:rsidRPr="00DD2132">
          <w:rPr>
            <w:color w:val="auto"/>
          </w:rPr>
          <w:t>Committee Member</w:t>
        </w:r>
        <w:r>
          <w:rPr>
            <w:color w:val="auto"/>
          </w:rPr>
          <w:t xml:space="preserve">, </w:t>
        </w:r>
        <w:r w:rsidRPr="00151E31">
          <w:rPr>
            <w:color w:val="auto"/>
          </w:rPr>
          <w:t>Zach Lloyd</w:t>
        </w:r>
        <w:r>
          <w:rPr>
            <w:color w:val="auto"/>
          </w:rPr>
          <w:t>, Comparative Literature</w:t>
        </w:r>
      </w:ins>
    </w:p>
    <w:p w14:paraId="1F729456" w14:textId="3464BBA2" w:rsidR="008E603A" w:rsidDel="00E96879" w:rsidRDefault="008E603A" w:rsidP="003311E5">
      <w:pPr>
        <w:tabs>
          <w:tab w:val="left" w:pos="720"/>
        </w:tabs>
        <w:spacing w:after="80"/>
        <w:ind w:left="720"/>
        <w:rPr>
          <w:del w:id="403" w:author="Michael Mandiberg" w:date="2024-12-21T09:23:00Z" w16du:dateUtc="2024-12-21T14:23:00Z"/>
          <w:color w:val="auto"/>
        </w:rPr>
      </w:pPr>
      <w:del w:id="404" w:author="Michael Mandiberg" w:date="2024-12-21T09:23:00Z" w16du:dateUtc="2024-12-21T14:23:00Z">
        <w:r w:rsidRPr="00DD2132" w:rsidDel="00E96879">
          <w:rPr>
            <w:color w:val="auto"/>
          </w:rPr>
          <w:delText>201</w:delText>
        </w:r>
        <w:r w:rsidDel="00E96879">
          <w:rPr>
            <w:color w:val="auto"/>
          </w:rPr>
          <w:delText>9</w:delText>
        </w:r>
        <w:r w:rsidRPr="00DD2132" w:rsidDel="00E96879">
          <w:rPr>
            <w:color w:val="auto"/>
          </w:rPr>
          <w:delText xml:space="preserve">- Present, Committee Member, </w:delText>
        </w:r>
        <w:r w:rsidDel="00E96879">
          <w:rPr>
            <w:color w:val="auto"/>
          </w:rPr>
          <w:delText>Ashley Marinaccio</w:delText>
        </w:r>
        <w:r w:rsidRPr="00DD2132" w:rsidDel="00E96879">
          <w:rPr>
            <w:color w:val="auto"/>
          </w:rPr>
          <w:delText xml:space="preserve">, </w:delText>
        </w:r>
        <w:r w:rsidDel="00E96879">
          <w:rPr>
            <w:color w:val="auto"/>
          </w:rPr>
          <w:delText>Theatre</w:delText>
        </w:r>
        <w:r w:rsidRPr="00662207" w:rsidDel="00E96879">
          <w:rPr>
            <w:color w:val="auto"/>
          </w:rPr>
          <w:delText xml:space="preserve"> and Performance</w:delText>
        </w:r>
      </w:del>
    </w:p>
    <w:p w14:paraId="09B179BE" w14:textId="77777777" w:rsidR="00844700" w:rsidRPr="00DD2132" w:rsidRDefault="00844700" w:rsidP="003311E5">
      <w:pPr>
        <w:tabs>
          <w:tab w:val="left" w:pos="720"/>
        </w:tabs>
        <w:spacing w:after="80"/>
        <w:ind w:left="720"/>
        <w:rPr>
          <w:color w:val="auto"/>
        </w:rPr>
      </w:pPr>
      <w:r w:rsidRPr="00DD2132">
        <w:rPr>
          <w:color w:val="auto"/>
        </w:rPr>
        <w:t>2016- Present, Committee Member, Jennifer Stoops, Urban Education</w:t>
      </w:r>
    </w:p>
    <w:p w14:paraId="789820F9" w14:textId="77777777" w:rsidR="00BB3425" w:rsidRPr="00DD2132" w:rsidRDefault="00BB3425" w:rsidP="003311E5">
      <w:pPr>
        <w:tabs>
          <w:tab w:val="left" w:pos="720"/>
        </w:tabs>
        <w:spacing w:after="80"/>
        <w:ind w:left="720"/>
        <w:rPr>
          <w:color w:val="auto"/>
        </w:rPr>
      </w:pPr>
      <w:r w:rsidRPr="00DD2132">
        <w:rPr>
          <w:color w:val="auto"/>
        </w:rPr>
        <w:t>2016-2017, Committee Member, Hallie Scott, Art History</w:t>
      </w:r>
    </w:p>
    <w:p w14:paraId="7F35DE13" w14:textId="77777777" w:rsidR="00CB367B" w:rsidRPr="00DD2132" w:rsidRDefault="00CB367B" w:rsidP="003311E5">
      <w:pPr>
        <w:tabs>
          <w:tab w:val="left" w:pos="720"/>
        </w:tabs>
        <w:spacing w:after="80"/>
        <w:ind w:left="720"/>
        <w:rPr>
          <w:color w:val="auto"/>
        </w:rPr>
      </w:pPr>
      <w:r w:rsidRPr="00DD2132">
        <w:rPr>
          <w:color w:val="auto"/>
        </w:rPr>
        <w:t>2015-2016, Committee Member, Christina Shane-Simpson, Developmental Psychology</w:t>
      </w:r>
    </w:p>
    <w:p w14:paraId="50957537" w14:textId="77777777" w:rsidR="00CB367B" w:rsidRPr="00DD2132" w:rsidRDefault="00CB367B" w:rsidP="003311E5">
      <w:pPr>
        <w:tabs>
          <w:tab w:val="left" w:pos="720"/>
        </w:tabs>
        <w:spacing w:after="80"/>
        <w:rPr>
          <w:color w:val="auto"/>
        </w:rPr>
      </w:pPr>
      <w:r w:rsidRPr="00DD2132">
        <w:rPr>
          <w:color w:val="auto"/>
        </w:rPr>
        <w:tab/>
      </w:r>
    </w:p>
    <w:p w14:paraId="10BE91A1" w14:textId="77777777" w:rsidR="008E603A" w:rsidRDefault="00322949" w:rsidP="003311E5">
      <w:pPr>
        <w:tabs>
          <w:tab w:val="left" w:pos="720"/>
        </w:tabs>
        <w:spacing w:after="80"/>
        <w:rPr>
          <w:color w:val="auto"/>
        </w:rPr>
      </w:pPr>
      <w:r w:rsidRPr="00DD2132">
        <w:rPr>
          <w:i/>
          <w:color w:val="auto"/>
        </w:rPr>
        <w:lastRenderedPageBreak/>
        <w:t>Doctoral Certificates, Interactive Technology and Pedagogy, Graduate Center</w:t>
      </w:r>
    </w:p>
    <w:p w14:paraId="772E0536" w14:textId="0F788FCD" w:rsidR="00151E31" w:rsidRDefault="00151E31" w:rsidP="00151E31">
      <w:pPr>
        <w:tabs>
          <w:tab w:val="left" w:pos="720"/>
        </w:tabs>
        <w:spacing w:after="80"/>
        <w:ind w:left="720"/>
        <w:rPr>
          <w:ins w:id="405" w:author="Michael Mandiberg" w:date="2024-12-21T09:36:00Z" w16du:dateUtc="2024-12-21T14:36:00Z"/>
          <w:color w:val="auto"/>
        </w:rPr>
      </w:pPr>
      <w:ins w:id="406" w:author="Michael Mandiberg" w:date="2024-12-21T09:34:00Z" w16du:dateUtc="2024-12-21T14:34:00Z">
        <w:r>
          <w:rPr>
            <w:color w:val="auto"/>
          </w:rPr>
          <w:t xml:space="preserve">2025, Advisor: </w:t>
        </w:r>
        <w:proofErr w:type="spellStart"/>
        <w:r>
          <w:rPr>
            <w:color w:val="auto"/>
          </w:rPr>
          <w:t>Meha</w:t>
        </w:r>
        <w:proofErr w:type="spellEnd"/>
        <w:r>
          <w:rPr>
            <w:color w:val="auto"/>
          </w:rPr>
          <w:t xml:space="preserve"> Gupta</w:t>
        </w:r>
      </w:ins>
      <w:ins w:id="407" w:author="Michael Mandiberg" w:date="2024-12-21T09:38:00Z" w16du:dateUtc="2024-12-21T14:38:00Z">
        <w:r w:rsidR="00C763CF">
          <w:rPr>
            <w:color w:val="auto"/>
          </w:rPr>
          <w:t>.</w:t>
        </w:r>
      </w:ins>
    </w:p>
    <w:p w14:paraId="27C69C67" w14:textId="2E656DC6" w:rsidR="00151E31" w:rsidRDefault="00151E31">
      <w:pPr>
        <w:tabs>
          <w:tab w:val="left" w:pos="720"/>
        </w:tabs>
        <w:spacing w:after="80"/>
        <w:ind w:left="2250" w:hanging="1530"/>
        <w:rPr>
          <w:ins w:id="408" w:author="Michael Mandiberg" w:date="2024-12-21T09:34:00Z" w16du:dateUtc="2024-12-21T14:34:00Z"/>
          <w:color w:val="auto"/>
        </w:rPr>
        <w:pPrChange w:id="409" w:author="Michael Mandiberg" w:date="2024-12-21T09:37:00Z" w16du:dateUtc="2024-12-21T14:37:00Z">
          <w:pPr>
            <w:tabs>
              <w:tab w:val="left" w:pos="720"/>
            </w:tabs>
            <w:spacing w:after="80"/>
            <w:ind w:left="720"/>
          </w:pPr>
        </w:pPrChange>
      </w:pPr>
      <w:ins w:id="410" w:author="Michael Mandiberg" w:date="2024-12-21T09:36:00Z" w16du:dateUtc="2024-12-21T14:36:00Z">
        <w:r>
          <w:rPr>
            <w:color w:val="auto"/>
          </w:rPr>
          <w:t xml:space="preserve">2024, Advisor: </w:t>
        </w:r>
        <w:r w:rsidRPr="00151E31">
          <w:rPr>
            <w:color w:val="auto"/>
          </w:rPr>
          <w:t xml:space="preserve">Vincent </w:t>
        </w:r>
        <w:proofErr w:type="spellStart"/>
        <w:r w:rsidRPr="00151E31">
          <w:rPr>
            <w:color w:val="auto"/>
          </w:rPr>
          <w:t>Delaurentis</w:t>
        </w:r>
        <w:proofErr w:type="spellEnd"/>
        <w:r w:rsidRPr="00151E31">
          <w:rPr>
            <w:color w:val="auto"/>
          </w:rPr>
          <w:t xml:space="preserve">, Jennifer Jones, Juliana </w:t>
        </w:r>
      </w:ins>
      <w:ins w:id="411" w:author="Michael Mandiberg" w:date="2024-12-21T09:37:00Z" w16du:dateUtc="2024-12-21T14:37:00Z">
        <w:r w:rsidR="00C763CF">
          <w:rPr>
            <w:color w:val="auto"/>
          </w:rPr>
          <w:t xml:space="preserve">Lima </w:t>
        </w:r>
      </w:ins>
      <w:proofErr w:type="spellStart"/>
      <w:ins w:id="412" w:author="Michael Mandiberg" w:date="2024-12-21T09:36:00Z" w16du:dateUtc="2024-12-21T14:36:00Z">
        <w:r w:rsidRPr="00151E31">
          <w:rPr>
            <w:color w:val="auto"/>
          </w:rPr>
          <w:t>Catinin</w:t>
        </w:r>
        <w:proofErr w:type="spellEnd"/>
        <w:r w:rsidRPr="00151E31">
          <w:rPr>
            <w:color w:val="auto"/>
          </w:rPr>
          <w:t xml:space="preserve"> De Souza, Leonard Santos, </w:t>
        </w:r>
        <w:proofErr w:type="spellStart"/>
        <w:r w:rsidRPr="00151E31">
          <w:rPr>
            <w:color w:val="auto"/>
          </w:rPr>
          <w:t>Zhixuan</w:t>
        </w:r>
        <w:proofErr w:type="spellEnd"/>
        <w:r w:rsidRPr="00151E31">
          <w:rPr>
            <w:color w:val="auto"/>
          </w:rPr>
          <w:t xml:space="preserve"> Zhu</w:t>
        </w:r>
      </w:ins>
    </w:p>
    <w:p w14:paraId="088DEBFD" w14:textId="2AC80BA3" w:rsidR="00151E31" w:rsidRDefault="00151E31" w:rsidP="00151E31">
      <w:pPr>
        <w:tabs>
          <w:tab w:val="left" w:pos="720"/>
        </w:tabs>
        <w:spacing w:after="80"/>
        <w:ind w:left="720"/>
        <w:rPr>
          <w:ins w:id="413" w:author="Michael Mandiberg" w:date="2024-12-21T09:32:00Z" w16du:dateUtc="2024-12-21T14:32:00Z"/>
          <w:color w:val="auto"/>
        </w:rPr>
      </w:pPr>
      <w:ins w:id="414" w:author="Michael Mandiberg" w:date="2024-12-21T09:32:00Z" w16du:dateUtc="2024-12-21T14:32:00Z">
        <w:r>
          <w:rPr>
            <w:color w:val="auto"/>
          </w:rPr>
          <w:t xml:space="preserve">2023, Advisor: </w:t>
        </w:r>
      </w:ins>
      <w:proofErr w:type="spellStart"/>
      <w:ins w:id="415" w:author="Michael Mandiberg" w:date="2024-12-21T09:38:00Z" w16du:dateUtc="2024-12-21T14:38:00Z">
        <w:r w:rsidR="00C763CF">
          <w:rPr>
            <w:color w:val="auto"/>
          </w:rPr>
          <w:t>Tuka</w:t>
        </w:r>
        <w:proofErr w:type="spellEnd"/>
        <w:r w:rsidR="00C763CF">
          <w:rPr>
            <w:color w:val="auto"/>
          </w:rPr>
          <w:t xml:space="preserve"> Al-</w:t>
        </w:r>
        <w:proofErr w:type="spellStart"/>
        <w:r w:rsidR="00C763CF">
          <w:rPr>
            <w:color w:val="auto"/>
          </w:rPr>
          <w:t>Sahlani</w:t>
        </w:r>
        <w:proofErr w:type="spellEnd"/>
        <w:r w:rsidR="00C763CF">
          <w:rPr>
            <w:color w:val="auto"/>
          </w:rPr>
          <w:t xml:space="preserve">, </w:t>
        </w:r>
        <w:proofErr w:type="spellStart"/>
        <w:r w:rsidR="00C763CF">
          <w:rPr>
            <w:color w:val="auto"/>
          </w:rPr>
          <w:t>Yings</w:t>
        </w:r>
      </w:ins>
      <w:ins w:id="416" w:author="Michael Mandiberg" w:date="2024-12-21T09:33:00Z" w16du:dateUtc="2024-12-21T14:33:00Z">
        <w:r>
          <w:rPr>
            <w:color w:val="auto"/>
          </w:rPr>
          <w:t>hihan</w:t>
        </w:r>
        <w:proofErr w:type="spellEnd"/>
        <w:r>
          <w:rPr>
            <w:color w:val="auto"/>
          </w:rPr>
          <w:t xml:space="preserve"> Zhu</w:t>
        </w:r>
      </w:ins>
    </w:p>
    <w:p w14:paraId="22DEC979" w14:textId="77777777" w:rsidR="00C763CF" w:rsidRPr="00C763CF" w:rsidRDefault="00C763CF" w:rsidP="00C763CF">
      <w:pPr>
        <w:tabs>
          <w:tab w:val="left" w:pos="720"/>
        </w:tabs>
        <w:spacing w:after="80"/>
        <w:ind w:left="720"/>
        <w:rPr>
          <w:ins w:id="417" w:author="Michael Mandiberg" w:date="2024-12-21T09:39:00Z" w16du:dateUtc="2024-12-21T14:39:00Z"/>
          <w:color w:val="auto"/>
        </w:rPr>
      </w:pPr>
      <w:ins w:id="418" w:author="Michael Mandiberg" w:date="2024-12-21T09:39:00Z" w16du:dateUtc="2024-12-21T14:39:00Z">
        <w:r w:rsidRPr="00C763CF">
          <w:rPr>
            <w:color w:val="auto"/>
          </w:rPr>
          <w:t xml:space="preserve">2022, Advisor: </w:t>
        </w:r>
        <w:proofErr w:type="spellStart"/>
        <w:r w:rsidRPr="00C763CF">
          <w:rPr>
            <w:color w:val="auto"/>
          </w:rPr>
          <w:t>Gisely</w:t>
        </w:r>
        <w:proofErr w:type="spellEnd"/>
        <w:r w:rsidRPr="00C763CF">
          <w:rPr>
            <w:color w:val="auto"/>
          </w:rPr>
          <w:t xml:space="preserve"> Colon-Lopez, Allison </w:t>
        </w:r>
        <w:proofErr w:type="spellStart"/>
        <w:r w:rsidRPr="00C763CF">
          <w:rPr>
            <w:color w:val="auto"/>
          </w:rPr>
          <w:t>Daugila</w:t>
        </w:r>
        <w:proofErr w:type="spellEnd"/>
        <w:r w:rsidRPr="00C763CF">
          <w:rPr>
            <w:color w:val="auto"/>
          </w:rPr>
          <w:t xml:space="preserve">, </w:t>
        </w:r>
        <w:proofErr w:type="spellStart"/>
        <w:r w:rsidRPr="00C763CF">
          <w:rPr>
            <w:color w:val="auto"/>
          </w:rPr>
          <w:t>Mieasia</w:t>
        </w:r>
        <w:proofErr w:type="spellEnd"/>
        <w:r w:rsidRPr="00C763CF">
          <w:rPr>
            <w:color w:val="auto"/>
          </w:rPr>
          <w:t xml:space="preserve"> Harris</w:t>
        </w:r>
      </w:ins>
    </w:p>
    <w:p w14:paraId="57E3EAEA" w14:textId="77777777" w:rsidR="00C763CF" w:rsidRPr="00C763CF" w:rsidRDefault="00C763CF" w:rsidP="00C763CF">
      <w:pPr>
        <w:tabs>
          <w:tab w:val="left" w:pos="720"/>
        </w:tabs>
        <w:spacing w:after="80"/>
        <w:ind w:left="720"/>
        <w:rPr>
          <w:ins w:id="419" w:author="Michael Mandiberg" w:date="2024-12-21T09:39:00Z" w16du:dateUtc="2024-12-21T14:39:00Z"/>
          <w:color w:val="auto"/>
        </w:rPr>
      </w:pPr>
      <w:ins w:id="420" w:author="Michael Mandiberg" w:date="2024-12-21T09:39:00Z" w16du:dateUtc="2024-12-21T14:39:00Z">
        <w:r w:rsidRPr="00C763CF">
          <w:rPr>
            <w:color w:val="auto"/>
          </w:rPr>
          <w:t xml:space="preserve">2021, Advisor: Katie Anderson, Sara </w:t>
        </w:r>
        <w:proofErr w:type="spellStart"/>
        <w:r w:rsidRPr="00C763CF">
          <w:rPr>
            <w:color w:val="auto"/>
          </w:rPr>
          <w:t>Fresard</w:t>
        </w:r>
        <w:proofErr w:type="spellEnd"/>
        <w:r w:rsidRPr="00C763CF">
          <w:rPr>
            <w:color w:val="auto"/>
          </w:rPr>
          <w:t>, Christopher Colon, Ricardo Martin Coloma</w:t>
        </w:r>
      </w:ins>
    </w:p>
    <w:p w14:paraId="5DB8098B" w14:textId="77777777" w:rsidR="00C763CF" w:rsidRPr="00C763CF" w:rsidRDefault="00C763CF" w:rsidP="00C763CF">
      <w:pPr>
        <w:tabs>
          <w:tab w:val="left" w:pos="720"/>
        </w:tabs>
        <w:spacing w:after="80"/>
        <w:ind w:left="720"/>
        <w:rPr>
          <w:ins w:id="421" w:author="Michael Mandiberg" w:date="2024-12-21T09:39:00Z" w16du:dateUtc="2024-12-21T14:39:00Z"/>
          <w:color w:val="auto"/>
        </w:rPr>
      </w:pPr>
      <w:ins w:id="422" w:author="Michael Mandiberg" w:date="2024-12-21T09:39:00Z" w16du:dateUtc="2024-12-21T14:39:00Z">
        <w:r w:rsidRPr="00C763CF">
          <w:rPr>
            <w:color w:val="auto"/>
          </w:rPr>
          <w:t>2020, Advisor: Jason Holt, Ryan McKinney</w:t>
        </w:r>
      </w:ins>
    </w:p>
    <w:p w14:paraId="785300F8" w14:textId="77777777" w:rsidR="00C763CF" w:rsidRPr="00C763CF" w:rsidRDefault="00C763CF" w:rsidP="00C763CF">
      <w:pPr>
        <w:tabs>
          <w:tab w:val="left" w:pos="720"/>
        </w:tabs>
        <w:spacing w:after="80"/>
        <w:ind w:left="720"/>
        <w:rPr>
          <w:ins w:id="423" w:author="Michael Mandiberg" w:date="2024-12-21T09:39:00Z" w16du:dateUtc="2024-12-21T14:39:00Z"/>
          <w:color w:val="auto"/>
        </w:rPr>
      </w:pPr>
      <w:ins w:id="424" w:author="Michael Mandiberg" w:date="2024-12-21T09:39:00Z" w16du:dateUtc="2024-12-21T14:39:00Z">
        <w:r w:rsidRPr="00C763CF">
          <w:rPr>
            <w:color w:val="auto"/>
          </w:rPr>
          <w:t xml:space="preserve">2019, Advisor: Elizabeth Che, Ashley </w:t>
        </w:r>
        <w:proofErr w:type="spellStart"/>
        <w:r w:rsidRPr="00C763CF">
          <w:rPr>
            <w:color w:val="auto"/>
          </w:rPr>
          <w:t>Marinaccio</w:t>
        </w:r>
        <w:proofErr w:type="spellEnd"/>
        <w:r w:rsidRPr="00C763CF">
          <w:rPr>
            <w:color w:val="auto"/>
          </w:rPr>
          <w:t xml:space="preserve">, Filipa </w:t>
        </w:r>
        <w:proofErr w:type="spellStart"/>
        <w:r w:rsidRPr="00C763CF">
          <w:rPr>
            <w:color w:val="auto"/>
          </w:rPr>
          <w:t>Calado</w:t>
        </w:r>
        <w:proofErr w:type="spellEnd"/>
      </w:ins>
    </w:p>
    <w:p w14:paraId="23592461" w14:textId="77777777" w:rsidR="00C763CF" w:rsidRPr="00C763CF" w:rsidRDefault="00C763CF" w:rsidP="00C763CF">
      <w:pPr>
        <w:tabs>
          <w:tab w:val="left" w:pos="720"/>
        </w:tabs>
        <w:spacing w:after="80"/>
        <w:ind w:left="720"/>
        <w:rPr>
          <w:ins w:id="425" w:author="Michael Mandiberg" w:date="2024-12-21T09:39:00Z" w16du:dateUtc="2024-12-21T14:39:00Z"/>
          <w:color w:val="auto"/>
        </w:rPr>
      </w:pPr>
      <w:ins w:id="426" w:author="Michael Mandiberg" w:date="2024-12-21T09:39:00Z" w16du:dateUtc="2024-12-21T14:39:00Z">
        <w:r w:rsidRPr="00C763CF">
          <w:rPr>
            <w:color w:val="auto"/>
          </w:rPr>
          <w:t xml:space="preserve">2018, Advisor: Jonathan Pickens, </w:t>
        </w:r>
        <w:proofErr w:type="spellStart"/>
        <w:r w:rsidRPr="00C763CF">
          <w:rPr>
            <w:color w:val="auto"/>
          </w:rPr>
          <w:t>Kyueun</w:t>
        </w:r>
        <w:proofErr w:type="spellEnd"/>
        <w:r w:rsidRPr="00C763CF">
          <w:rPr>
            <w:color w:val="auto"/>
          </w:rPr>
          <w:t xml:space="preserve"> Kim</w:t>
        </w:r>
      </w:ins>
    </w:p>
    <w:p w14:paraId="2DD56180" w14:textId="77777777" w:rsidR="00C763CF" w:rsidRPr="00C763CF" w:rsidRDefault="00C763CF" w:rsidP="00C763CF">
      <w:pPr>
        <w:tabs>
          <w:tab w:val="left" w:pos="720"/>
        </w:tabs>
        <w:spacing w:after="80"/>
        <w:ind w:left="720"/>
        <w:rPr>
          <w:ins w:id="427" w:author="Michael Mandiberg" w:date="2024-12-21T09:39:00Z" w16du:dateUtc="2024-12-21T14:39:00Z"/>
          <w:color w:val="auto"/>
        </w:rPr>
      </w:pPr>
      <w:ins w:id="428" w:author="Michael Mandiberg" w:date="2024-12-21T09:39:00Z" w16du:dateUtc="2024-12-21T14:39:00Z">
        <w:r w:rsidRPr="00C763CF">
          <w:rPr>
            <w:color w:val="auto"/>
          </w:rPr>
          <w:t xml:space="preserve">2017, Advisor: Angelique Ibanez </w:t>
        </w:r>
        <w:proofErr w:type="spellStart"/>
        <w:r w:rsidRPr="00C763CF">
          <w:rPr>
            <w:color w:val="auto"/>
          </w:rPr>
          <w:t>Aristondo</w:t>
        </w:r>
        <w:proofErr w:type="spellEnd"/>
        <w:r w:rsidRPr="00C763CF">
          <w:rPr>
            <w:color w:val="auto"/>
          </w:rPr>
          <w:t>, Joshua Belknap, Sissi Liu, Patrick Smyth</w:t>
        </w:r>
      </w:ins>
    </w:p>
    <w:p w14:paraId="6E0A312E" w14:textId="77777777" w:rsidR="00C763CF" w:rsidRPr="00C763CF" w:rsidRDefault="00C763CF" w:rsidP="00C763CF">
      <w:pPr>
        <w:tabs>
          <w:tab w:val="left" w:pos="720"/>
        </w:tabs>
        <w:spacing w:after="80"/>
        <w:ind w:left="720"/>
        <w:rPr>
          <w:ins w:id="429" w:author="Michael Mandiberg" w:date="2024-12-21T09:39:00Z" w16du:dateUtc="2024-12-21T14:39:00Z"/>
          <w:color w:val="auto"/>
        </w:rPr>
      </w:pPr>
      <w:ins w:id="430" w:author="Michael Mandiberg" w:date="2024-12-21T09:39:00Z" w16du:dateUtc="2024-12-21T14:39:00Z">
        <w:r w:rsidRPr="00C763CF">
          <w:rPr>
            <w:color w:val="auto"/>
          </w:rPr>
          <w:t xml:space="preserve">2016, Advisor: Aleksandra </w:t>
        </w:r>
        <w:proofErr w:type="spellStart"/>
        <w:r w:rsidRPr="00C763CF">
          <w:rPr>
            <w:color w:val="auto"/>
          </w:rPr>
          <w:t>Kaplon-Schilis</w:t>
        </w:r>
        <w:proofErr w:type="spellEnd"/>
        <w:r w:rsidRPr="00C763CF">
          <w:rPr>
            <w:color w:val="auto"/>
          </w:rPr>
          <w:t>, Patrick Smyth, Joseph Hill, Ian Phillips</w:t>
        </w:r>
      </w:ins>
    </w:p>
    <w:p w14:paraId="180DAF12" w14:textId="77777777" w:rsidR="00C763CF" w:rsidRPr="00C763CF" w:rsidRDefault="00C763CF" w:rsidP="00C763CF">
      <w:pPr>
        <w:tabs>
          <w:tab w:val="left" w:pos="720"/>
        </w:tabs>
        <w:spacing w:after="80"/>
        <w:ind w:left="720"/>
        <w:rPr>
          <w:ins w:id="431" w:author="Michael Mandiberg" w:date="2024-12-21T09:39:00Z" w16du:dateUtc="2024-12-21T14:39:00Z"/>
          <w:color w:val="auto"/>
        </w:rPr>
      </w:pPr>
      <w:ins w:id="432" w:author="Michael Mandiberg" w:date="2024-12-21T09:39:00Z" w16du:dateUtc="2024-12-21T14:39:00Z">
        <w:r w:rsidRPr="00C763CF">
          <w:rPr>
            <w:color w:val="auto"/>
          </w:rPr>
          <w:t xml:space="preserve">2015, Advisor: Holly Fancher, Sarah Litvin, </w:t>
        </w:r>
        <w:proofErr w:type="spellStart"/>
        <w:r w:rsidRPr="00C763CF">
          <w:rPr>
            <w:color w:val="auto"/>
          </w:rPr>
          <w:t>Cailean</w:t>
        </w:r>
        <w:proofErr w:type="spellEnd"/>
        <w:r w:rsidRPr="00C763CF">
          <w:rPr>
            <w:color w:val="auto"/>
          </w:rPr>
          <w:t xml:space="preserve"> Cooney, Rachel </w:t>
        </w:r>
        <w:proofErr w:type="spellStart"/>
        <w:r w:rsidRPr="00C763CF">
          <w:rPr>
            <w:color w:val="auto"/>
          </w:rPr>
          <w:t>Bogan</w:t>
        </w:r>
        <w:proofErr w:type="spellEnd"/>
      </w:ins>
    </w:p>
    <w:p w14:paraId="6001F4AB" w14:textId="77777777" w:rsidR="00C763CF" w:rsidRPr="00C763CF" w:rsidRDefault="00C763CF" w:rsidP="00C763CF">
      <w:pPr>
        <w:tabs>
          <w:tab w:val="left" w:pos="720"/>
        </w:tabs>
        <w:spacing w:after="80"/>
        <w:ind w:left="720"/>
        <w:rPr>
          <w:ins w:id="433" w:author="Michael Mandiberg" w:date="2024-12-21T09:39:00Z" w16du:dateUtc="2024-12-21T14:39:00Z"/>
          <w:color w:val="auto"/>
        </w:rPr>
      </w:pPr>
      <w:ins w:id="434" w:author="Michael Mandiberg" w:date="2024-12-21T09:39:00Z" w16du:dateUtc="2024-12-21T14:39:00Z">
        <w:r w:rsidRPr="00C763CF">
          <w:rPr>
            <w:color w:val="auto"/>
          </w:rPr>
          <w:t>2014, Advisor: Jennifer Stoops, Christina Shane-Simpson, Chad Cygan</w:t>
        </w:r>
      </w:ins>
    </w:p>
    <w:p w14:paraId="79E58E5F" w14:textId="55CA11AC" w:rsidR="004055D2" w:rsidDel="00C763CF" w:rsidRDefault="004055D2" w:rsidP="00E96879">
      <w:pPr>
        <w:tabs>
          <w:tab w:val="left" w:pos="720"/>
        </w:tabs>
        <w:spacing w:after="80"/>
        <w:rPr>
          <w:del w:id="435" w:author="Michael Mandiberg" w:date="2024-12-21T09:39:00Z" w16du:dateUtc="2024-12-21T14:39:00Z"/>
          <w:color w:val="auto"/>
        </w:rPr>
      </w:pPr>
      <w:del w:id="436" w:author="Michael Mandiberg" w:date="2024-12-21T09:39:00Z" w16du:dateUtc="2024-12-21T14:39:00Z">
        <w:r w:rsidDel="00C763CF">
          <w:rPr>
            <w:color w:val="auto"/>
          </w:rPr>
          <w:delText xml:space="preserve">2022, Advisor: </w:delText>
        </w:r>
        <w:r w:rsidRPr="004055D2" w:rsidDel="00C763CF">
          <w:rPr>
            <w:color w:val="auto"/>
          </w:rPr>
          <w:delText>Gisely Colon-Lopez</w:delText>
        </w:r>
        <w:r w:rsidDel="00C763CF">
          <w:rPr>
            <w:color w:val="auto"/>
          </w:rPr>
          <w:delText xml:space="preserve">; </w:delText>
        </w:r>
        <w:r w:rsidRPr="004055D2" w:rsidDel="00C763CF">
          <w:rPr>
            <w:color w:val="auto"/>
          </w:rPr>
          <w:delText>Allison Daugila</w:delText>
        </w:r>
        <w:r w:rsidDel="00C763CF">
          <w:rPr>
            <w:color w:val="auto"/>
          </w:rPr>
          <w:delText xml:space="preserve">; </w:delText>
        </w:r>
        <w:r w:rsidRPr="004055D2" w:rsidDel="00C763CF">
          <w:rPr>
            <w:color w:val="auto"/>
          </w:rPr>
          <w:delText>Mieasia Harris</w:delText>
        </w:r>
      </w:del>
    </w:p>
    <w:p w14:paraId="19574764" w14:textId="77777777" w:rsidR="00C763CF" w:rsidRDefault="00C763CF" w:rsidP="003311E5">
      <w:pPr>
        <w:tabs>
          <w:tab w:val="left" w:pos="720"/>
        </w:tabs>
        <w:spacing w:after="80"/>
        <w:ind w:left="720"/>
        <w:rPr>
          <w:ins w:id="437" w:author="Michael Mandiberg" w:date="2024-12-21T09:39:00Z" w16du:dateUtc="2024-12-21T14:39:00Z"/>
          <w:color w:val="auto"/>
        </w:rPr>
      </w:pPr>
    </w:p>
    <w:p w14:paraId="7693DE40" w14:textId="29EAF669" w:rsidR="004055D2" w:rsidDel="00C763CF" w:rsidRDefault="004055D2" w:rsidP="003311E5">
      <w:pPr>
        <w:tabs>
          <w:tab w:val="left" w:pos="720"/>
        </w:tabs>
        <w:spacing w:after="80"/>
        <w:ind w:left="720"/>
        <w:rPr>
          <w:del w:id="438" w:author="Michael Mandiberg" w:date="2024-12-21T09:39:00Z" w16du:dateUtc="2024-12-21T14:39:00Z"/>
          <w:color w:val="auto"/>
        </w:rPr>
      </w:pPr>
      <w:del w:id="439" w:author="Michael Mandiberg" w:date="2024-12-21T09:39:00Z" w16du:dateUtc="2024-12-21T14:39:00Z">
        <w:r w:rsidDel="00C763CF">
          <w:rPr>
            <w:color w:val="auto"/>
          </w:rPr>
          <w:delText xml:space="preserve">2021, Advisor: </w:delText>
        </w:r>
        <w:r w:rsidRPr="004055D2" w:rsidDel="00C763CF">
          <w:rPr>
            <w:color w:val="auto"/>
          </w:rPr>
          <w:delText>Katie Anderson</w:delText>
        </w:r>
        <w:r w:rsidDel="00C763CF">
          <w:rPr>
            <w:color w:val="auto"/>
          </w:rPr>
          <w:delText xml:space="preserve">; </w:delText>
        </w:r>
        <w:r w:rsidRPr="004055D2" w:rsidDel="00C763CF">
          <w:rPr>
            <w:color w:val="auto"/>
          </w:rPr>
          <w:delText>Sara Fresard</w:delText>
        </w:r>
        <w:r w:rsidDel="00C763CF">
          <w:rPr>
            <w:color w:val="auto"/>
          </w:rPr>
          <w:delText xml:space="preserve">; </w:delText>
        </w:r>
        <w:r w:rsidRPr="004055D2" w:rsidDel="00C763CF">
          <w:rPr>
            <w:color w:val="auto"/>
          </w:rPr>
          <w:delText>Christopher Colon</w:delText>
        </w:r>
        <w:r w:rsidDel="00C763CF">
          <w:rPr>
            <w:color w:val="auto"/>
          </w:rPr>
          <w:delText xml:space="preserve">; </w:delText>
        </w:r>
        <w:r w:rsidRPr="004055D2" w:rsidDel="00C763CF">
          <w:rPr>
            <w:color w:val="auto"/>
          </w:rPr>
          <w:delText>Ricardo Martin Coloma</w:delText>
        </w:r>
      </w:del>
    </w:p>
    <w:p w14:paraId="21C23450" w14:textId="4D72B215" w:rsidR="008066E1" w:rsidDel="00C763CF" w:rsidRDefault="008066E1" w:rsidP="003311E5">
      <w:pPr>
        <w:tabs>
          <w:tab w:val="left" w:pos="720"/>
        </w:tabs>
        <w:spacing w:after="80"/>
        <w:ind w:left="720"/>
        <w:rPr>
          <w:del w:id="440" w:author="Michael Mandiberg" w:date="2024-12-21T09:39:00Z" w16du:dateUtc="2024-12-21T14:39:00Z"/>
          <w:color w:val="auto"/>
        </w:rPr>
      </w:pPr>
      <w:del w:id="441" w:author="Michael Mandiberg" w:date="2024-12-21T09:39:00Z" w16du:dateUtc="2024-12-21T14:39:00Z">
        <w:r w:rsidDel="00C763CF">
          <w:rPr>
            <w:color w:val="auto"/>
          </w:rPr>
          <w:delText>2020</w:delText>
        </w:r>
        <w:r w:rsidRPr="00DD2132" w:rsidDel="00C763CF">
          <w:rPr>
            <w:color w:val="auto"/>
          </w:rPr>
          <w:delText>, Advisor:</w:delText>
        </w:r>
        <w:r w:rsidDel="00C763CF">
          <w:rPr>
            <w:color w:val="auto"/>
          </w:rPr>
          <w:delText xml:space="preserve"> Jason Holt</w:delText>
        </w:r>
        <w:r w:rsidR="004055D2" w:rsidDel="00C763CF">
          <w:rPr>
            <w:color w:val="auto"/>
          </w:rPr>
          <w:delText xml:space="preserve">; </w:delText>
        </w:r>
        <w:r w:rsidDel="00C763CF">
          <w:rPr>
            <w:color w:val="auto"/>
          </w:rPr>
          <w:delText>Ryan McKinney</w:delText>
        </w:r>
      </w:del>
    </w:p>
    <w:p w14:paraId="325DACAB" w14:textId="6425E52E" w:rsidR="00E4328D" w:rsidRPr="00DD2132" w:rsidDel="00C763CF" w:rsidRDefault="008E603A" w:rsidP="003311E5">
      <w:pPr>
        <w:tabs>
          <w:tab w:val="left" w:pos="720"/>
        </w:tabs>
        <w:spacing w:after="80"/>
        <w:ind w:left="720"/>
        <w:rPr>
          <w:del w:id="442" w:author="Michael Mandiberg" w:date="2024-12-21T09:39:00Z" w16du:dateUtc="2024-12-21T14:39:00Z"/>
          <w:color w:val="auto"/>
        </w:rPr>
      </w:pPr>
      <w:del w:id="443" w:author="Michael Mandiberg" w:date="2024-12-21T09:39:00Z" w16du:dateUtc="2024-12-21T14:39:00Z">
        <w:r w:rsidRPr="00DD2132" w:rsidDel="00C763CF">
          <w:rPr>
            <w:color w:val="auto"/>
          </w:rPr>
          <w:delText xml:space="preserve">2019, Advisor: </w:delText>
        </w:r>
        <w:r w:rsidDel="00C763CF">
          <w:rPr>
            <w:color w:val="auto"/>
          </w:rPr>
          <w:delText>Elizabeth Che</w:delText>
        </w:r>
        <w:r w:rsidR="004055D2" w:rsidDel="00C763CF">
          <w:rPr>
            <w:color w:val="auto"/>
          </w:rPr>
          <w:delText>;</w:delText>
        </w:r>
        <w:r w:rsidRPr="00DD2132" w:rsidDel="00C763CF">
          <w:rPr>
            <w:color w:val="auto"/>
          </w:rPr>
          <w:delText xml:space="preserve"> </w:delText>
        </w:r>
        <w:r w:rsidDel="00C763CF">
          <w:rPr>
            <w:color w:val="auto"/>
          </w:rPr>
          <w:delText>Ashley Marinaccio</w:delText>
        </w:r>
        <w:r w:rsidR="004055D2" w:rsidDel="00C763CF">
          <w:rPr>
            <w:color w:val="auto"/>
          </w:rPr>
          <w:delText>;</w:delText>
        </w:r>
        <w:r w:rsidR="00E4328D" w:rsidRPr="00DD2132" w:rsidDel="00C763CF">
          <w:rPr>
            <w:color w:val="auto"/>
          </w:rPr>
          <w:delText xml:space="preserve"> Filipa Calado</w:delText>
        </w:r>
      </w:del>
    </w:p>
    <w:p w14:paraId="4EB5DA29" w14:textId="38ED3230" w:rsidR="00E4328D" w:rsidRPr="00DD2132" w:rsidDel="00C763CF" w:rsidRDefault="00E4328D" w:rsidP="003311E5">
      <w:pPr>
        <w:tabs>
          <w:tab w:val="left" w:pos="720"/>
        </w:tabs>
        <w:spacing w:after="80"/>
        <w:ind w:left="720"/>
        <w:rPr>
          <w:del w:id="444" w:author="Michael Mandiberg" w:date="2024-12-21T09:39:00Z" w16du:dateUtc="2024-12-21T14:39:00Z"/>
          <w:color w:val="auto"/>
        </w:rPr>
      </w:pPr>
      <w:del w:id="445" w:author="Michael Mandiberg" w:date="2024-12-21T09:39:00Z" w16du:dateUtc="2024-12-21T14:39:00Z">
        <w:r w:rsidRPr="00DD2132" w:rsidDel="00C763CF">
          <w:rPr>
            <w:color w:val="auto"/>
          </w:rPr>
          <w:delText>2018, Advisor: Jonathan Pickens</w:delText>
        </w:r>
        <w:r w:rsidR="004055D2" w:rsidDel="00C763CF">
          <w:rPr>
            <w:color w:val="auto"/>
          </w:rPr>
          <w:delText>;</w:delText>
        </w:r>
        <w:r w:rsidRPr="00DD2132" w:rsidDel="00C763CF">
          <w:rPr>
            <w:color w:val="auto"/>
          </w:rPr>
          <w:delText xml:space="preserve"> Kyueun Kim</w:delText>
        </w:r>
      </w:del>
    </w:p>
    <w:p w14:paraId="317F4005" w14:textId="145522C5" w:rsidR="00E4328D" w:rsidRPr="00DD2132" w:rsidDel="00C763CF" w:rsidRDefault="00E4328D" w:rsidP="003311E5">
      <w:pPr>
        <w:tabs>
          <w:tab w:val="left" w:pos="720"/>
        </w:tabs>
        <w:spacing w:after="80"/>
        <w:ind w:left="720"/>
        <w:rPr>
          <w:del w:id="446" w:author="Michael Mandiberg" w:date="2024-12-21T09:39:00Z" w16du:dateUtc="2024-12-21T14:39:00Z"/>
          <w:color w:val="auto"/>
        </w:rPr>
      </w:pPr>
      <w:del w:id="447" w:author="Michael Mandiberg" w:date="2024-12-21T09:39:00Z" w16du:dateUtc="2024-12-21T14:39:00Z">
        <w:r w:rsidRPr="00DD2132" w:rsidDel="00C763CF">
          <w:rPr>
            <w:color w:val="auto"/>
          </w:rPr>
          <w:delText>2017, Advisor: Angelique Ibanez Aristondo</w:delText>
        </w:r>
        <w:r w:rsidR="004055D2" w:rsidDel="00C763CF">
          <w:rPr>
            <w:color w:val="auto"/>
          </w:rPr>
          <w:delText>;</w:delText>
        </w:r>
        <w:r w:rsidRPr="00DD2132" w:rsidDel="00C763CF">
          <w:rPr>
            <w:color w:val="auto"/>
          </w:rPr>
          <w:delText xml:space="preserve"> Joshua Belknap</w:delText>
        </w:r>
        <w:r w:rsidR="004055D2" w:rsidDel="00C763CF">
          <w:rPr>
            <w:color w:val="auto"/>
          </w:rPr>
          <w:delText>;</w:delText>
        </w:r>
        <w:r w:rsidRPr="00DD2132" w:rsidDel="00C763CF">
          <w:rPr>
            <w:color w:val="auto"/>
          </w:rPr>
          <w:delText xml:space="preserve"> Sissi Liu</w:delText>
        </w:r>
        <w:r w:rsidR="004055D2" w:rsidDel="00C763CF">
          <w:rPr>
            <w:color w:val="auto"/>
          </w:rPr>
          <w:delText>;</w:delText>
        </w:r>
        <w:r w:rsidRPr="00DD2132" w:rsidDel="00C763CF">
          <w:rPr>
            <w:color w:val="auto"/>
          </w:rPr>
          <w:delText xml:space="preserve"> Patrick Smyth</w:delText>
        </w:r>
      </w:del>
    </w:p>
    <w:p w14:paraId="79C7D395" w14:textId="3DF1501B" w:rsidR="00696560" w:rsidRPr="00DD2132" w:rsidDel="00C763CF" w:rsidRDefault="00696560" w:rsidP="003311E5">
      <w:pPr>
        <w:tabs>
          <w:tab w:val="left" w:pos="720"/>
        </w:tabs>
        <w:spacing w:after="80"/>
        <w:ind w:left="720"/>
        <w:rPr>
          <w:del w:id="448" w:author="Michael Mandiberg" w:date="2024-12-21T09:39:00Z" w16du:dateUtc="2024-12-21T14:39:00Z"/>
          <w:color w:val="auto"/>
        </w:rPr>
      </w:pPr>
      <w:del w:id="449" w:author="Michael Mandiberg" w:date="2024-12-21T09:39:00Z" w16du:dateUtc="2024-12-21T14:39:00Z">
        <w:r w:rsidRPr="00DD2132" w:rsidDel="00C763CF">
          <w:rPr>
            <w:color w:val="auto"/>
          </w:rPr>
          <w:delText xml:space="preserve">2016, Advisor: </w:delText>
        </w:r>
        <w:r w:rsidR="00334A46" w:rsidRPr="00DD2132" w:rsidDel="00C763CF">
          <w:rPr>
            <w:color w:val="auto"/>
          </w:rPr>
          <w:delText>Aleksandra Kaplon-Schilis</w:delText>
        </w:r>
        <w:r w:rsidR="004055D2" w:rsidDel="00C763CF">
          <w:rPr>
            <w:color w:val="auto"/>
          </w:rPr>
          <w:delText>;</w:delText>
        </w:r>
        <w:r w:rsidRPr="00DD2132" w:rsidDel="00C763CF">
          <w:rPr>
            <w:color w:val="auto"/>
          </w:rPr>
          <w:delText xml:space="preserve"> Patrick Smyth</w:delText>
        </w:r>
        <w:r w:rsidR="004055D2" w:rsidDel="00C763CF">
          <w:rPr>
            <w:color w:val="auto"/>
          </w:rPr>
          <w:delText>;</w:delText>
        </w:r>
        <w:r w:rsidRPr="00DD2132" w:rsidDel="00C763CF">
          <w:rPr>
            <w:color w:val="auto"/>
          </w:rPr>
          <w:delText xml:space="preserve"> Joseph</w:delText>
        </w:r>
        <w:r w:rsidR="00334A46" w:rsidRPr="00DD2132" w:rsidDel="00C763CF">
          <w:rPr>
            <w:color w:val="auto"/>
          </w:rPr>
          <w:delText xml:space="preserve"> Hill</w:delText>
        </w:r>
        <w:r w:rsidR="004055D2" w:rsidDel="00C763CF">
          <w:rPr>
            <w:color w:val="auto"/>
          </w:rPr>
          <w:delText>;</w:delText>
        </w:r>
        <w:r w:rsidRPr="00DD2132" w:rsidDel="00C763CF">
          <w:rPr>
            <w:color w:val="auto"/>
          </w:rPr>
          <w:delText xml:space="preserve"> Ian Phillips</w:delText>
        </w:r>
      </w:del>
    </w:p>
    <w:p w14:paraId="020CFE2F" w14:textId="51FB3CC6" w:rsidR="00A772FC" w:rsidRPr="00DD2132" w:rsidDel="00C763CF" w:rsidRDefault="00A772FC" w:rsidP="003311E5">
      <w:pPr>
        <w:tabs>
          <w:tab w:val="left" w:pos="720"/>
        </w:tabs>
        <w:spacing w:after="80"/>
        <w:ind w:left="720"/>
        <w:rPr>
          <w:del w:id="450" w:author="Michael Mandiberg" w:date="2024-12-21T09:39:00Z" w16du:dateUtc="2024-12-21T14:39:00Z"/>
          <w:color w:val="auto"/>
        </w:rPr>
      </w:pPr>
      <w:del w:id="451" w:author="Michael Mandiberg" w:date="2024-12-21T09:39:00Z" w16du:dateUtc="2024-12-21T14:39:00Z">
        <w:r w:rsidRPr="00DD2132" w:rsidDel="00C763CF">
          <w:rPr>
            <w:color w:val="auto"/>
          </w:rPr>
          <w:delText>2015, Advisor: Holly Fancher</w:delText>
        </w:r>
        <w:r w:rsidR="004055D2" w:rsidDel="00C763CF">
          <w:rPr>
            <w:color w:val="auto"/>
          </w:rPr>
          <w:delText>;</w:delText>
        </w:r>
        <w:r w:rsidRPr="00DD2132" w:rsidDel="00C763CF">
          <w:rPr>
            <w:color w:val="auto"/>
          </w:rPr>
          <w:delText xml:space="preserve"> Sarah Litvin</w:delText>
        </w:r>
        <w:r w:rsidR="004055D2" w:rsidDel="00C763CF">
          <w:rPr>
            <w:color w:val="auto"/>
          </w:rPr>
          <w:delText>;</w:delText>
        </w:r>
        <w:r w:rsidRPr="00DD2132" w:rsidDel="00C763CF">
          <w:rPr>
            <w:color w:val="auto"/>
          </w:rPr>
          <w:delText xml:space="preserve"> Cailean Cooney</w:delText>
        </w:r>
        <w:r w:rsidR="004055D2" w:rsidDel="00C763CF">
          <w:rPr>
            <w:color w:val="auto"/>
          </w:rPr>
          <w:delText xml:space="preserve">; </w:delText>
        </w:r>
        <w:r w:rsidR="004055D2" w:rsidRPr="00DD2132" w:rsidDel="00C763CF">
          <w:rPr>
            <w:color w:val="auto"/>
          </w:rPr>
          <w:delText>Rachel Bogan</w:delText>
        </w:r>
      </w:del>
    </w:p>
    <w:p w14:paraId="5FEF3676" w14:textId="382FF535" w:rsidR="00E96879" w:rsidRDefault="00A772FC" w:rsidP="00E96879">
      <w:pPr>
        <w:tabs>
          <w:tab w:val="left" w:pos="720"/>
        </w:tabs>
        <w:spacing w:after="80"/>
        <w:rPr>
          <w:ins w:id="452" w:author="Michael Mandiberg" w:date="2024-12-21T09:24:00Z" w16du:dateUtc="2024-12-21T14:24:00Z"/>
          <w:color w:val="auto"/>
        </w:rPr>
      </w:pPr>
      <w:del w:id="453" w:author="Michael Mandiberg" w:date="2024-12-21T09:39:00Z" w16du:dateUtc="2024-12-21T14:39:00Z">
        <w:r w:rsidRPr="00DD2132" w:rsidDel="00C763CF">
          <w:rPr>
            <w:color w:val="auto"/>
          </w:rPr>
          <w:delText>2014, Advisor: Jennifer Stoops</w:delText>
        </w:r>
        <w:r w:rsidR="004055D2" w:rsidDel="00C763CF">
          <w:rPr>
            <w:color w:val="auto"/>
          </w:rPr>
          <w:delText>;</w:delText>
        </w:r>
        <w:r w:rsidRPr="00DD2132" w:rsidDel="00C763CF">
          <w:rPr>
            <w:color w:val="auto"/>
          </w:rPr>
          <w:delText xml:space="preserve"> Christina Shane-Simpson</w:delText>
        </w:r>
        <w:r w:rsidR="004055D2" w:rsidDel="00C763CF">
          <w:rPr>
            <w:color w:val="auto"/>
          </w:rPr>
          <w:delText>;</w:delText>
        </w:r>
        <w:r w:rsidRPr="00DD2132" w:rsidDel="00C763CF">
          <w:rPr>
            <w:color w:val="auto"/>
          </w:rPr>
          <w:delText xml:space="preserve"> Chad Cygan</w:delText>
        </w:r>
      </w:del>
      <w:ins w:id="454" w:author="Michael Mandiberg" w:date="2024-12-21T09:24:00Z" w16du:dateUtc="2024-12-21T14:24:00Z">
        <w:r w:rsidR="00E96879">
          <w:rPr>
            <w:color w:val="auto"/>
          </w:rPr>
          <w:t>Doctoral Dissertations, External</w:t>
        </w:r>
      </w:ins>
    </w:p>
    <w:p w14:paraId="5464A198" w14:textId="2C253CFA" w:rsidR="00E96879" w:rsidRPr="00DD2132" w:rsidRDefault="00E96879" w:rsidP="00E96879">
      <w:pPr>
        <w:tabs>
          <w:tab w:val="left" w:pos="720"/>
        </w:tabs>
        <w:spacing w:after="80"/>
        <w:ind w:left="720"/>
        <w:rPr>
          <w:color w:val="auto"/>
        </w:rPr>
      </w:pPr>
      <w:ins w:id="455" w:author="Michael Mandiberg" w:date="2024-12-21T09:24:00Z" w16du:dateUtc="2024-12-21T14:24:00Z">
        <w:r>
          <w:rPr>
            <w:color w:val="auto"/>
          </w:rPr>
          <w:t xml:space="preserve">2021, External Evaluator, </w:t>
        </w:r>
      </w:ins>
      <w:ins w:id="456" w:author="Michael Mandiberg" w:date="2024-12-21T09:25:00Z" w16du:dateUtc="2024-12-21T14:25:00Z">
        <w:r w:rsidRPr="00E96879">
          <w:rPr>
            <w:color w:val="auto"/>
          </w:rPr>
          <w:t xml:space="preserve">Jasmine </w:t>
        </w:r>
        <w:proofErr w:type="spellStart"/>
        <w:r w:rsidRPr="00E96879">
          <w:rPr>
            <w:color w:val="auto"/>
          </w:rPr>
          <w:t>Guffond</w:t>
        </w:r>
        <w:proofErr w:type="spellEnd"/>
        <w:r>
          <w:rPr>
            <w:color w:val="auto"/>
          </w:rPr>
          <w:t>, University of New South Wales, Australia</w:t>
        </w:r>
      </w:ins>
    </w:p>
    <w:p w14:paraId="13753B55" w14:textId="77777777" w:rsidR="00CB367B" w:rsidRPr="00DD2132" w:rsidRDefault="00CB367B" w:rsidP="003311E5">
      <w:pPr>
        <w:tabs>
          <w:tab w:val="left" w:pos="720"/>
        </w:tabs>
        <w:spacing w:after="80"/>
        <w:rPr>
          <w:color w:val="auto"/>
        </w:rPr>
      </w:pPr>
    </w:p>
    <w:p w14:paraId="1371F4DD" w14:textId="77777777" w:rsidR="005939BC" w:rsidRPr="00DD2132" w:rsidRDefault="005939BC" w:rsidP="003311E5">
      <w:pPr>
        <w:tabs>
          <w:tab w:val="left" w:pos="720"/>
        </w:tabs>
        <w:spacing w:after="80"/>
        <w:rPr>
          <w:color w:val="auto"/>
          <w:u w:val="single"/>
        </w:rPr>
      </w:pPr>
      <w:r w:rsidRPr="00DD2132">
        <w:rPr>
          <w:color w:val="auto"/>
          <w:u w:val="single"/>
        </w:rPr>
        <w:t>Independent Studies</w:t>
      </w:r>
    </w:p>
    <w:p w14:paraId="15CB729E" w14:textId="77777777" w:rsidR="005939BC" w:rsidRPr="00DD2132" w:rsidRDefault="005939BC" w:rsidP="003311E5">
      <w:pPr>
        <w:tabs>
          <w:tab w:val="left" w:pos="720"/>
        </w:tabs>
        <w:spacing w:after="80"/>
        <w:rPr>
          <w:color w:val="auto"/>
        </w:rPr>
      </w:pPr>
    </w:p>
    <w:p w14:paraId="38F8D0F2" w14:textId="77777777" w:rsidR="005939BC" w:rsidRPr="00DD2132" w:rsidRDefault="005939B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  <w:i/>
        </w:rPr>
      </w:pPr>
      <w:r w:rsidRPr="00DD2132">
        <w:rPr>
          <w:rFonts w:ascii="Times" w:hAnsi="Times"/>
          <w:i/>
        </w:rPr>
        <w:t>College of Staten Island</w:t>
      </w:r>
    </w:p>
    <w:p w14:paraId="1FBC81E9" w14:textId="4748B179" w:rsidR="00C763CF" w:rsidRPr="00DD2132" w:rsidRDefault="00C763CF" w:rsidP="00C763CF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ins w:id="457" w:author="Michael Mandiberg" w:date="2024-12-21T09:40:00Z" w16du:dateUtc="2024-12-21T14:40:00Z"/>
          <w:rFonts w:ascii="Times" w:hAnsi="Times"/>
        </w:rPr>
      </w:pPr>
      <w:ins w:id="458" w:author="Michael Mandiberg" w:date="2024-12-21T09:41:00Z" w16du:dateUtc="2024-12-21T14:41:00Z">
        <w:r>
          <w:rPr>
            <w:rFonts w:ascii="Times" w:hAnsi="Times"/>
          </w:rPr>
          <w:t>Fall 2024</w:t>
        </w:r>
      </w:ins>
      <w:ins w:id="459" w:author="Michael Mandiberg" w:date="2024-12-21T09:40:00Z" w16du:dateUtc="2024-12-21T14:40:00Z">
        <w:r w:rsidRPr="00DD2132">
          <w:rPr>
            <w:rFonts w:ascii="Times" w:hAnsi="Times"/>
          </w:rPr>
          <w:t xml:space="preserve">, COM 594, Independent Study: </w:t>
        </w:r>
      </w:ins>
      <w:ins w:id="460" w:author="Michael Mandiberg" w:date="2024-12-21T09:43:00Z" w16du:dateUtc="2024-12-21T14:43:00Z">
        <w:r w:rsidRPr="00DD2132">
          <w:rPr>
            <w:rFonts w:ascii="Times" w:hAnsi="Times"/>
          </w:rPr>
          <w:t>Advanced Design and Digital Media Workshop</w:t>
        </w:r>
      </w:ins>
    </w:p>
    <w:p w14:paraId="129B21B8" w14:textId="4FD23A4F" w:rsidR="00C763CF" w:rsidRPr="00DD2132" w:rsidRDefault="00C763CF" w:rsidP="00C763CF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ins w:id="461" w:author="Michael Mandiberg" w:date="2024-12-21T09:41:00Z" w16du:dateUtc="2024-12-21T14:41:00Z"/>
          <w:rFonts w:ascii="Times" w:hAnsi="Times"/>
        </w:rPr>
      </w:pPr>
      <w:ins w:id="462" w:author="Michael Mandiberg" w:date="2024-12-21T09:41:00Z" w16du:dateUtc="2024-12-21T14:41:00Z">
        <w:r w:rsidRPr="00DD2132">
          <w:rPr>
            <w:rFonts w:ascii="Times" w:hAnsi="Times"/>
          </w:rPr>
          <w:t>Fall 20</w:t>
        </w:r>
        <w:r>
          <w:rPr>
            <w:rFonts w:ascii="Times" w:hAnsi="Times"/>
          </w:rPr>
          <w:t>2</w:t>
        </w:r>
        <w:r w:rsidRPr="00DD2132">
          <w:rPr>
            <w:rFonts w:ascii="Times" w:hAnsi="Times"/>
          </w:rPr>
          <w:t xml:space="preserve">4, COM 492, Senior Project (As independent study) </w:t>
        </w:r>
      </w:ins>
    </w:p>
    <w:p w14:paraId="0D262C43" w14:textId="4DFF0044" w:rsidR="00C763CF" w:rsidRPr="00DD2132" w:rsidRDefault="00C763CF" w:rsidP="00C763CF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ins w:id="463" w:author="Michael Mandiberg" w:date="2024-12-21T09:43:00Z" w16du:dateUtc="2024-12-21T14:43:00Z"/>
          <w:rFonts w:ascii="Times" w:hAnsi="Times"/>
        </w:rPr>
      </w:pPr>
      <w:ins w:id="464" w:author="Michael Mandiberg" w:date="2024-12-21T09:43:00Z" w16du:dateUtc="2024-12-21T14:43:00Z">
        <w:r>
          <w:rPr>
            <w:rFonts w:ascii="Times" w:hAnsi="Times"/>
          </w:rPr>
          <w:t>Fall 2023</w:t>
        </w:r>
        <w:r w:rsidRPr="00DD2132">
          <w:rPr>
            <w:rFonts w:ascii="Times" w:hAnsi="Times"/>
          </w:rPr>
          <w:t>, COM 594, Independent Study: Advanced Design and Digital Media Workshop</w:t>
        </w:r>
      </w:ins>
    </w:p>
    <w:p w14:paraId="0C7CCBCD" w14:textId="40BAE9F7" w:rsidR="00C763CF" w:rsidRPr="00DD2132" w:rsidRDefault="00C763CF" w:rsidP="00C763CF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ins w:id="465" w:author="Michael Mandiberg" w:date="2024-12-21T09:43:00Z" w16du:dateUtc="2024-12-21T14:43:00Z"/>
          <w:rFonts w:ascii="Times" w:hAnsi="Times"/>
        </w:rPr>
      </w:pPr>
      <w:ins w:id="466" w:author="Michael Mandiberg" w:date="2024-12-21T09:43:00Z" w16du:dateUtc="2024-12-21T14:43:00Z">
        <w:r w:rsidRPr="00DD2132">
          <w:rPr>
            <w:rFonts w:ascii="Times" w:hAnsi="Times"/>
          </w:rPr>
          <w:t>Fall 20</w:t>
        </w:r>
        <w:r>
          <w:rPr>
            <w:rFonts w:ascii="Times" w:hAnsi="Times"/>
          </w:rPr>
          <w:t>23</w:t>
        </w:r>
        <w:r w:rsidRPr="00DD2132">
          <w:rPr>
            <w:rFonts w:ascii="Times" w:hAnsi="Times"/>
          </w:rPr>
          <w:t xml:space="preserve">, COM </w:t>
        </w:r>
      </w:ins>
      <w:ins w:id="467" w:author="Michael Mandiberg" w:date="2024-12-21T09:44:00Z" w16du:dateUtc="2024-12-21T14:44:00Z">
        <w:r w:rsidRPr="00DD2132">
          <w:rPr>
            <w:rFonts w:ascii="Times" w:hAnsi="Times"/>
          </w:rPr>
          <w:t>594</w:t>
        </w:r>
      </w:ins>
      <w:ins w:id="468" w:author="Michael Mandiberg" w:date="2024-12-21T09:43:00Z" w16du:dateUtc="2024-12-21T14:43:00Z">
        <w:r w:rsidRPr="00DD2132">
          <w:rPr>
            <w:rFonts w:ascii="Times" w:hAnsi="Times"/>
          </w:rPr>
          <w:t xml:space="preserve">, </w:t>
        </w:r>
      </w:ins>
      <w:ins w:id="469" w:author="Michael Mandiberg" w:date="2024-12-21T09:44:00Z" w16du:dateUtc="2024-12-21T14:44:00Z">
        <w:r w:rsidRPr="00DD2132">
          <w:rPr>
            <w:rFonts w:ascii="Times" w:hAnsi="Times"/>
          </w:rPr>
          <w:t>Independent Study</w:t>
        </w:r>
        <w:r>
          <w:rPr>
            <w:rFonts w:ascii="Times" w:hAnsi="Times"/>
          </w:rPr>
          <w:t xml:space="preserve">: </w:t>
        </w:r>
      </w:ins>
      <w:ins w:id="470" w:author="Michael Mandiberg" w:date="2024-12-21T09:43:00Z" w16du:dateUtc="2024-12-21T14:43:00Z">
        <w:r w:rsidRPr="00DD2132">
          <w:rPr>
            <w:rFonts w:ascii="Times" w:hAnsi="Times"/>
          </w:rPr>
          <w:t xml:space="preserve">Senior Project (As independent study) </w:t>
        </w:r>
      </w:ins>
    </w:p>
    <w:p w14:paraId="3C749A92" w14:textId="77777777" w:rsidR="00844700" w:rsidRPr="00DD2132" w:rsidRDefault="00844700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>Spring 2018, COM 594, Independent Study: Honors Thesis</w:t>
      </w:r>
    </w:p>
    <w:p w14:paraId="605AB7E4" w14:textId="77777777" w:rsidR="00844700" w:rsidRPr="00DD2132" w:rsidRDefault="00844700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>Fall 2018, COM 594, Independent Study: Honors Thesis</w:t>
      </w:r>
    </w:p>
    <w:p w14:paraId="134D9267" w14:textId="77777777" w:rsidR="005939BC" w:rsidRPr="00DD2132" w:rsidRDefault="005939B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>Spring 2015, COM 594, Independent Study: Advanced Web Design</w:t>
      </w:r>
    </w:p>
    <w:p w14:paraId="21F63477" w14:textId="77777777" w:rsidR="005939BC" w:rsidRPr="00DD2132" w:rsidRDefault="005939B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>Fall 2014, COM 594, Independent Study: Honors Thesis</w:t>
      </w:r>
    </w:p>
    <w:p w14:paraId="7D4771CC" w14:textId="77777777" w:rsidR="001E06C9" w:rsidRPr="00DD2132" w:rsidRDefault="005939B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>Fall 2014, COM 492, Senior Project (As independent study)</w:t>
      </w:r>
      <w:r w:rsidR="001E06C9" w:rsidRPr="00DD2132">
        <w:rPr>
          <w:rFonts w:ascii="Times" w:hAnsi="Times"/>
        </w:rPr>
        <w:t xml:space="preserve"> </w:t>
      </w:r>
    </w:p>
    <w:p w14:paraId="38E5A4A2" w14:textId="77777777" w:rsidR="001E06C9" w:rsidRPr="00DD2132" w:rsidRDefault="001E06C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>Fall 2014, CMC 799, Thesis Research</w:t>
      </w:r>
    </w:p>
    <w:p w14:paraId="5CE9A88D" w14:textId="77777777" w:rsidR="001E06C9" w:rsidRPr="00DD2132" w:rsidRDefault="005939B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>Spring 2014, COM 594, Independent Study: Honors Thesis Preparation</w:t>
      </w:r>
    </w:p>
    <w:p w14:paraId="0AF410ED" w14:textId="77777777" w:rsidR="001E06C9" w:rsidRPr="00DD2132" w:rsidRDefault="001E06C9" w:rsidP="003311E5">
      <w:pPr>
        <w:pStyle w:val="Default"/>
        <w:tabs>
          <w:tab w:val="left" w:pos="720"/>
        </w:tabs>
        <w:spacing w:after="80"/>
        <w:ind w:left="1440" w:hanging="720"/>
      </w:pPr>
      <w:r w:rsidRPr="00DD2132">
        <w:t>Fall 2013, CMC 799, Thesis Research</w:t>
      </w:r>
    </w:p>
    <w:p w14:paraId="503A168F" w14:textId="77777777" w:rsidR="005939BC" w:rsidRPr="00DD2132" w:rsidRDefault="005939B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>Fall 2013, COM 451, Advanced Design &amp; Digital Media Workshop (Group Independent Study)</w:t>
      </w:r>
    </w:p>
    <w:p w14:paraId="5F804A35" w14:textId="77777777" w:rsidR="005939BC" w:rsidRPr="00DD2132" w:rsidRDefault="005939B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>Fall 2010, COM 594, Independent Study: Senior Projects</w:t>
      </w:r>
    </w:p>
    <w:p w14:paraId="57ABC06C" w14:textId="77777777" w:rsidR="005939BC" w:rsidRPr="00DD2132" w:rsidRDefault="005939B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>Spring 2010, COM 594, Independent Study: Senior Projects</w:t>
      </w:r>
    </w:p>
    <w:p w14:paraId="7301E206" w14:textId="77777777" w:rsidR="005939BC" w:rsidRPr="00DD2132" w:rsidRDefault="005939B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>Fall 2007, COM 593, Independent Study: Advanced Topics in Web Design</w:t>
      </w:r>
    </w:p>
    <w:p w14:paraId="2A48E483" w14:textId="77777777" w:rsidR="005939BC" w:rsidRPr="00DD2132" w:rsidRDefault="005939B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lastRenderedPageBreak/>
        <w:t>Fall 2006, COM 593, Independent Study: Type Design</w:t>
      </w:r>
    </w:p>
    <w:p w14:paraId="49733175" w14:textId="77777777" w:rsidR="005939BC" w:rsidRPr="00DD2132" w:rsidRDefault="005939B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>Spring 2006, COM 591, Independent Study: Advanced Seminar in Web Design</w:t>
      </w:r>
    </w:p>
    <w:p w14:paraId="633D345C" w14:textId="77777777" w:rsidR="005939BC" w:rsidRPr="00DD2132" w:rsidRDefault="005939B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>Fall 2005, COM 594, Group Independent Study: Advanced Seminar in Web Design</w:t>
      </w:r>
    </w:p>
    <w:p w14:paraId="3E0EABFA" w14:textId="77777777" w:rsidR="005939BC" w:rsidRPr="00DD2132" w:rsidRDefault="005939BC" w:rsidP="003311E5">
      <w:pPr>
        <w:tabs>
          <w:tab w:val="left" w:pos="720"/>
        </w:tabs>
        <w:spacing w:after="80"/>
        <w:rPr>
          <w:color w:val="auto"/>
        </w:rPr>
      </w:pPr>
    </w:p>
    <w:p w14:paraId="53E867A4" w14:textId="77777777" w:rsidR="005939BC" w:rsidRPr="00DD2132" w:rsidRDefault="005939B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  <w:i/>
        </w:rPr>
      </w:pPr>
      <w:r w:rsidRPr="00DD2132">
        <w:rPr>
          <w:rFonts w:ascii="Times" w:hAnsi="Times"/>
          <w:i/>
        </w:rPr>
        <w:t>The Graduate Center</w:t>
      </w:r>
    </w:p>
    <w:p w14:paraId="62C04E22" w14:textId="60346FA6" w:rsidR="00C7337B" w:rsidRDefault="00C7337B" w:rsidP="00C7337B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ins w:id="471" w:author="Michael Mandiberg" w:date="2024-12-21T10:15:00Z" w16du:dateUtc="2024-12-21T15:15:00Z"/>
          <w:rFonts w:ascii="Times" w:hAnsi="Times"/>
        </w:rPr>
      </w:pPr>
      <w:ins w:id="472" w:author="Michael Mandiberg" w:date="2024-12-21T10:15:00Z" w16du:dateUtc="2024-12-21T15:15:00Z">
        <w:r>
          <w:rPr>
            <w:rFonts w:ascii="Times" w:hAnsi="Times"/>
          </w:rPr>
          <w:t>Spring 2025</w:t>
        </w:r>
        <w:r w:rsidRPr="00DD2132">
          <w:rPr>
            <w:rFonts w:ascii="Times" w:hAnsi="Times"/>
          </w:rPr>
          <w:t>, ITP 70030, ITP Independent Study project (</w:t>
        </w:r>
        <w:r>
          <w:rPr>
            <w:rFonts w:ascii="Times" w:hAnsi="Times"/>
          </w:rPr>
          <w:t>1</w:t>
        </w:r>
        <w:r w:rsidRPr="00DD2132">
          <w:rPr>
            <w:rFonts w:ascii="Times" w:hAnsi="Times"/>
          </w:rPr>
          <w:t xml:space="preserve"> student)</w:t>
        </w:r>
      </w:ins>
    </w:p>
    <w:p w14:paraId="7805620E" w14:textId="77777777" w:rsidR="00C7337B" w:rsidRDefault="00C7337B" w:rsidP="00C7337B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ins w:id="473" w:author="Michael Mandiberg" w:date="2024-12-21T10:15:00Z" w16du:dateUtc="2024-12-21T15:15:00Z"/>
          <w:rFonts w:ascii="Times" w:hAnsi="Times"/>
        </w:rPr>
      </w:pPr>
      <w:ins w:id="474" w:author="Michael Mandiberg" w:date="2024-12-21T10:15:00Z" w16du:dateUtc="2024-12-21T15:15:00Z">
        <w:r>
          <w:rPr>
            <w:rFonts w:ascii="Times" w:hAnsi="Times"/>
          </w:rPr>
          <w:t>Fall</w:t>
        </w:r>
        <w:r w:rsidRPr="00DD2132">
          <w:rPr>
            <w:rFonts w:ascii="Times" w:hAnsi="Times"/>
          </w:rPr>
          <w:t xml:space="preserve"> 20</w:t>
        </w:r>
        <w:r>
          <w:rPr>
            <w:rFonts w:ascii="Times" w:hAnsi="Times"/>
          </w:rPr>
          <w:t>24</w:t>
        </w:r>
        <w:r w:rsidRPr="00DD2132">
          <w:rPr>
            <w:rFonts w:ascii="Times" w:hAnsi="Times"/>
          </w:rPr>
          <w:t>, ITP 70030, ITP Independent Study project (</w:t>
        </w:r>
        <w:r>
          <w:rPr>
            <w:rFonts w:ascii="Times" w:hAnsi="Times"/>
          </w:rPr>
          <w:t>5</w:t>
        </w:r>
        <w:r w:rsidRPr="00DD2132">
          <w:rPr>
            <w:rFonts w:ascii="Times" w:hAnsi="Times"/>
          </w:rPr>
          <w:t xml:space="preserve"> students)</w:t>
        </w:r>
      </w:ins>
    </w:p>
    <w:p w14:paraId="15474C83" w14:textId="5188F538" w:rsidR="00C7337B" w:rsidRDefault="00C7337B" w:rsidP="00C7337B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ins w:id="475" w:author="Michael Mandiberg" w:date="2024-12-21T10:14:00Z" w16du:dateUtc="2024-12-21T15:14:00Z"/>
          <w:rFonts w:ascii="Times" w:hAnsi="Times"/>
        </w:rPr>
      </w:pPr>
      <w:ins w:id="476" w:author="Michael Mandiberg" w:date="2024-12-21T10:14:00Z" w16du:dateUtc="2024-12-21T15:14:00Z">
        <w:r>
          <w:rPr>
            <w:rFonts w:ascii="Times" w:hAnsi="Times"/>
          </w:rPr>
          <w:t>Fall</w:t>
        </w:r>
        <w:r w:rsidRPr="00DD2132">
          <w:rPr>
            <w:rFonts w:ascii="Times" w:hAnsi="Times"/>
          </w:rPr>
          <w:t xml:space="preserve"> 20</w:t>
        </w:r>
        <w:r>
          <w:rPr>
            <w:rFonts w:ascii="Times" w:hAnsi="Times"/>
          </w:rPr>
          <w:t>2</w:t>
        </w:r>
      </w:ins>
      <w:ins w:id="477" w:author="Michael Mandiberg" w:date="2024-12-21T10:15:00Z" w16du:dateUtc="2024-12-21T15:15:00Z">
        <w:r>
          <w:rPr>
            <w:rFonts w:ascii="Times" w:hAnsi="Times"/>
          </w:rPr>
          <w:t>3</w:t>
        </w:r>
      </w:ins>
      <w:ins w:id="478" w:author="Michael Mandiberg" w:date="2024-12-21T10:14:00Z" w16du:dateUtc="2024-12-21T15:14:00Z">
        <w:r w:rsidRPr="00DD2132">
          <w:rPr>
            <w:rFonts w:ascii="Times" w:hAnsi="Times"/>
          </w:rPr>
          <w:t>, ITP 70030, ITP Independent Study project (</w:t>
        </w:r>
        <w:r>
          <w:rPr>
            <w:rFonts w:ascii="Times" w:hAnsi="Times"/>
          </w:rPr>
          <w:t>2</w:t>
        </w:r>
        <w:r w:rsidRPr="00DD2132">
          <w:rPr>
            <w:rFonts w:ascii="Times" w:hAnsi="Times"/>
          </w:rPr>
          <w:t xml:space="preserve"> students)</w:t>
        </w:r>
      </w:ins>
    </w:p>
    <w:p w14:paraId="7C69829F" w14:textId="10CFAB5D" w:rsidR="00C7337B" w:rsidRDefault="00C7337B" w:rsidP="00C7337B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ins w:id="479" w:author="Michael Mandiberg" w:date="2024-12-21T10:14:00Z" w16du:dateUtc="2024-12-21T15:14:00Z"/>
          <w:rFonts w:ascii="Times" w:hAnsi="Times"/>
        </w:rPr>
      </w:pPr>
      <w:ins w:id="480" w:author="Michael Mandiberg" w:date="2024-12-21T10:14:00Z" w16du:dateUtc="2024-12-21T15:14:00Z">
        <w:r>
          <w:rPr>
            <w:rFonts w:ascii="Times" w:hAnsi="Times"/>
          </w:rPr>
          <w:t>Fall</w:t>
        </w:r>
        <w:r w:rsidRPr="00DD2132">
          <w:rPr>
            <w:rFonts w:ascii="Times" w:hAnsi="Times"/>
          </w:rPr>
          <w:t xml:space="preserve"> 20</w:t>
        </w:r>
        <w:r>
          <w:rPr>
            <w:rFonts w:ascii="Times" w:hAnsi="Times"/>
          </w:rPr>
          <w:t>22</w:t>
        </w:r>
        <w:r w:rsidRPr="00DD2132">
          <w:rPr>
            <w:rFonts w:ascii="Times" w:hAnsi="Times"/>
          </w:rPr>
          <w:t>, ITP 70030, ITP Independent Study project (</w:t>
        </w:r>
        <w:r>
          <w:rPr>
            <w:rFonts w:ascii="Times" w:hAnsi="Times"/>
          </w:rPr>
          <w:t>3</w:t>
        </w:r>
        <w:r w:rsidRPr="00DD2132">
          <w:rPr>
            <w:rFonts w:ascii="Times" w:hAnsi="Times"/>
          </w:rPr>
          <w:t xml:space="preserve"> students)</w:t>
        </w:r>
      </w:ins>
    </w:p>
    <w:p w14:paraId="15DCE5E8" w14:textId="0EDE2CCE" w:rsidR="004055D2" w:rsidDel="00C7337B" w:rsidRDefault="004055D2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del w:id="481" w:author="Michael Mandiberg" w:date="2024-12-21T10:14:00Z" w16du:dateUtc="2024-12-21T15:14:00Z"/>
          <w:rFonts w:ascii="Times" w:hAnsi="Times"/>
        </w:rPr>
      </w:pPr>
      <w:del w:id="482" w:author="Michael Mandiberg" w:date="2024-12-21T10:14:00Z" w16du:dateUtc="2024-12-21T15:14:00Z">
        <w:r w:rsidDel="00C7337B">
          <w:rPr>
            <w:rFonts w:ascii="Times" w:hAnsi="Times"/>
          </w:rPr>
          <w:delText>Fall</w:delText>
        </w:r>
        <w:r w:rsidRPr="00DD2132" w:rsidDel="00C7337B">
          <w:rPr>
            <w:rFonts w:ascii="Times" w:hAnsi="Times"/>
          </w:rPr>
          <w:delText xml:space="preserve"> 20</w:delText>
        </w:r>
        <w:r w:rsidDel="00C7337B">
          <w:rPr>
            <w:rFonts w:ascii="Times" w:hAnsi="Times"/>
          </w:rPr>
          <w:delText>22</w:delText>
        </w:r>
        <w:r w:rsidRPr="00DD2132" w:rsidDel="00C7337B">
          <w:rPr>
            <w:rFonts w:ascii="Times" w:hAnsi="Times"/>
          </w:rPr>
          <w:delText>, ITP 70030, ITP Independent Study project (</w:delText>
        </w:r>
        <w:r w:rsidDel="00C7337B">
          <w:rPr>
            <w:rFonts w:ascii="Times" w:hAnsi="Times"/>
          </w:rPr>
          <w:delText>3</w:delText>
        </w:r>
        <w:r w:rsidRPr="00DD2132" w:rsidDel="00C7337B">
          <w:rPr>
            <w:rFonts w:ascii="Times" w:hAnsi="Times"/>
          </w:rPr>
          <w:delText xml:space="preserve"> students)</w:delText>
        </w:r>
      </w:del>
    </w:p>
    <w:p w14:paraId="566CBB43" w14:textId="77777777" w:rsidR="004055D2" w:rsidRDefault="004055D2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>
        <w:rPr>
          <w:rFonts w:ascii="Times" w:hAnsi="Times"/>
        </w:rPr>
        <w:t>Fall</w:t>
      </w:r>
      <w:r w:rsidRPr="00DD2132">
        <w:rPr>
          <w:rFonts w:ascii="Times" w:hAnsi="Times"/>
        </w:rPr>
        <w:t xml:space="preserve"> 20</w:t>
      </w:r>
      <w:r>
        <w:rPr>
          <w:rFonts w:ascii="Times" w:hAnsi="Times"/>
        </w:rPr>
        <w:t>21</w:t>
      </w:r>
      <w:r w:rsidRPr="00DD2132">
        <w:rPr>
          <w:rFonts w:ascii="Times" w:hAnsi="Times"/>
        </w:rPr>
        <w:t>, ITP 70030, ITP Independent Study project (</w:t>
      </w:r>
      <w:r>
        <w:rPr>
          <w:rFonts w:ascii="Times" w:hAnsi="Times"/>
        </w:rPr>
        <w:t>4</w:t>
      </w:r>
      <w:r w:rsidRPr="00DD2132">
        <w:rPr>
          <w:rFonts w:ascii="Times" w:hAnsi="Times"/>
        </w:rPr>
        <w:t xml:space="preserve"> students)</w:t>
      </w:r>
    </w:p>
    <w:p w14:paraId="2458EC35" w14:textId="77777777" w:rsidR="004055D2" w:rsidRDefault="004055D2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>
        <w:rPr>
          <w:rFonts w:ascii="Times" w:hAnsi="Times"/>
        </w:rPr>
        <w:t>Fall</w:t>
      </w:r>
      <w:r w:rsidRPr="00DD2132">
        <w:rPr>
          <w:rFonts w:ascii="Times" w:hAnsi="Times"/>
        </w:rPr>
        <w:t xml:space="preserve"> 20</w:t>
      </w:r>
      <w:r>
        <w:rPr>
          <w:rFonts w:ascii="Times" w:hAnsi="Times"/>
        </w:rPr>
        <w:t>20</w:t>
      </w:r>
      <w:r w:rsidRPr="00DD2132">
        <w:rPr>
          <w:rFonts w:ascii="Times" w:hAnsi="Times"/>
        </w:rPr>
        <w:t>, ITP 70030, ITP Independent Study project (</w:t>
      </w:r>
      <w:r>
        <w:rPr>
          <w:rFonts w:ascii="Times" w:hAnsi="Times"/>
        </w:rPr>
        <w:t>4</w:t>
      </w:r>
      <w:r w:rsidRPr="00DD2132">
        <w:rPr>
          <w:rFonts w:ascii="Times" w:hAnsi="Times"/>
        </w:rPr>
        <w:t xml:space="preserve"> students)</w:t>
      </w:r>
    </w:p>
    <w:p w14:paraId="026A7231" w14:textId="77777777" w:rsidR="008E603A" w:rsidRDefault="008E603A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>
        <w:rPr>
          <w:rFonts w:ascii="Times" w:hAnsi="Times"/>
        </w:rPr>
        <w:t>Fall</w:t>
      </w:r>
      <w:r w:rsidRPr="00DD2132">
        <w:rPr>
          <w:rFonts w:ascii="Times" w:hAnsi="Times"/>
        </w:rPr>
        <w:t xml:space="preserve"> 2019, ITP 70030, ITP Independent Study project (</w:t>
      </w:r>
      <w:r>
        <w:rPr>
          <w:rFonts w:ascii="Times" w:hAnsi="Times"/>
        </w:rPr>
        <w:t>4</w:t>
      </w:r>
      <w:r w:rsidRPr="00DD2132">
        <w:rPr>
          <w:rFonts w:ascii="Times" w:hAnsi="Times"/>
        </w:rPr>
        <w:t xml:space="preserve"> students)</w:t>
      </w:r>
    </w:p>
    <w:p w14:paraId="48AB7979" w14:textId="77777777" w:rsidR="0010681A" w:rsidRPr="00DD2132" w:rsidRDefault="0010681A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>Spring 2019, ITP 70030, ITP Independent Study project (1 student</w:t>
      </w:r>
      <w:del w:id="483" w:author="Michael Mandiberg" w:date="2024-12-21T10:15:00Z" w16du:dateUtc="2024-12-21T15:15:00Z">
        <w:r w:rsidRPr="00DD2132" w:rsidDel="00C7337B">
          <w:rPr>
            <w:rFonts w:ascii="Times" w:hAnsi="Times"/>
          </w:rPr>
          <w:delText>s</w:delText>
        </w:r>
      </w:del>
      <w:r w:rsidRPr="00DD2132">
        <w:rPr>
          <w:rFonts w:ascii="Times" w:hAnsi="Times"/>
        </w:rPr>
        <w:t>)</w:t>
      </w:r>
    </w:p>
    <w:p w14:paraId="755FEF39" w14:textId="77777777" w:rsidR="0010681A" w:rsidRPr="00DD2132" w:rsidRDefault="0010681A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 xml:space="preserve">Spring 2019, MALS </w:t>
      </w:r>
      <w:proofErr w:type="gramStart"/>
      <w:r w:rsidRPr="00DD2132">
        <w:rPr>
          <w:rFonts w:ascii="Times" w:hAnsi="Times"/>
        </w:rPr>
        <w:t>79000,Thesis</w:t>
      </w:r>
      <w:proofErr w:type="gramEnd"/>
      <w:r w:rsidRPr="00DD2132">
        <w:rPr>
          <w:rFonts w:ascii="Times" w:hAnsi="Times"/>
        </w:rPr>
        <w:t>/Final Project Research (1 student)</w:t>
      </w:r>
    </w:p>
    <w:p w14:paraId="7C694D7F" w14:textId="77777777" w:rsidR="0010681A" w:rsidRPr="00DD2132" w:rsidRDefault="0010681A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>Fall 2018, ITP 70030, ITP Independent Study project (2 students)</w:t>
      </w:r>
    </w:p>
    <w:p w14:paraId="6ECF01A3" w14:textId="77777777" w:rsidR="0010681A" w:rsidRPr="00DD2132" w:rsidRDefault="0010681A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 xml:space="preserve">Fall 2018, MALS </w:t>
      </w:r>
      <w:proofErr w:type="gramStart"/>
      <w:r w:rsidRPr="00DD2132">
        <w:rPr>
          <w:rFonts w:ascii="Times" w:hAnsi="Times"/>
        </w:rPr>
        <w:t>79000,Thesis</w:t>
      </w:r>
      <w:proofErr w:type="gramEnd"/>
      <w:r w:rsidRPr="00DD2132">
        <w:rPr>
          <w:rFonts w:ascii="Times" w:hAnsi="Times"/>
        </w:rPr>
        <w:t>/Final Project Research (1 student)</w:t>
      </w:r>
    </w:p>
    <w:p w14:paraId="167EB7D6" w14:textId="77777777" w:rsidR="0010681A" w:rsidRPr="00DD2132" w:rsidRDefault="0010681A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>Spring 2018, ITP 70030, ITP Independent Study project (1 students)</w:t>
      </w:r>
    </w:p>
    <w:p w14:paraId="165F5CB2" w14:textId="77777777" w:rsidR="0010681A" w:rsidRPr="00DD2132" w:rsidRDefault="0010681A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>Fall 2017, ITP 70030, ITP Independent Study project (1 students)</w:t>
      </w:r>
    </w:p>
    <w:p w14:paraId="6373C4DF" w14:textId="77777777" w:rsidR="00334A46" w:rsidRPr="00DD2132" w:rsidRDefault="00334A46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>Spring</w:t>
      </w:r>
      <w:r w:rsidR="00253DF9" w:rsidRPr="00DD2132">
        <w:rPr>
          <w:rFonts w:ascii="Times" w:hAnsi="Times"/>
        </w:rPr>
        <w:t xml:space="preserve"> 2016</w:t>
      </w:r>
      <w:r w:rsidRPr="00DD2132">
        <w:rPr>
          <w:rFonts w:ascii="Times" w:hAnsi="Times"/>
        </w:rPr>
        <w:t>, ITP 70030, ITP Independent Study project (4 students)</w:t>
      </w:r>
    </w:p>
    <w:p w14:paraId="6B547F4B" w14:textId="77777777" w:rsidR="001E06C9" w:rsidRPr="00DD2132" w:rsidRDefault="001E06C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 xml:space="preserve">Fall 2015, ITP 70030, </w:t>
      </w:r>
      <w:r w:rsidR="005D0608" w:rsidRPr="00DD2132">
        <w:rPr>
          <w:rFonts w:ascii="Times" w:hAnsi="Times"/>
        </w:rPr>
        <w:t xml:space="preserve">ITP </w:t>
      </w:r>
      <w:r w:rsidRPr="00DD2132">
        <w:rPr>
          <w:rFonts w:ascii="Times" w:hAnsi="Times"/>
        </w:rPr>
        <w:t>Independent Study project</w:t>
      </w:r>
      <w:r w:rsidR="005D0608" w:rsidRPr="00DD2132">
        <w:rPr>
          <w:rFonts w:ascii="Times" w:hAnsi="Times"/>
        </w:rPr>
        <w:t xml:space="preserve"> (5 students)</w:t>
      </w:r>
    </w:p>
    <w:p w14:paraId="23A449BF" w14:textId="77777777" w:rsidR="001E06C9" w:rsidRPr="00DD2132" w:rsidRDefault="001E06C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 xml:space="preserve">Spring 2015, ITP 70030, </w:t>
      </w:r>
      <w:r w:rsidR="005D0608" w:rsidRPr="00DD2132">
        <w:rPr>
          <w:rFonts w:ascii="Times" w:hAnsi="Times"/>
        </w:rPr>
        <w:t xml:space="preserve">ITP </w:t>
      </w:r>
      <w:r w:rsidRPr="00DD2132">
        <w:rPr>
          <w:rFonts w:ascii="Times" w:hAnsi="Times"/>
        </w:rPr>
        <w:t>Independent Study project</w:t>
      </w:r>
      <w:r w:rsidR="005D0608" w:rsidRPr="00DD2132">
        <w:rPr>
          <w:rFonts w:ascii="Times" w:hAnsi="Times"/>
        </w:rPr>
        <w:t xml:space="preserve"> (3 students)</w:t>
      </w:r>
    </w:p>
    <w:p w14:paraId="70ADF4A2" w14:textId="77777777" w:rsidR="001E06C9" w:rsidRPr="00DD2132" w:rsidRDefault="001E06C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 xml:space="preserve">Spring 2015, MALS </w:t>
      </w:r>
      <w:proofErr w:type="gramStart"/>
      <w:r w:rsidRPr="00DD2132">
        <w:rPr>
          <w:rFonts w:ascii="Times" w:hAnsi="Times"/>
        </w:rPr>
        <w:t>79000,Thesis</w:t>
      </w:r>
      <w:proofErr w:type="gramEnd"/>
      <w:r w:rsidRPr="00DD2132">
        <w:rPr>
          <w:rFonts w:ascii="Times" w:hAnsi="Times"/>
        </w:rPr>
        <w:t>/Final Project Research</w:t>
      </w:r>
      <w:r w:rsidR="005D0608" w:rsidRPr="00DD2132">
        <w:rPr>
          <w:rFonts w:ascii="Times" w:hAnsi="Times"/>
        </w:rPr>
        <w:t xml:space="preserve"> (1 student)</w:t>
      </w:r>
    </w:p>
    <w:p w14:paraId="5C8ED94B" w14:textId="77777777" w:rsidR="001E06C9" w:rsidRPr="00DD2132" w:rsidRDefault="001E06C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 xml:space="preserve">Fall 2014, ITP 70030, </w:t>
      </w:r>
      <w:r w:rsidR="005D0608" w:rsidRPr="00DD2132">
        <w:rPr>
          <w:rFonts w:ascii="Times" w:hAnsi="Times"/>
        </w:rPr>
        <w:t xml:space="preserve">ITP </w:t>
      </w:r>
      <w:r w:rsidRPr="00DD2132">
        <w:rPr>
          <w:rFonts w:ascii="Times" w:hAnsi="Times"/>
        </w:rPr>
        <w:t>Independent Study project</w:t>
      </w:r>
      <w:r w:rsidR="005D0608" w:rsidRPr="00DD2132">
        <w:rPr>
          <w:rFonts w:ascii="Times" w:hAnsi="Times"/>
        </w:rPr>
        <w:t xml:space="preserve"> (2 students)</w:t>
      </w:r>
    </w:p>
    <w:p w14:paraId="6F330868" w14:textId="77777777" w:rsidR="001E06C9" w:rsidRPr="00DD2132" w:rsidRDefault="001E06C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1440" w:right="216" w:hanging="720"/>
        <w:rPr>
          <w:rFonts w:ascii="Times" w:hAnsi="Times"/>
        </w:rPr>
      </w:pPr>
      <w:r w:rsidRPr="00DD2132">
        <w:rPr>
          <w:rFonts w:ascii="Times" w:hAnsi="Times"/>
        </w:rPr>
        <w:t xml:space="preserve">Spring 2014, ITP 70030, </w:t>
      </w:r>
      <w:r w:rsidR="005D0608" w:rsidRPr="00DD2132">
        <w:rPr>
          <w:rFonts w:ascii="Times" w:hAnsi="Times"/>
        </w:rPr>
        <w:t xml:space="preserve">ITP </w:t>
      </w:r>
      <w:r w:rsidRPr="00DD2132">
        <w:rPr>
          <w:rFonts w:ascii="Times" w:hAnsi="Times"/>
        </w:rPr>
        <w:t>Independent Study project</w:t>
      </w:r>
      <w:r w:rsidR="005D0608" w:rsidRPr="00DD2132">
        <w:rPr>
          <w:rFonts w:ascii="Times" w:hAnsi="Times"/>
        </w:rPr>
        <w:t xml:space="preserve"> (1 student)</w:t>
      </w:r>
    </w:p>
    <w:p w14:paraId="13D668C8" w14:textId="77777777" w:rsidR="005939BC" w:rsidRPr="00DD2132" w:rsidRDefault="005939BC" w:rsidP="003311E5">
      <w:pPr>
        <w:tabs>
          <w:tab w:val="left" w:pos="720"/>
        </w:tabs>
        <w:spacing w:after="80"/>
        <w:rPr>
          <w:color w:val="auto"/>
        </w:rPr>
      </w:pPr>
    </w:p>
    <w:p w14:paraId="237E82D2" w14:textId="77777777" w:rsidR="005939BC" w:rsidRPr="00DD2132" w:rsidRDefault="005939BC" w:rsidP="003311E5">
      <w:pPr>
        <w:tabs>
          <w:tab w:val="left" w:pos="720"/>
        </w:tabs>
        <w:spacing w:after="80"/>
        <w:rPr>
          <w:color w:val="auto"/>
        </w:rPr>
      </w:pPr>
    </w:p>
    <w:p w14:paraId="476D74AD" w14:textId="77777777" w:rsidR="00517508" w:rsidRPr="00DD2132" w:rsidRDefault="00517508" w:rsidP="003311E5">
      <w:pPr>
        <w:pStyle w:val="Heading3"/>
        <w:tabs>
          <w:tab w:val="left" w:pos="720"/>
          <w:tab w:val="left" w:pos="8640"/>
          <w:tab w:val="left" w:pos="8860"/>
          <w:tab w:val="left" w:pos="8860"/>
        </w:tabs>
        <w:spacing w:after="80" w:line="240" w:lineRule="auto"/>
        <w:ind w:left="72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>Student Research &amp; Apprenticeship</w:t>
      </w:r>
    </w:p>
    <w:p w14:paraId="4D21E823" w14:textId="77777777" w:rsidR="00517508" w:rsidRPr="00DD2132" w:rsidRDefault="00517508" w:rsidP="003311E5">
      <w:pPr>
        <w:pStyle w:val="Default"/>
        <w:tabs>
          <w:tab w:val="left" w:pos="720"/>
        </w:tabs>
        <w:spacing w:after="80"/>
        <w:ind w:right="216"/>
        <w:rPr>
          <w:rFonts w:ascii="Times" w:hAnsi="Times"/>
          <w:szCs w:val="24"/>
          <w:u w:val="single"/>
        </w:rPr>
      </w:pPr>
    </w:p>
    <w:p w14:paraId="28D37802" w14:textId="77777777" w:rsidR="00322949" w:rsidRPr="00DD2132" w:rsidRDefault="00322949" w:rsidP="003311E5">
      <w:pPr>
        <w:pStyle w:val="Default"/>
        <w:tabs>
          <w:tab w:val="left" w:pos="720"/>
          <w:tab w:val="left" w:pos="8640"/>
        </w:tabs>
        <w:spacing w:after="80"/>
        <w:ind w:left="72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 xml:space="preserve">Mentored Student Researchers and Research Assistants. </w:t>
      </w:r>
    </w:p>
    <w:p w14:paraId="62653B6D" w14:textId="78604DD2" w:rsidR="00C7337B" w:rsidRPr="00DD2132" w:rsidRDefault="00C7337B" w:rsidP="00C7337B">
      <w:pPr>
        <w:tabs>
          <w:tab w:val="left" w:pos="720"/>
        </w:tabs>
        <w:spacing w:after="80"/>
        <w:ind w:firstLine="720"/>
        <w:rPr>
          <w:ins w:id="484" w:author="Michael Mandiberg" w:date="2024-12-21T10:15:00Z" w16du:dateUtc="2024-12-21T15:15:00Z"/>
          <w:color w:val="auto"/>
        </w:rPr>
      </w:pPr>
      <w:ins w:id="485" w:author="Michael Mandiberg" w:date="2024-12-21T10:15:00Z" w16du:dateUtc="2024-12-21T15:15:00Z">
        <w:r w:rsidRPr="00DD2132">
          <w:rPr>
            <w:color w:val="auto"/>
          </w:rPr>
          <w:t>20</w:t>
        </w:r>
      </w:ins>
      <w:ins w:id="486" w:author="Michael Mandiberg" w:date="2024-12-21T10:16:00Z" w16du:dateUtc="2024-12-21T15:16:00Z">
        <w:r>
          <w:rPr>
            <w:color w:val="auto"/>
          </w:rPr>
          <w:t>24</w:t>
        </w:r>
      </w:ins>
      <w:ins w:id="487" w:author="Michael Mandiberg" w:date="2024-12-21T10:15:00Z" w16du:dateUtc="2024-12-21T15:15:00Z">
        <w:r w:rsidRPr="00DD2132">
          <w:rPr>
            <w:color w:val="auto"/>
          </w:rPr>
          <w:t>,</w:t>
        </w:r>
      </w:ins>
      <w:ins w:id="488" w:author="Michael Mandiberg" w:date="2024-12-21T10:16:00Z" w16du:dateUtc="2024-12-21T15:16:00Z">
        <w:r>
          <w:rPr>
            <w:color w:val="auto"/>
          </w:rPr>
          <w:t xml:space="preserve"> Brandon Flores</w:t>
        </w:r>
      </w:ins>
    </w:p>
    <w:p w14:paraId="53AFB0C7" w14:textId="77777777" w:rsidR="00512643" w:rsidRPr="00DD2132" w:rsidRDefault="00512643" w:rsidP="003311E5">
      <w:pPr>
        <w:tabs>
          <w:tab w:val="left" w:pos="720"/>
        </w:tabs>
        <w:spacing w:after="80"/>
        <w:ind w:firstLine="720"/>
        <w:rPr>
          <w:color w:val="auto"/>
        </w:rPr>
      </w:pPr>
      <w:r w:rsidRPr="00DD2132">
        <w:rPr>
          <w:color w:val="auto"/>
        </w:rPr>
        <w:t xml:space="preserve">2018, Gabriel </w:t>
      </w:r>
      <w:proofErr w:type="spellStart"/>
      <w:r w:rsidRPr="00DD2132">
        <w:rPr>
          <w:color w:val="auto"/>
        </w:rPr>
        <w:t>Nicose</w:t>
      </w:r>
      <w:proofErr w:type="spellEnd"/>
    </w:p>
    <w:p w14:paraId="161DAA25" w14:textId="77777777" w:rsidR="0071012A" w:rsidRPr="00DD2132" w:rsidRDefault="00AD50BE" w:rsidP="003311E5">
      <w:pPr>
        <w:tabs>
          <w:tab w:val="left" w:pos="720"/>
        </w:tabs>
        <w:spacing w:after="80"/>
        <w:ind w:firstLine="720"/>
        <w:rPr>
          <w:color w:val="auto"/>
        </w:rPr>
      </w:pPr>
      <w:r w:rsidRPr="00DD2132">
        <w:rPr>
          <w:color w:val="auto"/>
        </w:rPr>
        <w:t xml:space="preserve">2015, </w:t>
      </w:r>
      <w:proofErr w:type="spellStart"/>
      <w:r w:rsidR="0071012A" w:rsidRPr="00DD2132">
        <w:rPr>
          <w:color w:val="auto"/>
        </w:rPr>
        <w:t>Chizogie</w:t>
      </w:r>
      <w:proofErr w:type="spellEnd"/>
      <w:r w:rsidRPr="00DD2132">
        <w:rPr>
          <w:color w:val="auto"/>
        </w:rPr>
        <w:t xml:space="preserve"> Okoye</w:t>
      </w:r>
      <w:r w:rsidR="00DE7CA2" w:rsidRPr="00DD2132">
        <w:rPr>
          <w:color w:val="auto"/>
        </w:rPr>
        <w:t xml:space="preserve"> (URC presenter)</w:t>
      </w:r>
    </w:p>
    <w:p w14:paraId="0B151DD8" w14:textId="77777777" w:rsidR="0071012A" w:rsidRPr="00DD2132" w:rsidRDefault="00AD50BE" w:rsidP="003311E5">
      <w:pPr>
        <w:tabs>
          <w:tab w:val="left" w:pos="720"/>
        </w:tabs>
        <w:spacing w:after="80"/>
        <w:ind w:firstLine="720"/>
        <w:rPr>
          <w:color w:val="auto"/>
        </w:rPr>
      </w:pPr>
      <w:r w:rsidRPr="00DD2132">
        <w:rPr>
          <w:color w:val="auto"/>
        </w:rPr>
        <w:t>2013-2014, Allison Scully (URC presenter)</w:t>
      </w:r>
    </w:p>
    <w:p w14:paraId="44269720" w14:textId="77777777" w:rsidR="0071012A" w:rsidRPr="00DD2132" w:rsidRDefault="00962F34" w:rsidP="003311E5">
      <w:pPr>
        <w:tabs>
          <w:tab w:val="left" w:pos="720"/>
        </w:tabs>
        <w:spacing w:after="80"/>
        <w:ind w:firstLine="720"/>
        <w:rPr>
          <w:color w:val="auto"/>
        </w:rPr>
      </w:pPr>
      <w:r w:rsidRPr="00DD2132">
        <w:rPr>
          <w:color w:val="auto"/>
        </w:rPr>
        <w:t xml:space="preserve">2012-2014, </w:t>
      </w:r>
      <w:r w:rsidR="0071012A" w:rsidRPr="00DD2132">
        <w:rPr>
          <w:color w:val="auto"/>
        </w:rPr>
        <w:t>Jenna Cozzolino</w:t>
      </w:r>
      <w:r w:rsidRPr="00DD2132">
        <w:rPr>
          <w:color w:val="auto"/>
        </w:rPr>
        <w:t xml:space="preserve"> (URC presenter)</w:t>
      </w:r>
    </w:p>
    <w:p w14:paraId="17806E2F" w14:textId="77777777" w:rsidR="0071012A" w:rsidRPr="00DD2132" w:rsidRDefault="00AD50BE" w:rsidP="003311E5">
      <w:pPr>
        <w:tabs>
          <w:tab w:val="left" w:pos="720"/>
        </w:tabs>
        <w:spacing w:after="80"/>
        <w:ind w:firstLine="720"/>
        <w:rPr>
          <w:color w:val="auto"/>
        </w:rPr>
      </w:pPr>
      <w:r w:rsidRPr="00DD2132">
        <w:rPr>
          <w:color w:val="auto"/>
        </w:rPr>
        <w:t xml:space="preserve">2011-2012, </w:t>
      </w:r>
      <w:r w:rsidR="0071012A" w:rsidRPr="00DD2132">
        <w:rPr>
          <w:color w:val="auto"/>
        </w:rPr>
        <w:t>Nicole Boffa</w:t>
      </w:r>
      <w:r w:rsidRPr="00DD2132">
        <w:rPr>
          <w:color w:val="auto"/>
        </w:rPr>
        <w:t xml:space="preserve"> (URC presenter)</w:t>
      </w:r>
    </w:p>
    <w:p w14:paraId="350FC675" w14:textId="77777777" w:rsidR="0071012A" w:rsidRPr="00DD2132" w:rsidRDefault="00962F34" w:rsidP="003311E5">
      <w:pPr>
        <w:tabs>
          <w:tab w:val="left" w:pos="720"/>
        </w:tabs>
        <w:spacing w:after="80"/>
        <w:ind w:firstLine="720"/>
        <w:rPr>
          <w:color w:val="auto"/>
        </w:rPr>
      </w:pPr>
      <w:r w:rsidRPr="00DD2132">
        <w:rPr>
          <w:color w:val="auto"/>
        </w:rPr>
        <w:t xml:space="preserve">2009-2010, </w:t>
      </w:r>
      <w:proofErr w:type="spellStart"/>
      <w:r w:rsidR="0071012A" w:rsidRPr="00DD2132">
        <w:rPr>
          <w:color w:val="auto"/>
        </w:rPr>
        <w:t>Qimei</w:t>
      </w:r>
      <w:proofErr w:type="spellEnd"/>
      <w:r w:rsidR="0071012A" w:rsidRPr="00DD2132">
        <w:rPr>
          <w:color w:val="auto"/>
        </w:rPr>
        <w:t xml:space="preserve"> Luo</w:t>
      </w:r>
      <w:r w:rsidR="00F9535E" w:rsidRPr="00DD2132">
        <w:rPr>
          <w:color w:val="auto"/>
        </w:rPr>
        <w:t xml:space="preserve"> (URC presenter)</w:t>
      </w:r>
    </w:p>
    <w:p w14:paraId="393D57FD" w14:textId="77777777" w:rsidR="00962F34" w:rsidRPr="00DD2132" w:rsidRDefault="00962F34" w:rsidP="003311E5">
      <w:pPr>
        <w:tabs>
          <w:tab w:val="left" w:pos="720"/>
        </w:tabs>
        <w:spacing w:after="80"/>
        <w:ind w:firstLine="720"/>
        <w:rPr>
          <w:color w:val="auto"/>
        </w:rPr>
      </w:pPr>
      <w:r w:rsidRPr="00DD2132">
        <w:t xml:space="preserve">2007-2008, </w:t>
      </w:r>
      <w:r w:rsidRPr="00DD2132">
        <w:rPr>
          <w:color w:val="auto"/>
        </w:rPr>
        <w:t>Michele Rose</w:t>
      </w:r>
      <w:r w:rsidR="00AD50BE" w:rsidRPr="00DD2132">
        <w:rPr>
          <w:color w:val="auto"/>
        </w:rPr>
        <w:t xml:space="preserve"> (URC presenter)</w:t>
      </w:r>
    </w:p>
    <w:p w14:paraId="01654474" w14:textId="77777777" w:rsidR="00962F34" w:rsidRPr="00DD2132" w:rsidRDefault="00962F34" w:rsidP="003311E5">
      <w:pPr>
        <w:tabs>
          <w:tab w:val="left" w:pos="720"/>
        </w:tabs>
        <w:spacing w:after="80"/>
        <w:ind w:firstLine="720"/>
        <w:rPr>
          <w:color w:val="auto"/>
        </w:rPr>
      </w:pPr>
      <w:r w:rsidRPr="00DD2132">
        <w:t xml:space="preserve">2007, </w:t>
      </w:r>
      <w:r w:rsidRPr="00DD2132">
        <w:rPr>
          <w:color w:val="auto"/>
        </w:rPr>
        <w:t>Tara Milone</w:t>
      </w:r>
    </w:p>
    <w:p w14:paraId="24FFCAD1" w14:textId="77777777" w:rsidR="0071012A" w:rsidRPr="00DD2132" w:rsidRDefault="00962F34" w:rsidP="003311E5">
      <w:pPr>
        <w:tabs>
          <w:tab w:val="left" w:pos="720"/>
        </w:tabs>
        <w:spacing w:after="80"/>
        <w:ind w:firstLine="720"/>
        <w:rPr>
          <w:color w:val="auto"/>
        </w:rPr>
      </w:pPr>
      <w:r w:rsidRPr="00DD2132">
        <w:lastRenderedPageBreak/>
        <w:t xml:space="preserve">2007, </w:t>
      </w:r>
      <w:r w:rsidR="0071012A" w:rsidRPr="00DD2132">
        <w:rPr>
          <w:color w:val="auto"/>
        </w:rPr>
        <w:t xml:space="preserve">Dan </w:t>
      </w:r>
      <w:proofErr w:type="spellStart"/>
      <w:r w:rsidR="0071012A" w:rsidRPr="00DD2132">
        <w:rPr>
          <w:color w:val="auto"/>
        </w:rPr>
        <w:t>Collona</w:t>
      </w:r>
      <w:proofErr w:type="spellEnd"/>
    </w:p>
    <w:p w14:paraId="04148202" w14:textId="77777777" w:rsidR="00322949" w:rsidRPr="00DD2132" w:rsidRDefault="00962F34" w:rsidP="003311E5">
      <w:pPr>
        <w:pStyle w:val="Default"/>
        <w:tabs>
          <w:tab w:val="left" w:pos="720"/>
          <w:tab w:val="left" w:pos="8640"/>
        </w:tabs>
        <w:spacing w:after="80"/>
        <w:ind w:right="216" w:firstLine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 xml:space="preserve">2007, </w:t>
      </w:r>
      <w:r w:rsidR="00322949" w:rsidRPr="00DD2132">
        <w:rPr>
          <w:rFonts w:ascii="Times" w:hAnsi="Times"/>
          <w:szCs w:val="24"/>
        </w:rPr>
        <w:t>Danielle Palladino</w:t>
      </w:r>
    </w:p>
    <w:p w14:paraId="21CC29AF" w14:textId="77777777" w:rsidR="00322949" w:rsidRPr="00DD2132" w:rsidRDefault="00962F34" w:rsidP="003311E5">
      <w:pPr>
        <w:pStyle w:val="Default"/>
        <w:tabs>
          <w:tab w:val="left" w:pos="720"/>
          <w:tab w:val="left" w:pos="8640"/>
        </w:tabs>
        <w:spacing w:after="80"/>
        <w:ind w:right="216" w:firstLine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 xml:space="preserve">2007-2009, </w:t>
      </w:r>
      <w:r w:rsidR="00322949" w:rsidRPr="00DD2132">
        <w:rPr>
          <w:rFonts w:ascii="Times" w:hAnsi="Times"/>
          <w:szCs w:val="24"/>
        </w:rPr>
        <w:t>Evan Moran</w:t>
      </w:r>
    </w:p>
    <w:p w14:paraId="3067DB15" w14:textId="77777777" w:rsidR="00322949" w:rsidRPr="00DD2132" w:rsidRDefault="00962F34" w:rsidP="003311E5">
      <w:pPr>
        <w:pStyle w:val="Default"/>
        <w:tabs>
          <w:tab w:val="left" w:pos="720"/>
          <w:tab w:val="left" w:pos="8640"/>
        </w:tabs>
        <w:spacing w:after="80"/>
        <w:ind w:right="216" w:firstLine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 xml:space="preserve">2006-2009, </w:t>
      </w:r>
      <w:r w:rsidR="00322949" w:rsidRPr="00DD2132">
        <w:rPr>
          <w:rFonts w:ascii="Times" w:hAnsi="Times"/>
          <w:szCs w:val="24"/>
        </w:rPr>
        <w:t xml:space="preserve">Carlo </w:t>
      </w:r>
      <w:proofErr w:type="spellStart"/>
      <w:r w:rsidR="00322949" w:rsidRPr="00DD2132">
        <w:rPr>
          <w:rFonts w:ascii="Times" w:hAnsi="Times"/>
          <w:szCs w:val="24"/>
        </w:rPr>
        <w:t>Montagnino</w:t>
      </w:r>
      <w:proofErr w:type="spellEnd"/>
      <w:r w:rsidR="00F9535E" w:rsidRPr="00DD2132">
        <w:rPr>
          <w:rFonts w:ascii="Times" w:hAnsi="Times"/>
          <w:szCs w:val="24"/>
        </w:rPr>
        <w:t xml:space="preserve"> </w:t>
      </w:r>
      <w:r w:rsidR="00F9535E" w:rsidRPr="00DD2132">
        <w:rPr>
          <w:color w:val="auto"/>
        </w:rPr>
        <w:t>(URC presenter)</w:t>
      </w:r>
    </w:p>
    <w:p w14:paraId="1B4C6ED0" w14:textId="77777777" w:rsidR="0071012A" w:rsidRPr="00DD2132" w:rsidRDefault="0071012A" w:rsidP="003311E5">
      <w:pPr>
        <w:pStyle w:val="Default"/>
        <w:tabs>
          <w:tab w:val="left" w:pos="720"/>
          <w:tab w:val="left" w:pos="8640"/>
        </w:tabs>
        <w:spacing w:after="80"/>
        <w:ind w:right="216" w:firstLine="720"/>
        <w:rPr>
          <w:rFonts w:ascii="Times" w:hAnsi="Times"/>
          <w:szCs w:val="24"/>
        </w:rPr>
      </w:pPr>
    </w:p>
    <w:p w14:paraId="5E43E9E7" w14:textId="77777777" w:rsidR="00517508" w:rsidRPr="00DD2132" w:rsidRDefault="00517508" w:rsidP="003311E5">
      <w:pPr>
        <w:pStyle w:val="Default"/>
        <w:tabs>
          <w:tab w:val="left" w:pos="720"/>
          <w:tab w:val="left" w:pos="8640"/>
        </w:tabs>
        <w:spacing w:after="80"/>
        <w:ind w:right="216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>I have received the following funding to support these research assistantships:</w:t>
      </w:r>
    </w:p>
    <w:p w14:paraId="6E713E49" w14:textId="77777777" w:rsidR="00517508" w:rsidRPr="00DD2132" w:rsidRDefault="00517508" w:rsidP="003311E5">
      <w:pPr>
        <w:pStyle w:val="Default"/>
        <w:tabs>
          <w:tab w:val="left" w:pos="720"/>
          <w:tab w:val="left" w:pos="8640"/>
        </w:tabs>
        <w:spacing w:after="80"/>
        <w:ind w:left="1440" w:right="216" w:hanging="720"/>
        <w:rPr>
          <w:rFonts w:ascii="Times" w:hAnsi="Times"/>
          <w:i/>
          <w:szCs w:val="24"/>
        </w:rPr>
      </w:pPr>
      <w:r w:rsidRPr="00DD2132">
        <w:rPr>
          <w:rFonts w:ascii="Times" w:hAnsi="Times"/>
          <w:szCs w:val="24"/>
        </w:rPr>
        <w:t xml:space="preserve">2015 Dean’s Summer/Fall Student Research Assistant stipend for </w:t>
      </w:r>
      <w:r w:rsidR="005D0608" w:rsidRPr="00DD2132">
        <w:rPr>
          <w:rFonts w:ascii="Times" w:hAnsi="Times"/>
          <w:i/>
          <w:szCs w:val="24"/>
        </w:rPr>
        <w:t>Mechanical Tramp.</w:t>
      </w:r>
    </w:p>
    <w:p w14:paraId="096F6651" w14:textId="77777777" w:rsidR="00517508" w:rsidRPr="00DD2132" w:rsidRDefault="00517508" w:rsidP="003311E5">
      <w:pPr>
        <w:pStyle w:val="Default"/>
        <w:tabs>
          <w:tab w:val="left" w:pos="720"/>
          <w:tab w:val="left" w:pos="8640"/>
        </w:tabs>
        <w:spacing w:after="80"/>
        <w:ind w:left="1440" w:right="216" w:hanging="720"/>
        <w:rPr>
          <w:rFonts w:ascii="Times" w:hAnsi="Times"/>
          <w:i/>
          <w:szCs w:val="24"/>
        </w:rPr>
      </w:pPr>
      <w:r w:rsidRPr="00DD2132">
        <w:rPr>
          <w:rFonts w:ascii="Times" w:hAnsi="Times"/>
          <w:szCs w:val="24"/>
        </w:rPr>
        <w:t xml:space="preserve">2012 Dean’s Summer/Fall Student Research Assistant stipend for </w:t>
      </w:r>
      <w:r w:rsidRPr="00DD2132">
        <w:rPr>
          <w:rFonts w:ascii="Times" w:hAnsi="Times"/>
          <w:i/>
          <w:szCs w:val="24"/>
        </w:rPr>
        <w:t>FDIC Insured Phase II.</w:t>
      </w:r>
    </w:p>
    <w:p w14:paraId="11B4E534" w14:textId="77777777" w:rsidR="00517508" w:rsidRPr="00DD2132" w:rsidRDefault="00517508" w:rsidP="003311E5">
      <w:pPr>
        <w:pStyle w:val="Default"/>
        <w:tabs>
          <w:tab w:val="left" w:pos="720"/>
          <w:tab w:val="left" w:pos="8640"/>
        </w:tabs>
        <w:spacing w:after="80"/>
        <w:ind w:left="144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>2011 Teaching with Technology Mini-Grant for $2000</w:t>
      </w:r>
    </w:p>
    <w:p w14:paraId="63C9C312" w14:textId="77777777" w:rsidR="00517508" w:rsidRPr="00DD2132" w:rsidRDefault="00517508" w:rsidP="003311E5">
      <w:pPr>
        <w:pStyle w:val="Default"/>
        <w:tabs>
          <w:tab w:val="left" w:pos="720"/>
          <w:tab w:val="left" w:pos="8640"/>
        </w:tabs>
        <w:spacing w:after="80"/>
        <w:ind w:left="144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 xml:space="preserve">2009 Dean’s Fall Student Research Assistant stipend for </w:t>
      </w:r>
      <w:r w:rsidRPr="00DD2132">
        <w:rPr>
          <w:rFonts w:ascii="Times" w:hAnsi="Times"/>
          <w:i/>
          <w:szCs w:val="24"/>
        </w:rPr>
        <w:t>FDIC Insured</w:t>
      </w:r>
      <w:r w:rsidRPr="00DD2132">
        <w:rPr>
          <w:rFonts w:ascii="Times" w:hAnsi="Times"/>
          <w:szCs w:val="24"/>
        </w:rPr>
        <w:t xml:space="preserve"> for $2000.</w:t>
      </w:r>
    </w:p>
    <w:p w14:paraId="4E4D78CF" w14:textId="77777777" w:rsidR="00517508" w:rsidRPr="00DD2132" w:rsidRDefault="00517508" w:rsidP="003311E5">
      <w:pPr>
        <w:pStyle w:val="Default"/>
        <w:tabs>
          <w:tab w:val="left" w:pos="720"/>
          <w:tab w:val="left" w:pos="8640"/>
        </w:tabs>
        <w:spacing w:after="80"/>
        <w:ind w:left="144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 xml:space="preserve">2007 Dean’s Summer Student Research Assistant stipend for </w:t>
      </w:r>
      <w:r w:rsidRPr="00DD2132">
        <w:rPr>
          <w:rFonts w:ascii="Times" w:hAnsi="Times"/>
          <w:i/>
          <w:szCs w:val="24"/>
        </w:rPr>
        <w:t>Real Costs</w:t>
      </w:r>
      <w:r w:rsidRPr="00DD2132">
        <w:rPr>
          <w:rFonts w:ascii="Times" w:hAnsi="Times"/>
          <w:szCs w:val="24"/>
        </w:rPr>
        <w:t xml:space="preserve"> for $2000.</w:t>
      </w:r>
    </w:p>
    <w:p w14:paraId="0D206CED" w14:textId="77777777" w:rsidR="00517508" w:rsidRPr="00DD2132" w:rsidRDefault="00517508" w:rsidP="003311E5">
      <w:pPr>
        <w:pStyle w:val="Default"/>
        <w:tabs>
          <w:tab w:val="left" w:pos="720"/>
          <w:tab w:val="left" w:pos="8640"/>
        </w:tabs>
        <w:spacing w:after="80"/>
        <w:ind w:left="144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 xml:space="preserve">2007 CELT Student-Faculty Research Technology Support Mini-Grant for </w:t>
      </w:r>
      <w:r w:rsidRPr="00DD2132">
        <w:rPr>
          <w:rFonts w:ascii="Times" w:hAnsi="Times"/>
          <w:i/>
          <w:szCs w:val="24"/>
        </w:rPr>
        <w:t>Real Costs</w:t>
      </w:r>
      <w:r w:rsidRPr="00DD2132">
        <w:rPr>
          <w:rFonts w:ascii="Times" w:hAnsi="Times"/>
          <w:szCs w:val="24"/>
        </w:rPr>
        <w:t xml:space="preserve"> for $959.</w:t>
      </w:r>
    </w:p>
    <w:p w14:paraId="2FFF7DC4" w14:textId="77777777" w:rsidR="00517508" w:rsidRPr="00DD2132" w:rsidRDefault="00517508" w:rsidP="003311E5">
      <w:pPr>
        <w:pStyle w:val="Default"/>
        <w:tabs>
          <w:tab w:val="left" w:pos="720"/>
          <w:tab w:val="left" w:pos="8640"/>
        </w:tabs>
        <w:spacing w:after="80"/>
        <w:ind w:left="144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>2006 Dean’s Summer Student Research Assistant stipend for Real Costs for $1000.</w:t>
      </w:r>
    </w:p>
    <w:p w14:paraId="77888E7C" w14:textId="77777777" w:rsidR="00517508" w:rsidRPr="00DD2132" w:rsidRDefault="00517508" w:rsidP="003311E5">
      <w:pPr>
        <w:pStyle w:val="Default"/>
        <w:tabs>
          <w:tab w:val="left" w:pos="720"/>
          <w:tab w:val="left" w:pos="8640"/>
        </w:tabs>
        <w:spacing w:after="80"/>
        <w:ind w:left="144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 xml:space="preserve">2006 CELT Student-Faculty Research Technology Support Mini-Grant for </w:t>
      </w:r>
      <w:r w:rsidRPr="00DD2132">
        <w:rPr>
          <w:rFonts w:ascii="Times" w:hAnsi="Times"/>
          <w:i/>
        </w:rPr>
        <w:t>Teaching Enrichment through Software Training</w:t>
      </w:r>
      <w:r w:rsidRPr="00DD2132">
        <w:rPr>
          <w:rFonts w:ascii="Times" w:hAnsi="Times"/>
        </w:rPr>
        <w:t xml:space="preserve"> </w:t>
      </w:r>
      <w:r w:rsidRPr="00DD2132">
        <w:rPr>
          <w:rFonts w:ascii="Times" w:hAnsi="Times"/>
          <w:szCs w:val="24"/>
        </w:rPr>
        <w:t>for $1100.</w:t>
      </w:r>
    </w:p>
    <w:p w14:paraId="4CCF136C" w14:textId="77777777" w:rsidR="00517508" w:rsidRPr="00DD2132" w:rsidRDefault="00517508" w:rsidP="003311E5">
      <w:pPr>
        <w:pStyle w:val="Default"/>
        <w:tabs>
          <w:tab w:val="left" w:pos="720"/>
          <w:tab w:val="left" w:pos="8640"/>
        </w:tabs>
        <w:spacing w:after="80"/>
        <w:ind w:left="720" w:right="216" w:hanging="720"/>
        <w:rPr>
          <w:rFonts w:ascii="Times" w:hAnsi="Times"/>
          <w:szCs w:val="24"/>
        </w:rPr>
      </w:pPr>
    </w:p>
    <w:p w14:paraId="3F28F11F" w14:textId="77777777" w:rsidR="00517508" w:rsidRPr="00DD2132" w:rsidRDefault="00517508" w:rsidP="003311E5">
      <w:pPr>
        <w:pStyle w:val="Heading3"/>
        <w:tabs>
          <w:tab w:val="left" w:pos="720"/>
          <w:tab w:val="left" w:pos="8640"/>
          <w:tab w:val="left" w:pos="8860"/>
          <w:tab w:val="left" w:pos="8860"/>
        </w:tabs>
        <w:spacing w:after="80" w:line="240" w:lineRule="auto"/>
        <w:ind w:left="72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 xml:space="preserve">Student Leadership </w:t>
      </w:r>
    </w:p>
    <w:p w14:paraId="20B718C4" w14:textId="77777777" w:rsidR="00517508" w:rsidRPr="00DD2132" w:rsidRDefault="00517508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  <w:szCs w:val="24"/>
        </w:rPr>
      </w:pPr>
    </w:p>
    <w:p w14:paraId="2B3DDD43" w14:textId="77777777" w:rsidR="00517508" w:rsidRPr="00DD2132" w:rsidRDefault="00517508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>Fall 2006</w:t>
      </w:r>
      <w:r w:rsidR="00047D59" w:rsidRPr="00DD2132">
        <w:rPr>
          <w:rFonts w:ascii="Times" w:hAnsi="Times"/>
          <w:szCs w:val="24"/>
        </w:rPr>
        <w:t>-</w:t>
      </w:r>
      <w:r w:rsidRPr="00DD2132">
        <w:rPr>
          <w:rFonts w:ascii="Times" w:hAnsi="Times"/>
          <w:szCs w:val="24"/>
        </w:rPr>
        <w:t>Fall 2007, Faculty Advisor to the Design and Digital Media Club.</w:t>
      </w:r>
    </w:p>
    <w:p w14:paraId="7F5E26CE" w14:textId="77777777" w:rsidR="00517508" w:rsidRPr="00DD2132" w:rsidRDefault="00517508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 xml:space="preserve">Organized artist lectures by </w:t>
      </w:r>
      <w:proofErr w:type="spellStart"/>
      <w:r w:rsidRPr="00DD2132">
        <w:rPr>
          <w:rFonts w:ascii="Times" w:hAnsi="Times"/>
          <w:szCs w:val="24"/>
        </w:rPr>
        <w:t>Graffitti</w:t>
      </w:r>
      <w:proofErr w:type="spellEnd"/>
      <w:r w:rsidRPr="00DD2132">
        <w:rPr>
          <w:rFonts w:ascii="Times" w:hAnsi="Times"/>
          <w:szCs w:val="24"/>
        </w:rPr>
        <w:t xml:space="preserve"> Research Lab, Steve Lambert, Cory Arcangel, Andrea Polli, Robert </w:t>
      </w:r>
      <w:proofErr w:type="spellStart"/>
      <w:r w:rsidRPr="00DD2132">
        <w:rPr>
          <w:rFonts w:ascii="Times" w:hAnsi="Times"/>
          <w:szCs w:val="24"/>
        </w:rPr>
        <w:t>Ransick</w:t>
      </w:r>
      <w:proofErr w:type="spellEnd"/>
      <w:r w:rsidRPr="00DD2132">
        <w:rPr>
          <w:rFonts w:ascii="Times" w:hAnsi="Times"/>
          <w:szCs w:val="24"/>
        </w:rPr>
        <w:t xml:space="preserve">, Marcin </w:t>
      </w:r>
      <w:proofErr w:type="spellStart"/>
      <w:r w:rsidRPr="00DD2132">
        <w:rPr>
          <w:rFonts w:ascii="Times" w:hAnsi="Times"/>
          <w:szCs w:val="24"/>
        </w:rPr>
        <w:t>Ramocki</w:t>
      </w:r>
      <w:proofErr w:type="spellEnd"/>
      <w:r w:rsidRPr="00DD2132">
        <w:rPr>
          <w:rFonts w:ascii="Times" w:hAnsi="Times"/>
          <w:szCs w:val="24"/>
        </w:rPr>
        <w:t xml:space="preserve">, </w:t>
      </w:r>
      <w:proofErr w:type="spellStart"/>
      <w:r w:rsidRPr="00DD2132">
        <w:rPr>
          <w:rFonts w:ascii="Times" w:hAnsi="Times"/>
          <w:szCs w:val="24"/>
        </w:rPr>
        <w:t>Mushon</w:t>
      </w:r>
      <w:proofErr w:type="spellEnd"/>
      <w:r w:rsidRPr="00DD2132">
        <w:rPr>
          <w:rFonts w:ascii="Times" w:hAnsi="Times"/>
          <w:szCs w:val="24"/>
        </w:rPr>
        <w:t xml:space="preserve"> Zer-Aviv, Joel Holmberg, and Jill Magid.</w:t>
      </w:r>
      <w:r w:rsidR="00322949" w:rsidRPr="00DD2132">
        <w:rPr>
          <w:rFonts w:ascii="Times" w:hAnsi="Times"/>
          <w:szCs w:val="24"/>
        </w:rPr>
        <w:t xml:space="preserve"> </w:t>
      </w:r>
      <w:r w:rsidRPr="00DD2132">
        <w:rPr>
          <w:rFonts w:ascii="Times" w:hAnsi="Times"/>
          <w:szCs w:val="24"/>
        </w:rPr>
        <w:t>The Design and Digital Media Club won these awards from Student Affairs: Performing and Creative Arts Club of the Year, Rookie Club of the Year, Event of the Year</w:t>
      </w:r>
      <w:r w:rsidR="00322949" w:rsidRPr="00DD2132">
        <w:rPr>
          <w:rFonts w:ascii="Times" w:hAnsi="Times"/>
          <w:szCs w:val="24"/>
        </w:rPr>
        <w:t>.</w:t>
      </w:r>
    </w:p>
    <w:p w14:paraId="5A03BA60" w14:textId="77777777" w:rsidR="006B7B39" w:rsidRPr="00DD2132" w:rsidRDefault="006B7B39" w:rsidP="003311E5">
      <w:pPr>
        <w:tabs>
          <w:tab w:val="left" w:pos="720"/>
        </w:tabs>
        <w:spacing w:after="80"/>
        <w:ind w:left="864"/>
      </w:pPr>
    </w:p>
    <w:p w14:paraId="5C11D35C" w14:textId="77777777" w:rsidR="0065523E" w:rsidRPr="00DD2132" w:rsidRDefault="0065523E" w:rsidP="003311E5">
      <w:pPr>
        <w:tabs>
          <w:tab w:val="left" w:pos="720"/>
        </w:tabs>
        <w:spacing w:after="80"/>
        <w:ind w:left="864"/>
        <w:rPr>
          <w:sz w:val="20"/>
        </w:rPr>
      </w:pPr>
      <w:r w:rsidRPr="00DD2132">
        <w:t xml:space="preserve">ENHANCING PEER-EFFECTIVENESS </w:t>
      </w:r>
      <w:r w:rsidRPr="00DD2132">
        <w:rPr>
          <w:sz w:val="20"/>
        </w:rPr>
        <w:t>(e.g. peer-mentoring, workshops conducted re: pedagogy, assessment, technology, etc.)</w:t>
      </w:r>
    </w:p>
    <w:p w14:paraId="32E64C23" w14:textId="77777777" w:rsidR="006B7B39" w:rsidRPr="00DD2132" w:rsidRDefault="006B7B39" w:rsidP="003311E5">
      <w:pPr>
        <w:tabs>
          <w:tab w:val="left" w:pos="720"/>
        </w:tabs>
        <w:spacing w:after="80"/>
        <w:rPr>
          <w:color w:val="FF0000"/>
        </w:rPr>
      </w:pPr>
    </w:p>
    <w:p w14:paraId="48039AC7" w14:textId="77777777" w:rsidR="00021299" w:rsidRPr="007D4264" w:rsidRDefault="00021299" w:rsidP="003311E5">
      <w:pPr>
        <w:pStyle w:val="Entry-Date"/>
      </w:pPr>
      <w:r w:rsidRPr="007D4264">
        <w:t xml:space="preserve">2012-present, Organizer, workshop series, </w:t>
      </w:r>
      <w:r w:rsidR="008E603A" w:rsidRPr="007D4264">
        <w:t>10</w:t>
      </w:r>
      <w:r w:rsidRPr="007D4264">
        <w:t xml:space="preserve"> public skills workshops per semester, Interactive Technology and Pedagogy Certificate Program, CUNY Graduate Center.</w:t>
      </w:r>
      <w:r w:rsidR="008E603A" w:rsidRPr="007D4264">
        <w:t xml:space="preserve"> Each semester I lead one or two workshops on pedagogy and project management.</w:t>
      </w:r>
    </w:p>
    <w:p w14:paraId="7355C6B9" w14:textId="40C81564" w:rsidR="00BF1795" w:rsidRPr="007D4264" w:rsidRDefault="00BF1795" w:rsidP="00BF1795">
      <w:pPr>
        <w:pStyle w:val="Entry-Date"/>
        <w:rPr>
          <w:ins w:id="489" w:author="Michael Mandiberg" w:date="2024-12-21T12:19:00Z" w16du:dateUtc="2024-12-21T17:19:00Z"/>
        </w:rPr>
      </w:pPr>
      <w:ins w:id="490" w:author="Michael Mandiberg" w:date="2024-12-21T12:19:00Z" w16du:dateUtc="2024-12-21T17:19:00Z">
        <w:r w:rsidRPr="007D4264">
          <w:t>20</w:t>
        </w:r>
      </w:ins>
      <w:ins w:id="491" w:author="Michael Mandiberg" w:date="2024-12-21T12:26:00Z" w16du:dateUtc="2024-12-21T17:26:00Z">
        <w:r>
          <w:t>25</w:t>
        </w:r>
      </w:ins>
      <w:ins w:id="492" w:author="Michael Mandiberg" w:date="2024-12-21T12:19:00Z" w16du:dateUtc="2024-12-21T17:19:00Z">
        <w:r>
          <w:tab/>
        </w:r>
      </w:ins>
      <w:ins w:id="493" w:author="Michael Mandiberg" w:date="2024-12-21T12:26:00Z" w16du:dateUtc="2024-12-21T17:26:00Z">
        <w:r w:rsidRPr="007D4264">
          <w:t>Presenter</w:t>
        </w:r>
      </w:ins>
      <w:ins w:id="494" w:author="Michael Mandiberg" w:date="2024-12-21T12:19:00Z" w16du:dateUtc="2024-12-21T17:19:00Z">
        <w:r w:rsidRPr="007D4264">
          <w:t xml:space="preserve">, </w:t>
        </w:r>
      </w:ins>
      <w:ins w:id="495" w:author="Michael Mandiberg" w:date="2024-12-21T12:25:00Z" w16du:dateUtc="2024-12-21T17:25:00Z">
        <w:r w:rsidRPr="00BF1795">
          <w:t>Teaching Matters</w:t>
        </w:r>
        <w:r>
          <w:t xml:space="preserve">: </w:t>
        </w:r>
        <w:r w:rsidRPr="00BF1795">
          <w:t>Generative AI</w:t>
        </w:r>
        <w:r>
          <w:t xml:space="preserve">, </w:t>
        </w:r>
      </w:ins>
      <w:ins w:id="496" w:author="Michael Mandiberg" w:date="2024-12-21T12:24:00Z" w16du:dateUtc="2024-12-21T17:24:00Z">
        <w:r w:rsidRPr="00BF1795">
          <w:t>CUNY Innovative Teaching Academy</w:t>
        </w:r>
      </w:ins>
      <w:ins w:id="497" w:author="Michael Mandiberg" w:date="2024-12-21T12:19:00Z" w16du:dateUtc="2024-12-21T17:19:00Z">
        <w:r w:rsidRPr="007D4264">
          <w:t>.</w:t>
        </w:r>
      </w:ins>
    </w:p>
    <w:p w14:paraId="4D55A9BF" w14:textId="77777777" w:rsidR="00E15F78" w:rsidRPr="007D4264" w:rsidRDefault="00E15F78" w:rsidP="003311E5">
      <w:pPr>
        <w:pStyle w:val="Entry-Date"/>
      </w:pPr>
      <w:r w:rsidRPr="007D4264">
        <w:t>2018</w:t>
      </w:r>
      <w:r w:rsidR="007D4264">
        <w:tab/>
      </w:r>
      <w:r w:rsidRPr="007D4264">
        <w:t>Panel Chair, Visualizing Theory Graduate Student Conference, Critical Theory Certificate Program, CUNY Graduate Center.</w:t>
      </w:r>
    </w:p>
    <w:p w14:paraId="6A5DDBFA" w14:textId="77777777" w:rsidR="00E15F78" w:rsidRPr="007D4264" w:rsidRDefault="00E15F78" w:rsidP="003311E5">
      <w:pPr>
        <w:pStyle w:val="Entry-Date"/>
      </w:pPr>
      <w:r w:rsidRPr="007D4264">
        <w:t>2018</w:t>
      </w:r>
      <w:r w:rsidR="007D4264">
        <w:tab/>
      </w:r>
      <w:r w:rsidRPr="007D4264">
        <w:t>Presenter, Writing Wikipedia as Public History and Pedagogy, Public History Collective, CUNY Graduate Center.</w:t>
      </w:r>
    </w:p>
    <w:p w14:paraId="2DCCECA0" w14:textId="77777777" w:rsidR="00E15F78" w:rsidRPr="007D4264" w:rsidRDefault="00E15F78" w:rsidP="003311E5">
      <w:pPr>
        <w:pStyle w:val="Entry-Date"/>
      </w:pPr>
      <w:r w:rsidRPr="007D4264">
        <w:t>2018</w:t>
      </w:r>
      <w:r w:rsidR="007D4264">
        <w:tab/>
      </w:r>
      <w:r w:rsidRPr="007D4264">
        <w:t>Panel Participant, Social Media, Digital Fellows, CUNY Graduate Center.</w:t>
      </w:r>
    </w:p>
    <w:p w14:paraId="299E71B2" w14:textId="77777777" w:rsidR="00E15F78" w:rsidRPr="007D4264" w:rsidRDefault="00E15F78" w:rsidP="003311E5">
      <w:pPr>
        <w:pStyle w:val="Entry-Date"/>
      </w:pPr>
      <w:r w:rsidRPr="007D4264">
        <w:t>2018</w:t>
      </w:r>
      <w:r w:rsidR="007D4264">
        <w:tab/>
      </w:r>
      <w:r w:rsidRPr="007D4264">
        <w:t xml:space="preserve">Panel Participant, Scholarship of Teaching and Learning, </w:t>
      </w:r>
      <w:proofErr w:type="spellStart"/>
      <w:r w:rsidRPr="007D4264">
        <w:t>Pscyhology</w:t>
      </w:r>
      <w:proofErr w:type="spellEnd"/>
      <w:r w:rsidRPr="007D4264">
        <w:t xml:space="preserve"> Department, CUNY Graduate Center.</w:t>
      </w:r>
    </w:p>
    <w:p w14:paraId="3E7C7CA6" w14:textId="77777777" w:rsidR="00334A46" w:rsidRPr="003311E5" w:rsidRDefault="00334A46" w:rsidP="003311E5">
      <w:pPr>
        <w:pStyle w:val="Entry-Date"/>
      </w:pPr>
      <w:r w:rsidRPr="007D4264">
        <w:lastRenderedPageBreak/>
        <w:t>2016</w:t>
      </w:r>
      <w:r w:rsidR="007D4264">
        <w:tab/>
      </w:r>
      <w:proofErr w:type="spellStart"/>
      <w:r w:rsidRPr="003311E5">
        <w:t>DigiHSS</w:t>
      </w:r>
      <w:proofErr w:type="spellEnd"/>
      <w:r w:rsidRPr="003311E5">
        <w:t xml:space="preserve"> Mentor</w:t>
      </w:r>
      <w:r w:rsidR="00F34F4D" w:rsidRPr="003311E5">
        <w:t>, Patricia Brooks, Christine Martora</w:t>
      </w:r>
      <w:r w:rsidR="00A50AAF" w:rsidRPr="003311E5">
        <w:t>n</w:t>
      </w:r>
      <w:r w:rsidR="00F34F4D" w:rsidRPr="003311E5">
        <w:t>a.</w:t>
      </w:r>
    </w:p>
    <w:p w14:paraId="48C6D4FB" w14:textId="77777777" w:rsidR="00334A46" w:rsidRPr="007D4264" w:rsidRDefault="00334A46" w:rsidP="003311E5">
      <w:pPr>
        <w:pStyle w:val="Entry-Date"/>
      </w:pPr>
      <w:r w:rsidRPr="007D4264">
        <w:t>2016</w:t>
      </w:r>
      <w:r w:rsidR="007D4264">
        <w:tab/>
      </w:r>
      <w:r w:rsidRPr="003311E5">
        <w:t xml:space="preserve">Workshop facilitator, Pedagogy Seminar, Art History Department, CUNY Graduate Center, </w:t>
      </w:r>
      <w:r w:rsidR="00F34F4D" w:rsidRPr="003311E5">
        <w:t>February 16</w:t>
      </w:r>
      <w:r w:rsidRPr="003311E5">
        <w:t>.</w:t>
      </w:r>
    </w:p>
    <w:p w14:paraId="0EE57183" w14:textId="77777777" w:rsidR="00D46B4C" w:rsidRPr="003311E5" w:rsidRDefault="00D46B4C" w:rsidP="003311E5">
      <w:pPr>
        <w:pStyle w:val="Entry-Date"/>
      </w:pPr>
      <w:r w:rsidRPr="003311E5">
        <w:t>2015</w:t>
      </w:r>
      <w:r w:rsidR="007D4264">
        <w:tab/>
      </w:r>
      <w:r w:rsidR="007943FB" w:rsidRPr="003311E5">
        <w:t>Workshop co-facilitator</w:t>
      </w:r>
      <w:r w:rsidRPr="003311E5">
        <w:t>,</w:t>
      </w:r>
      <w:r w:rsidR="007943FB" w:rsidRPr="003311E5">
        <w:t xml:space="preserve"> Pedagogy Day, Psychology Department, CUNY Graduate Center, October 30.</w:t>
      </w:r>
    </w:p>
    <w:p w14:paraId="13405747" w14:textId="77777777" w:rsidR="00C34EBE" w:rsidRPr="003311E5" w:rsidRDefault="00C34EBE" w:rsidP="003311E5">
      <w:pPr>
        <w:pStyle w:val="Entry-Date"/>
      </w:pPr>
      <w:r w:rsidRPr="003311E5">
        <w:t>20</w:t>
      </w:r>
      <w:r w:rsidR="00D46B4C" w:rsidRPr="003311E5">
        <w:t>15</w:t>
      </w:r>
      <w:r w:rsidR="007D4264">
        <w:tab/>
      </w:r>
      <w:r w:rsidR="00D46B4C" w:rsidRPr="003311E5">
        <w:t>P</w:t>
      </w:r>
      <w:r w:rsidRPr="003311E5">
        <w:t xml:space="preserve">resenter, </w:t>
      </w:r>
      <w:proofErr w:type="spellStart"/>
      <w:r w:rsidRPr="003311E5">
        <w:t>DigiHSS</w:t>
      </w:r>
      <w:proofErr w:type="spellEnd"/>
      <w:r w:rsidRPr="003311E5">
        <w:t xml:space="preserve"> Workshop: Data Visualization</w:t>
      </w:r>
      <w:r w:rsidR="005B61AE" w:rsidRPr="003311E5">
        <w:t>, March 12.</w:t>
      </w:r>
    </w:p>
    <w:p w14:paraId="26610A79" w14:textId="77777777" w:rsidR="005B61AE" w:rsidRPr="003311E5" w:rsidRDefault="005B61AE" w:rsidP="003311E5">
      <w:pPr>
        <w:pStyle w:val="Entry-Date"/>
      </w:pPr>
      <w:r w:rsidRPr="003311E5">
        <w:t>2012</w:t>
      </w:r>
      <w:r w:rsidR="007D4264">
        <w:tab/>
      </w:r>
      <w:r w:rsidRPr="003311E5">
        <w:t>A Roundtable Discussion: Seeking External Funding in the Arts, Wednesday, March 28.</w:t>
      </w:r>
    </w:p>
    <w:p w14:paraId="73DB88F7" w14:textId="77777777" w:rsidR="00067469" w:rsidRPr="007D4264" w:rsidRDefault="00067469" w:rsidP="003311E5">
      <w:pPr>
        <w:pStyle w:val="Entry-Date"/>
      </w:pPr>
      <w:r w:rsidRPr="003311E5">
        <w:t>2011</w:t>
      </w:r>
      <w:r w:rsidR="007D4264">
        <w:tab/>
      </w:r>
      <w:proofErr w:type="spellStart"/>
      <w:r w:rsidRPr="003311E5">
        <w:t>WPFolio</w:t>
      </w:r>
      <w:proofErr w:type="spellEnd"/>
      <w:r w:rsidRPr="003311E5">
        <w:t xml:space="preserve"> </w:t>
      </w:r>
      <w:r w:rsidRPr="007D4264">
        <w:t>Workshop, Lower Manhattan Cultural Council, New York, May 25-26.</w:t>
      </w:r>
      <w:r w:rsidRPr="003311E5">
        <w:t xml:space="preserve"> </w:t>
      </w:r>
    </w:p>
    <w:p w14:paraId="482250BC" w14:textId="77777777" w:rsidR="00067469" w:rsidRPr="007D4264" w:rsidRDefault="00067469" w:rsidP="003311E5">
      <w:pPr>
        <w:pStyle w:val="Entry-Date"/>
      </w:pPr>
      <w:r w:rsidRPr="003311E5">
        <w:t>2011</w:t>
      </w:r>
      <w:r w:rsidR="007D4264">
        <w:tab/>
      </w:r>
      <w:proofErr w:type="spellStart"/>
      <w:r w:rsidRPr="003311E5">
        <w:t>WPFolio</w:t>
      </w:r>
      <w:proofErr w:type="spellEnd"/>
      <w:r w:rsidRPr="003311E5">
        <w:t xml:space="preserve"> </w:t>
      </w:r>
      <w:r w:rsidRPr="007D4264">
        <w:t xml:space="preserve">Workshop, </w:t>
      </w:r>
      <w:r w:rsidRPr="003311E5">
        <w:t>Trade School, March 9.</w:t>
      </w:r>
    </w:p>
    <w:p w14:paraId="67801070" w14:textId="77777777" w:rsidR="005B61AE" w:rsidRPr="00DD2132" w:rsidRDefault="005B61AE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eastAsia="Times New Roman" w:hAnsi="Times"/>
          <w:color w:val="auto"/>
          <w:szCs w:val="24"/>
          <w:lang w:bidi="x-none"/>
        </w:rPr>
      </w:pPr>
    </w:p>
    <w:p w14:paraId="37039837" w14:textId="77777777" w:rsidR="0065523E" w:rsidRPr="00DD2132" w:rsidRDefault="0065523E" w:rsidP="003311E5">
      <w:pPr>
        <w:tabs>
          <w:tab w:val="left" w:pos="720"/>
        </w:tabs>
        <w:spacing w:after="80"/>
      </w:pPr>
    </w:p>
    <w:p w14:paraId="1FF355AB" w14:textId="77777777" w:rsidR="0065523E" w:rsidRPr="00DD2132" w:rsidRDefault="0065523E" w:rsidP="003311E5">
      <w:pPr>
        <w:tabs>
          <w:tab w:val="left" w:pos="720"/>
        </w:tabs>
        <w:spacing w:after="80"/>
        <w:ind w:left="864"/>
        <w:rPr>
          <w:sz w:val="20"/>
        </w:rPr>
      </w:pPr>
      <w:r w:rsidRPr="00DD2132">
        <w:t xml:space="preserve">OTHER (e.g. </w:t>
      </w:r>
      <w:r w:rsidRPr="00DD2132">
        <w:rPr>
          <w:sz w:val="20"/>
        </w:rPr>
        <w:t>website development or applications of technology to courses taught).</w:t>
      </w:r>
    </w:p>
    <w:p w14:paraId="552A32DF" w14:textId="77777777" w:rsidR="0065523E" w:rsidRPr="00DD2132" w:rsidRDefault="0065523E" w:rsidP="003311E5">
      <w:pPr>
        <w:tabs>
          <w:tab w:val="left" w:pos="720"/>
        </w:tabs>
        <w:spacing w:after="80"/>
        <w:ind w:left="864"/>
      </w:pPr>
    </w:p>
    <w:p w14:paraId="4EEE863A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</w:pPr>
      <w:r w:rsidRPr="00DD2132">
        <w:t>7.</w:t>
      </w:r>
      <w:r w:rsidRPr="00DD2132">
        <w:tab/>
      </w:r>
      <w:r w:rsidRPr="00DD2132">
        <w:rPr>
          <w:b/>
        </w:rPr>
        <w:t>RECORD OF SERVICE</w:t>
      </w:r>
    </w:p>
    <w:p w14:paraId="2FA04A85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</w:pPr>
    </w:p>
    <w:p w14:paraId="335795ED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288"/>
        <w:rPr>
          <w:rFonts w:ascii="Times" w:hAnsi="Times"/>
        </w:rPr>
      </w:pPr>
      <w:r w:rsidRPr="00DD2132">
        <w:rPr>
          <w:rFonts w:ascii="Times" w:hAnsi="Times"/>
        </w:rPr>
        <w:t>SERVICE AWARDS</w:t>
      </w:r>
    </w:p>
    <w:p w14:paraId="421F751F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288"/>
        <w:rPr>
          <w:rFonts w:ascii="Times" w:hAnsi="Times"/>
        </w:rPr>
      </w:pPr>
    </w:p>
    <w:p w14:paraId="4BDCFFCD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</w:rPr>
      </w:pPr>
      <w:r w:rsidRPr="00DD2132">
        <w:rPr>
          <w:rFonts w:ascii="Times" w:hAnsi="Times"/>
        </w:rPr>
        <w:t>2011, College of Staten Island, Student Government Service Award (Staff)</w:t>
      </w:r>
      <w:r w:rsidR="005D0608" w:rsidRPr="00DD2132">
        <w:rPr>
          <w:rFonts w:ascii="Times" w:hAnsi="Times"/>
        </w:rPr>
        <w:t>.</w:t>
      </w:r>
    </w:p>
    <w:p w14:paraId="784E37A2" w14:textId="77777777" w:rsidR="006B7B39" w:rsidRPr="00DD2132" w:rsidRDefault="006B7B39" w:rsidP="003311E5">
      <w:pPr>
        <w:tabs>
          <w:tab w:val="left" w:pos="720"/>
        </w:tabs>
        <w:spacing w:after="80"/>
        <w:ind w:left="432"/>
      </w:pPr>
    </w:p>
    <w:p w14:paraId="6BB92BB9" w14:textId="77777777" w:rsidR="0065523E" w:rsidRPr="00DD2132" w:rsidRDefault="0065523E" w:rsidP="003311E5">
      <w:pPr>
        <w:tabs>
          <w:tab w:val="left" w:pos="720"/>
        </w:tabs>
        <w:spacing w:after="80"/>
        <w:ind w:left="432"/>
      </w:pPr>
      <w:r w:rsidRPr="00DD2132">
        <w:t>INTERNATIONAL</w:t>
      </w:r>
    </w:p>
    <w:p w14:paraId="39CF4B5F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  <w:szCs w:val="24"/>
        </w:rPr>
      </w:pPr>
    </w:p>
    <w:p w14:paraId="608B5C64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>AY 2015-2016, College Art Association, Nomination Committee (for the Board of Trustees)</w:t>
      </w:r>
      <w:r w:rsidR="005D0608" w:rsidRPr="00DD2132">
        <w:rPr>
          <w:rFonts w:ascii="Times" w:hAnsi="Times"/>
          <w:szCs w:val="24"/>
        </w:rPr>
        <w:t>.</w:t>
      </w:r>
    </w:p>
    <w:p w14:paraId="5D646336" w14:textId="77777777" w:rsidR="006B7B39" w:rsidRPr="00DD2132" w:rsidRDefault="006B7B39" w:rsidP="003311E5">
      <w:pPr>
        <w:tabs>
          <w:tab w:val="left" w:pos="720"/>
        </w:tabs>
        <w:spacing w:after="80"/>
        <w:ind w:left="432"/>
      </w:pPr>
    </w:p>
    <w:p w14:paraId="6F3EE442" w14:textId="77777777" w:rsidR="0065523E" w:rsidRPr="00DD2132" w:rsidRDefault="0065523E" w:rsidP="003311E5">
      <w:pPr>
        <w:tabs>
          <w:tab w:val="left" w:pos="720"/>
        </w:tabs>
        <w:spacing w:after="80"/>
        <w:ind w:left="432"/>
      </w:pPr>
      <w:r w:rsidRPr="00DD2132">
        <w:t>NATIONAL</w:t>
      </w:r>
    </w:p>
    <w:p w14:paraId="5AC7A96B" w14:textId="77777777" w:rsidR="0065523E" w:rsidRPr="00DD2132" w:rsidRDefault="0065523E" w:rsidP="003311E5">
      <w:pPr>
        <w:tabs>
          <w:tab w:val="left" w:pos="720"/>
        </w:tabs>
        <w:spacing w:after="80"/>
        <w:rPr>
          <w:sz w:val="22"/>
        </w:rPr>
      </w:pPr>
    </w:p>
    <w:p w14:paraId="38BB47DC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>2011</w:t>
      </w:r>
      <w:r w:rsidR="00047D59" w:rsidRPr="00DD2132">
        <w:rPr>
          <w:rFonts w:ascii="Times" w:hAnsi="Times"/>
          <w:szCs w:val="24"/>
        </w:rPr>
        <w:t>-</w:t>
      </w:r>
      <w:r w:rsidRPr="00DD2132">
        <w:rPr>
          <w:rFonts w:ascii="Times" w:hAnsi="Times"/>
          <w:szCs w:val="24"/>
        </w:rPr>
        <w:t>Present, Social Text Journal, Member of the Editorial Collective.</w:t>
      </w:r>
    </w:p>
    <w:p w14:paraId="03C0A289" w14:textId="77777777" w:rsidR="00674320" w:rsidRPr="00DD2132" w:rsidRDefault="00674320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>201</w:t>
      </w:r>
      <w:r w:rsidR="00E36CD4">
        <w:rPr>
          <w:rFonts w:ascii="Times" w:hAnsi="Times"/>
          <w:szCs w:val="24"/>
        </w:rPr>
        <w:t>9</w:t>
      </w:r>
      <w:r w:rsidRPr="00DD2132">
        <w:rPr>
          <w:rFonts w:ascii="Times" w:hAnsi="Times"/>
          <w:szCs w:val="24"/>
        </w:rPr>
        <w:t>-</w:t>
      </w:r>
      <w:r>
        <w:rPr>
          <w:rFonts w:ascii="Times" w:hAnsi="Times"/>
          <w:szCs w:val="24"/>
        </w:rPr>
        <w:t>2022</w:t>
      </w:r>
      <w:r w:rsidRPr="00DD2132">
        <w:rPr>
          <w:rFonts w:ascii="Times" w:hAnsi="Times"/>
          <w:szCs w:val="24"/>
        </w:rPr>
        <w:t xml:space="preserve">, </w:t>
      </w:r>
      <w:r w:rsidRPr="00674320">
        <w:rPr>
          <w:rFonts w:ascii="Times" w:hAnsi="Times"/>
          <w:szCs w:val="24"/>
        </w:rPr>
        <w:t>Art+Feminism, Board of Directors (Chair 2019-2020, Secretary 2021-22)</w:t>
      </w:r>
      <w:r w:rsidRPr="00DD2132">
        <w:rPr>
          <w:rFonts w:ascii="Times" w:hAnsi="Times"/>
          <w:szCs w:val="24"/>
        </w:rPr>
        <w:t>.</w:t>
      </w:r>
    </w:p>
    <w:p w14:paraId="10280C8F" w14:textId="77777777" w:rsidR="00A546C8" w:rsidRPr="00DD2132" w:rsidRDefault="00A546C8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>2011-2015, 2016-present, Review Board, Journal of Interactive Technology and Pedagogy.</w:t>
      </w:r>
    </w:p>
    <w:p w14:paraId="6B76728F" w14:textId="77777777" w:rsidR="00C30AD1" w:rsidRPr="00DD2132" w:rsidRDefault="00C30AD1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>2015</w:t>
      </w:r>
      <w:r w:rsidR="00047D59" w:rsidRPr="00DD2132">
        <w:rPr>
          <w:rFonts w:ascii="Times" w:hAnsi="Times"/>
          <w:szCs w:val="24"/>
        </w:rPr>
        <w:t>-</w:t>
      </w:r>
      <w:r w:rsidR="0050094C" w:rsidRPr="00DD2132">
        <w:rPr>
          <w:rFonts w:ascii="Times" w:hAnsi="Times"/>
          <w:szCs w:val="24"/>
        </w:rPr>
        <w:t>2016</w:t>
      </w:r>
      <w:r w:rsidRPr="00DD2132">
        <w:rPr>
          <w:rFonts w:ascii="Times" w:hAnsi="Times"/>
          <w:szCs w:val="24"/>
        </w:rPr>
        <w:t>, Editorial Collective, Journal of Interactive Technology and Pedagogy</w:t>
      </w:r>
      <w:r w:rsidR="005D0608" w:rsidRPr="00DD2132">
        <w:rPr>
          <w:rFonts w:ascii="Times" w:hAnsi="Times"/>
          <w:szCs w:val="24"/>
        </w:rPr>
        <w:t>.</w:t>
      </w:r>
    </w:p>
    <w:p w14:paraId="3A15C306" w14:textId="77777777" w:rsidR="006B7B39" w:rsidRPr="00DD2132" w:rsidRDefault="006B7B39" w:rsidP="003311E5">
      <w:pPr>
        <w:tabs>
          <w:tab w:val="left" w:pos="720"/>
        </w:tabs>
        <w:spacing w:after="80"/>
        <w:rPr>
          <w:sz w:val="22"/>
        </w:rPr>
      </w:pPr>
    </w:p>
    <w:p w14:paraId="6FE78662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ab/>
        <w:t>COMMUNITY</w:t>
      </w:r>
    </w:p>
    <w:p w14:paraId="201B4933" w14:textId="77777777" w:rsidR="005939BC" w:rsidRPr="00DD2132" w:rsidRDefault="005939B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  <w:szCs w:val="24"/>
        </w:rPr>
      </w:pPr>
    </w:p>
    <w:p w14:paraId="51D3FD12" w14:textId="77777777" w:rsidR="0050094C" w:rsidRPr="00DD2132" w:rsidRDefault="0050094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eastAsia="Times New Roman" w:hAnsi="Times"/>
          <w:color w:val="auto"/>
          <w:szCs w:val="24"/>
          <w:lang w:bidi="x-none"/>
        </w:rPr>
      </w:pPr>
      <w:r w:rsidRPr="00DD2132">
        <w:rPr>
          <w:rFonts w:ascii="Times" w:eastAsia="Times New Roman" w:hAnsi="Times"/>
          <w:color w:val="auto"/>
          <w:szCs w:val="24"/>
          <w:lang w:bidi="x-none"/>
        </w:rPr>
        <w:t>2004-</w:t>
      </w:r>
      <w:r w:rsidR="006C1563">
        <w:rPr>
          <w:rFonts w:ascii="Times" w:eastAsia="Times New Roman" w:hAnsi="Times"/>
          <w:color w:val="auto"/>
          <w:szCs w:val="24"/>
          <w:lang w:bidi="x-none"/>
        </w:rPr>
        <w:t>2019</w:t>
      </w:r>
      <w:r w:rsidRPr="00DD2132">
        <w:rPr>
          <w:rFonts w:ascii="Times" w:eastAsia="Times New Roman" w:hAnsi="Times"/>
          <w:color w:val="auto"/>
          <w:szCs w:val="24"/>
          <w:lang w:bidi="x-none"/>
        </w:rPr>
        <w:t>, Alumni Interviewer, Brown University.</w:t>
      </w:r>
    </w:p>
    <w:p w14:paraId="4CA089AF" w14:textId="77777777" w:rsidR="006B7B39" w:rsidRPr="00DD2132" w:rsidRDefault="006B7B39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eastAsia="Times New Roman" w:hAnsi="Times"/>
          <w:color w:val="auto"/>
          <w:szCs w:val="24"/>
          <w:lang w:bidi="x-none"/>
        </w:rPr>
      </w:pPr>
      <w:r w:rsidRPr="00DD2132">
        <w:rPr>
          <w:rFonts w:ascii="Times" w:eastAsia="Times New Roman" w:hAnsi="Times"/>
          <w:color w:val="auto"/>
          <w:szCs w:val="24"/>
          <w:lang w:bidi="x-none"/>
        </w:rPr>
        <w:t>2011</w:t>
      </w:r>
      <w:r w:rsidR="00047D59" w:rsidRPr="00DD2132">
        <w:rPr>
          <w:rFonts w:ascii="Times" w:eastAsia="Times New Roman" w:hAnsi="Times"/>
          <w:color w:val="auto"/>
          <w:szCs w:val="24"/>
          <w:lang w:bidi="x-none"/>
        </w:rPr>
        <w:t>-</w:t>
      </w:r>
      <w:r w:rsidR="0050094C" w:rsidRPr="00DD2132">
        <w:rPr>
          <w:rFonts w:ascii="Times" w:eastAsia="Times New Roman" w:hAnsi="Times"/>
          <w:color w:val="auto"/>
          <w:szCs w:val="24"/>
          <w:lang w:bidi="x-none"/>
        </w:rPr>
        <w:t>2016</w:t>
      </w:r>
      <w:r w:rsidRPr="00DD2132">
        <w:rPr>
          <w:rFonts w:ascii="Times" w:eastAsia="Times New Roman" w:hAnsi="Times"/>
          <w:color w:val="auto"/>
          <w:szCs w:val="24"/>
          <w:lang w:bidi="x-none"/>
        </w:rPr>
        <w:t>, Volunteer coach and ride leader, New York Cycle Club.</w:t>
      </w:r>
    </w:p>
    <w:p w14:paraId="45CED8DD" w14:textId="77777777" w:rsidR="006B7B39" w:rsidRPr="00DD2132" w:rsidRDefault="006B7B39" w:rsidP="003311E5">
      <w:pPr>
        <w:pStyle w:val="Entry-Date"/>
        <w:ind w:left="720" w:hanging="720"/>
      </w:pPr>
      <w:r w:rsidRPr="00DD2132">
        <w:t>2001</w:t>
      </w:r>
      <w:r w:rsidR="00047D59" w:rsidRPr="00DD2132">
        <w:t>-</w:t>
      </w:r>
      <w:r w:rsidRPr="00DD2132">
        <w:t>2007, Creator and editor of The Calls and Opps List, TheRedProject.com/calls, a newsletter of Calls for Work, and artist opportunities with 5000+ subscribers.</w:t>
      </w:r>
    </w:p>
    <w:p w14:paraId="2B626B68" w14:textId="77777777" w:rsidR="0065523E" w:rsidRPr="00DD2132" w:rsidRDefault="0065523E" w:rsidP="003311E5">
      <w:pPr>
        <w:tabs>
          <w:tab w:val="left" w:pos="720"/>
        </w:tabs>
        <w:spacing w:after="80"/>
        <w:rPr>
          <w:b/>
          <w:i/>
          <w:sz w:val="22"/>
        </w:rPr>
      </w:pPr>
    </w:p>
    <w:p w14:paraId="79BF3571" w14:textId="77777777" w:rsidR="009A535B" w:rsidRPr="00DD2132" w:rsidRDefault="00CB3125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lastRenderedPageBreak/>
        <w:tab/>
      </w:r>
      <w:r w:rsidR="009A535B" w:rsidRPr="00DD2132">
        <w:rPr>
          <w:rFonts w:ascii="Times" w:hAnsi="Times"/>
          <w:szCs w:val="24"/>
        </w:rPr>
        <w:t>CUNY</w:t>
      </w:r>
    </w:p>
    <w:p w14:paraId="377226E3" w14:textId="77777777" w:rsidR="005939BC" w:rsidRPr="00DD2132" w:rsidRDefault="005939BC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  <w:szCs w:val="24"/>
        </w:rPr>
      </w:pPr>
    </w:p>
    <w:p w14:paraId="314AAF74" w14:textId="122C8825" w:rsidR="00B04EB1" w:rsidRPr="004A3759" w:rsidRDefault="00B04EB1" w:rsidP="003311E5">
      <w:pPr>
        <w:pStyle w:val="Entry-Service"/>
      </w:pPr>
      <w:r w:rsidRPr="004A3759">
        <w:t xml:space="preserve">AY 15-16, Fall 2017 – Present, Coordinator </w:t>
      </w:r>
      <w:ins w:id="498" w:author="Michael Mandiberg" w:date="2024-12-21T10:31:00Z" w16du:dateUtc="2024-12-21T15:31:00Z">
        <w:r w:rsidR="0030148E">
          <w:t>(</w:t>
        </w:r>
      </w:ins>
      <w:ins w:id="499" w:author="Michael Mandiberg" w:date="2024-12-21T10:32:00Z" w16du:dateUtc="2024-12-21T15:32:00Z">
        <w:r w:rsidR="0030148E">
          <w:t xml:space="preserve">i.e. </w:t>
        </w:r>
      </w:ins>
      <w:ins w:id="500" w:author="Michael Mandiberg" w:date="2024-12-21T11:00:00Z" w16du:dateUtc="2024-12-21T16:00:00Z">
        <w:r w:rsidR="00493496">
          <w:t>Director</w:t>
        </w:r>
      </w:ins>
      <w:ins w:id="501" w:author="Michael Mandiberg" w:date="2024-12-21T10:32:00Z" w16du:dateUtc="2024-12-21T15:32:00Z">
        <w:r w:rsidR="0030148E">
          <w:t xml:space="preserve">) </w:t>
        </w:r>
      </w:ins>
      <w:r w:rsidRPr="004A3759">
        <w:t>Interactive Technology and Pedagogy Certificate Program, CUNY Graduate Center. Ex Officio member of Graduate Council and Council of Executive Officers.</w:t>
      </w:r>
    </w:p>
    <w:p w14:paraId="1939B894" w14:textId="5E8A65E7" w:rsidR="00B04EB1" w:rsidRPr="004A3759" w:rsidRDefault="00B04EB1" w:rsidP="003311E5">
      <w:pPr>
        <w:pStyle w:val="Entry-Service"/>
      </w:pPr>
      <w:r w:rsidRPr="004A3759">
        <w:t xml:space="preserve">2018 – </w:t>
      </w:r>
      <w:r w:rsidR="006C1563">
        <w:t>202</w:t>
      </w:r>
      <w:ins w:id="502" w:author="Michael Mandiberg" w:date="2024-12-21T10:25:00Z" w16du:dateUtc="2024-12-21T15:25:00Z">
        <w:r w:rsidR="0030148E">
          <w:t>6</w:t>
        </w:r>
      </w:ins>
      <w:del w:id="503" w:author="Michael Mandiberg" w:date="2024-12-21T10:25:00Z" w16du:dateUtc="2024-12-21T15:25:00Z">
        <w:r w:rsidR="0000718E" w:rsidDel="0030148E">
          <w:delText>4</w:delText>
        </w:r>
      </w:del>
      <w:r w:rsidRPr="004A3759">
        <w:t xml:space="preserve">, Technology Committee (elected, </w:t>
      </w:r>
      <w:proofErr w:type="gramStart"/>
      <w:r w:rsidR="006C1563">
        <w:t>2</w:t>
      </w:r>
      <w:r w:rsidRPr="004A3759">
        <w:t xml:space="preserve"> year</w:t>
      </w:r>
      <w:proofErr w:type="gramEnd"/>
      <w:r w:rsidRPr="004A3759">
        <w:t xml:space="preserve"> term), CUNY Graduate Center.</w:t>
      </w:r>
    </w:p>
    <w:p w14:paraId="73DF7433" w14:textId="4EB266CA" w:rsidR="00B45B9F" w:rsidRPr="004A3759" w:rsidRDefault="00B45B9F" w:rsidP="00B45B9F">
      <w:pPr>
        <w:pStyle w:val="Entry-Service"/>
        <w:rPr>
          <w:ins w:id="504" w:author="Michael Mandiberg" w:date="2024-12-21T14:31:00Z" w16du:dateUtc="2024-12-21T19:31:00Z"/>
        </w:rPr>
      </w:pPr>
      <w:ins w:id="505" w:author="Michael Mandiberg" w:date="2024-12-21T14:32:00Z" w16du:dateUtc="2024-12-21T19:32:00Z">
        <w:r>
          <w:t xml:space="preserve">2024 </w:t>
        </w:r>
        <w:r w:rsidRPr="004A3759">
          <w:t>– Present</w:t>
        </w:r>
        <w:r>
          <w:t xml:space="preserve">, Empire AI Humanities Advisory </w:t>
        </w:r>
        <w:r w:rsidRPr="006C0B83">
          <w:t>Committee</w:t>
        </w:r>
        <w:r>
          <w:t xml:space="preserve">, </w:t>
        </w:r>
        <w:r w:rsidRPr="004A3759">
          <w:t>CUNY Graduate Center</w:t>
        </w:r>
        <w:r w:rsidRPr="006C0B83">
          <w:t xml:space="preserve"> (</w:t>
        </w:r>
        <w:r>
          <w:t>appointed by President)</w:t>
        </w:r>
      </w:ins>
    </w:p>
    <w:p w14:paraId="72FB733F" w14:textId="40FF1485" w:rsidR="00B45B9F" w:rsidRPr="004A3759" w:rsidRDefault="00B45B9F" w:rsidP="00B45B9F">
      <w:pPr>
        <w:pStyle w:val="Entry-Service"/>
        <w:rPr>
          <w:ins w:id="506" w:author="Michael Mandiberg" w:date="2024-12-21T14:30:00Z" w16du:dateUtc="2024-12-21T19:30:00Z"/>
        </w:rPr>
      </w:pPr>
      <w:ins w:id="507" w:author="Michael Mandiberg" w:date="2024-12-21T14:30:00Z" w16du:dateUtc="2024-12-21T19:30:00Z">
        <w:r w:rsidRPr="004A3759">
          <w:t>20</w:t>
        </w:r>
        <w:r>
          <w:t>23</w:t>
        </w:r>
        <w:r w:rsidRPr="004A3759">
          <w:t xml:space="preserve"> – Present, MA Data Visualization </w:t>
        </w:r>
        <w:r w:rsidRPr="00B45B9F">
          <w:t>Faculty Membership Committee</w:t>
        </w:r>
        <w:r w:rsidRPr="004A3759">
          <w:t>, CUNY Graduate Center.</w:t>
        </w:r>
      </w:ins>
    </w:p>
    <w:p w14:paraId="566ACB86" w14:textId="77777777" w:rsidR="00B04EB1" w:rsidRPr="004A3759" w:rsidRDefault="00B04EB1" w:rsidP="003311E5">
      <w:pPr>
        <w:pStyle w:val="Entry-Service"/>
      </w:pPr>
      <w:r w:rsidRPr="004A3759">
        <w:t>2018 – Present, MA Data Visualization Admissions Committee, CUNY Graduate Center.</w:t>
      </w:r>
    </w:p>
    <w:p w14:paraId="5A0EB1A3" w14:textId="77777777" w:rsidR="00B04EB1" w:rsidRPr="00DD2132" w:rsidRDefault="00B04EB1" w:rsidP="003311E5">
      <w:pPr>
        <w:pStyle w:val="Entry-Service"/>
      </w:pPr>
      <w:r w:rsidRPr="00DD2132">
        <w:t>2017 – Present, Advisory Board, Futures Initiative, CUNY Graduate Center.</w:t>
      </w:r>
    </w:p>
    <w:p w14:paraId="00C1B1E1" w14:textId="77777777" w:rsidR="00435623" w:rsidRPr="00DD2132" w:rsidRDefault="00435623" w:rsidP="003311E5">
      <w:pPr>
        <w:pStyle w:val="Entry-Service"/>
      </w:pPr>
      <w:r w:rsidRPr="00DD2132">
        <w:t>2015, 2017</w:t>
      </w:r>
      <w:r w:rsidR="008E603A">
        <w:t>-2019</w:t>
      </w:r>
      <w:r w:rsidR="0000718E">
        <w:t>, 2021-present,</w:t>
      </w:r>
      <w:r w:rsidR="008E603A">
        <w:t xml:space="preserve"> </w:t>
      </w:r>
      <w:r w:rsidRPr="00DD2132">
        <w:t>New Student Orientation speaker, CUNY Graduate Center.</w:t>
      </w:r>
    </w:p>
    <w:p w14:paraId="21D1BB4A" w14:textId="77777777" w:rsidR="00B04EB1" w:rsidRPr="00DD2132" w:rsidRDefault="00B04EB1" w:rsidP="003311E5">
      <w:pPr>
        <w:pStyle w:val="Entry-Service"/>
      </w:pPr>
      <w:r w:rsidRPr="00DD2132">
        <w:t>2015 – Present, representative to Media</w:t>
      </w:r>
      <w:r w:rsidR="006C1563">
        <w:t xml:space="preserve"> Arts</w:t>
      </w:r>
      <w:r w:rsidRPr="00DD2132">
        <w:t xml:space="preserve"> Disciplinary Council, City University of New York.</w:t>
      </w:r>
    </w:p>
    <w:p w14:paraId="060AC25B" w14:textId="77777777" w:rsidR="0000718E" w:rsidRDefault="00B04EB1" w:rsidP="007D4264">
      <w:pPr>
        <w:pStyle w:val="Entry-Service"/>
      </w:pPr>
      <w:r w:rsidRPr="00DD2132">
        <w:t>2012 – Present, Advisory Committee, Interactive Technology and Pedagogy Certificate Program, CUNY Graduate Center (Chair, AY 15-16, Fall 2017 – Present).</w:t>
      </w:r>
    </w:p>
    <w:p w14:paraId="65CECC13" w14:textId="77777777" w:rsidR="0000718E" w:rsidRPr="004A3759" w:rsidRDefault="0000718E" w:rsidP="0000718E">
      <w:pPr>
        <w:pStyle w:val="Entry-Service"/>
      </w:pPr>
      <w:r w:rsidRPr="004A3759">
        <w:t>2012</w:t>
      </w:r>
      <w:r>
        <w:t>-</w:t>
      </w:r>
      <w:r w:rsidRPr="004A3759">
        <w:t>2016</w:t>
      </w:r>
      <w:r>
        <w:t xml:space="preserve">, </w:t>
      </w:r>
      <w:r w:rsidRPr="004A3759">
        <w:t>201</w:t>
      </w:r>
      <w:r>
        <w:t>9</w:t>
      </w:r>
      <w:r w:rsidRPr="004A3759">
        <w:t xml:space="preserve"> – Present PSC CUNY Grant Panel (Art, Art History, Communication Arts).</w:t>
      </w:r>
    </w:p>
    <w:p w14:paraId="5D89E36C" w14:textId="1B082136" w:rsidR="0030148E" w:rsidRPr="00E90BFE" w:rsidRDefault="0030148E" w:rsidP="0030148E">
      <w:pPr>
        <w:pStyle w:val="Entry-Service"/>
        <w:rPr>
          <w:ins w:id="508" w:author="Michael Mandiberg" w:date="2024-12-21T10:26:00Z" w16du:dateUtc="2024-12-21T15:26:00Z"/>
        </w:rPr>
      </w:pPr>
      <w:ins w:id="509" w:author="Michael Mandiberg" w:date="2024-12-21T10:26:00Z" w16du:dateUtc="2024-12-21T15:26:00Z">
        <w:r w:rsidRPr="00E90BFE">
          <w:t>202</w:t>
        </w:r>
      </w:ins>
      <w:ins w:id="510" w:author="Michael Mandiberg" w:date="2024-12-21T10:27:00Z" w16du:dateUtc="2024-12-21T15:27:00Z">
        <w:r>
          <w:t>3</w:t>
        </w:r>
      </w:ins>
      <w:ins w:id="511" w:author="Michael Mandiberg" w:date="2024-12-21T10:26:00Z" w16du:dateUtc="2024-12-21T15:26:00Z">
        <w:r w:rsidRPr="00E90BFE">
          <w:t xml:space="preserve">, search committee co-chair, Assistant Program Officer, Interactive Technology and Pedagogy Certificate Program &amp; </w:t>
        </w:r>
        <w:proofErr w:type="spellStart"/>
        <w:r w:rsidRPr="00E90BFE">
          <w:t>Teching</w:t>
        </w:r>
        <w:proofErr w:type="spellEnd"/>
        <w:r w:rsidRPr="00E90BFE">
          <w:t xml:space="preserve"> and Learning Center, CUNY Graduate Center.</w:t>
        </w:r>
      </w:ins>
    </w:p>
    <w:p w14:paraId="4977E123" w14:textId="77777777" w:rsidR="00E90BFE" w:rsidRPr="00E90BFE" w:rsidRDefault="00E90BFE" w:rsidP="003311E5">
      <w:pPr>
        <w:pStyle w:val="Entry-Service"/>
      </w:pPr>
      <w:r w:rsidRPr="00E90BFE">
        <w:t xml:space="preserve">2022, search committee co-chair, Assistant Program Officer, Interactive Technology and Pedagogy Certificate Program &amp; </w:t>
      </w:r>
      <w:proofErr w:type="spellStart"/>
      <w:r w:rsidRPr="00E90BFE">
        <w:t>Teching</w:t>
      </w:r>
      <w:proofErr w:type="spellEnd"/>
      <w:r w:rsidRPr="00E90BFE">
        <w:t xml:space="preserve"> and Learning Center, CUNY Graduate Center.</w:t>
      </w:r>
    </w:p>
    <w:p w14:paraId="1704D0FC" w14:textId="77777777" w:rsidR="0000718E" w:rsidRPr="00DD2132" w:rsidRDefault="0000718E" w:rsidP="0000718E">
      <w:pPr>
        <w:pStyle w:val="Entry-Service"/>
      </w:pPr>
      <w:r w:rsidRPr="00DD2132">
        <w:t>2017 –</w:t>
      </w:r>
      <w:r>
        <w:t xml:space="preserve"> 2020</w:t>
      </w:r>
      <w:r w:rsidRPr="00DD2132">
        <w:t xml:space="preserve">, </w:t>
      </w:r>
      <w:r w:rsidRPr="009F2626">
        <w:t>MoMA/CUNY Partnership</w:t>
      </w:r>
      <w:r>
        <w:t xml:space="preserve"> </w:t>
      </w:r>
      <w:r w:rsidRPr="00DD2132">
        <w:t>Advisory Board, Museum of Modern Art</w:t>
      </w:r>
      <w:r>
        <w:t xml:space="preserve">. Includes 2019 </w:t>
      </w:r>
      <w:r w:rsidRPr="009F2626">
        <w:t>MoMA/CUNY faculty reside</w:t>
      </w:r>
      <w:r>
        <w:t>nt.</w:t>
      </w:r>
    </w:p>
    <w:p w14:paraId="2ED22226" w14:textId="77777777" w:rsidR="00E90BFE" w:rsidRPr="004A3759" w:rsidRDefault="00E90BFE" w:rsidP="003311E5">
      <w:pPr>
        <w:pStyle w:val="Entry-Service"/>
      </w:pPr>
      <w:r w:rsidRPr="004A3759">
        <w:t xml:space="preserve">2018 – </w:t>
      </w:r>
      <w:r>
        <w:t>2021</w:t>
      </w:r>
      <w:r w:rsidRPr="004A3759">
        <w:t>, MA Digital Humanities Admissions Committee, CUNY Graduate Center.</w:t>
      </w:r>
    </w:p>
    <w:p w14:paraId="4E74D409" w14:textId="77777777" w:rsidR="00B04EB1" w:rsidRPr="004A3759" w:rsidRDefault="00B04EB1" w:rsidP="003311E5">
      <w:pPr>
        <w:pStyle w:val="Entry-Service"/>
      </w:pPr>
      <w:r w:rsidRPr="004A3759">
        <w:t>Spring 2018, search committee member, Managing Editor, Journal of Interactive Technology and Pedagogy, CUNY Graduate Center.</w:t>
      </w:r>
    </w:p>
    <w:p w14:paraId="72F73B01" w14:textId="77777777" w:rsidR="00B04EB1" w:rsidRPr="004A3759" w:rsidRDefault="00B04EB1" w:rsidP="003311E5">
      <w:pPr>
        <w:pStyle w:val="Entry-Service"/>
      </w:pPr>
      <w:r w:rsidRPr="004A3759">
        <w:t>AY 2015-2016, representative to CUNY MA/MFA Media and Digital Tech Consortium.</w:t>
      </w:r>
    </w:p>
    <w:p w14:paraId="119F781F" w14:textId="77777777" w:rsidR="00B04EB1" w:rsidRPr="004A3759" w:rsidRDefault="00B04EB1" w:rsidP="003311E5">
      <w:pPr>
        <w:pStyle w:val="Entry-Service"/>
      </w:pPr>
      <w:r w:rsidRPr="004A3759">
        <w:t>2015, Advisory Panel, CUNY Advance.</w:t>
      </w:r>
    </w:p>
    <w:p w14:paraId="2DD0002D" w14:textId="77777777" w:rsidR="0000718E" w:rsidRPr="004A3759" w:rsidRDefault="0000718E" w:rsidP="0000718E">
      <w:pPr>
        <w:pStyle w:val="Entry-Service"/>
      </w:pPr>
      <w:r w:rsidRPr="004A3759">
        <w:t>2015, 2016</w:t>
      </w:r>
      <w:r>
        <w:t>, 2019</w:t>
      </w:r>
      <w:r w:rsidRPr="004A3759">
        <w:t xml:space="preserve"> Provosts Digital Innovation Grants Committee, CUNY Graduate Center.</w:t>
      </w:r>
    </w:p>
    <w:p w14:paraId="1FA379B1" w14:textId="77777777" w:rsidR="00435623" w:rsidRPr="00DD2132" w:rsidRDefault="00435623" w:rsidP="003311E5">
      <w:pPr>
        <w:pStyle w:val="Entry-Service"/>
      </w:pPr>
      <w:r w:rsidRPr="00DD2132">
        <w:t>2015, representative to MA/MFA Media and Digital Tech Consortium.</w:t>
      </w:r>
    </w:p>
    <w:p w14:paraId="5D804FBE" w14:textId="77777777" w:rsidR="0000718E" w:rsidRPr="00DD2132" w:rsidRDefault="0000718E" w:rsidP="0000718E">
      <w:pPr>
        <w:pStyle w:val="Entry-Service"/>
      </w:pPr>
      <w:r w:rsidRPr="00DD2132">
        <w:t xml:space="preserve">2014 – </w:t>
      </w:r>
      <w:r>
        <w:t>2016</w:t>
      </w:r>
      <w:r w:rsidRPr="00DD2132">
        <w:t>, Ed-Tech Advisory Committee, PSC-CUNY.</w:t>
      </w:r>
    </w:p>
    <w:p w14:paraId="1E802110" w14:textId="77777777" w:rsidR="00435623" w:rsidRPr="00DD2132" w:rsidRDefault="00435623" w:rsidP="003311E5">
      <w:pPr>
        <w:pStyle w:val="Entry-Service"/>
      </w:pPr>
      <w:r w:rsidRPr="00DD2132">
        <w:t>Spring 2014, search committee member, Assistant Program Officer, Interactive Technology and Pedagogy Certificate Program, CUNY Graduate Center.</w:t>
      </w:r>
    </w:p>
    <w:p w14:paraId="34813203" w14:textId="6C48ECC0" w:rsidR="00435623" w:rsidRPr="00DD2132" w:rsidDel="000B3658" w:rsidRDefault="00435623" w:rsidP="003311E5">
      <w:pPr>
        <w:pStyle w:val="Entry-Service"/>
        <w:rPr>
          <w:del w:id="512" w:author="Michael Mandiberg" w:date="2024-12-21T14:38:00Z" w16du:dateUtc="2024-12-21T19:38:00Z"/>
        </w:rPr>
      </w:pPr>
      <w:commentRangeStart w:id="513"/>
      <w:del w:id="514" w:author="Michael Mandiberg" w:date="2024-12-21T14:38:00Z" w16du:dateUtc="2024-12-21T19:38:00Z">
        <w:r w:rsidRPr="00DD2132" w:rsidDel="000B3658">
          <w:delText>Fall 2013 –Spring 2015, co-leader, Extra-Institutional Education seminar, Center for Humanities, CUNY Graduate Center (http://centerforthehumanities.org/seminars/extra-institutional-education).</w:delText>
        </w:r>
        <w:commentRangeEnd w:id="513"/>
        <w:r w:rsidR="0030148E" w:rsidDel="000B3658">
          <w:rPr>
            <w:rStyle w:val="CommentReference"/>
            <w:color w:val="000000"/>
          </w:rPr>
          <w:commentReference w:id="513"/>
        </w:r>
      </w:del>
    </w:p>
    <w:p w14:paraId="5B6876B4" w14:textId="77777777" w:rsidR="00435623" w:rsidRPr="00DD2132" w:rsidRDefault="00435623" w:rsidP="003311E5">
      <w:pPr>
        <w:pStyle w:val="Entry-Service"/>
      </w:pPr>
      <w:r w:rsidRPr="00DD2132">
        <w:rPr>
          <w:szCs w:val="24"/>
        </w:rPr>
        <w:t xml:space="preserve">Spring 2012, Departmental representative to the </w:t>
      </w:r>
      <w:r w:rsidRPr="00DD2132">
        <w:t>Arts &amp; Technology Pathways Committee.</w:t>
      </w:r>
    </w:p>
    <w:p w14:paraId="519EBA85" w14:textId="77777777" w:rsidR="00435623" w:rsidRPr="00DD2132" w:rsidRDefault="00435623" w:rsidP="003311E5">
      <w:pPr>
        <w:pStyle w:val="Entry-Service"/>
      </w:pPr>
      <w:r w:rsidRPr="00DD2132">
        <w:t>Fall 2012, Participant, Provost’s “Digital GC” Strategic Planning process, CUNY Graduate Center.</w:t>
      </w:r>
    </w:p>
    <w:p w14:paraId="51666611" w14:textId="77777777" w:rsidR="00435623" w:rsidRPr="00DD2132" w:rsidRDefault="00435623" w:rsidP="003311E5">
      <w:pPr>
        <w:pStyle w:val="Entry-Service"/>
      </w:pPr>
      <w:r w:rsidRPr="00DD2132">
        <w:t xml:space="preserve">Fall 2009 – Spring 2012, member of CUNY Digital Studies Seminar, Programming Committee, CUNY Graduate Center. </w:t>
      </w:r>
    </w:p>
    <w:p w14:paraId="60668DA3" w14:textId="77777777" w:rsidR="00435623" w:rsidRPr="00DD2132" w:rsidRDefault="00435623" w:rsidP="003311E5">
      <w:pPr>
        <w:pStyle w:val="Entry-Service"/>
      </w:pPr>
      <w:r w:rsidRPr="00DD2132">
        <w:lastRenderedPageBreak/>
        <w:t>AY 2004-2005, Participant in the Working Group for a PhD program in Media Studies, Graduate Center.</w:t>
      </w:r>
    </w:p>
    <w:p w14:paraId="5954A2E5" w14:textId="77777777" w:rsidR="00435623" w:rsidRPr="004A3759" w:rsidRDefault="00435623" w:rsidP="003311E5">
      <w:pPr>
        <w:widowControl w:val="0"/>
        <w:tabs>
          <w:tab w:val="left" w:pos="720"/>
          <w:tab w:val="left" w:pos="8640"/>
          <w:tab w:val="left" w:pos="8860"/>
        </w:tabs>
        <w:autoSpaceDE w:val="0"/>
        <w:autoSpaceDN w:val="0"/>
        <w:adjustRightInd w:val="0"/>
        <w:spacing w:after="80"/>
        <w:ind w:left="720" w:right="216" w:hanging="720"/>
        <w:rPr>
          <w:rFonts w:eastAsia="Times New Roman"/>
          <w:color w:val="17365D"/>
        </w:rPr>
      </w:pPr>
    </w:p>
    <w:p w14:paraId="1EFA0EA0" w14:textId="77777777" w:rsidR="00B04EB1" w:rsidRPr="00DD2132" w:rsidRDefault="00CB3125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ab/>
      </w:r>
      <w:r w:rsidR="009A535B" w:rsidRPr="00DD2132">
        <w:rPr>
          <w:rFonts w:ascii="Times" w:hAnsi="Times"/>
          <w:szCs w:val="24"/>
        </w:rPr>
        <w:t>CSI</w:t>
      </w:r>
    </w:p>
    <w:p w14:paraId="7A0FC505" w14:textId="77777777" w:rsidR="00B04EB1" w:rsidRPr="00DD2132" w:rsidRDefault="00B04EB1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  <w:szCs w:val="24"/>
        </w:rPr>
      </w:pPr>
    </w:p>
    <w:p w14:paraId="2EBD62A4" w14:textId="360961D7" w:rsidR="0030148E" w:rsidRPr="00DD2132" w:rsidRDefault="0030148E" w:rsidP="0030148E">
      <w:pPr>
        <w:pStyle w:val="Entry-Service"/>
        <w:rPr>
          <w:ins w:id="515" w:author="Michael Mandiberg" w:date="2024-12-21T10:30:00Z" w16du:dateUtc="2024-12-21T15:30:00Z"/>
        </w:rPr>
      </w:pPr>
      <w:ins w:id="516" w:author="Michael Mandiberg" w:date="2024-12-21T10:30:00Z" w16du:dateUtc="2024-12-21T15:30:00Z">
        <w:r w:rsidRPr="00DD2132">
          <w:t>Fall</w:t>
        </w:r>
        <w:r>
          <w:t xml:space="preserve"> 2024-present</w:t>
        </w:r>
        <w:r w:rsidRPr="00DD2132">
          <w:t xml:space="preserve">, </w:t>
        </w:r>
        <w:r>
          <w:t>Academic Freedom</w:t>
        </w:r>
        <w:r w:rsidRPr="00DD2132">
          <w:t xml:space="preserve"> Committee (</w:t>
        </w:r>
      </w:ins>
      <w:ins w:id="517" w:author="Michael Mandiberg" w:date="2024-12-21T14:29:00Z" w16du:dateUtc="2024-12-21T19:29:00Z">
        <w:r w:rsidR="00B45B9F">
          <w:t>appointed by</w:t>
        </w:r>
      </w:ins>
      <w:ins w:id="518" w:author="Michael Mandiberg" w:date="2024-12-21T14:28:00Z" w16du:dateUtc="2024-12-21T19:28:00Z">
        <w:r w:rsidR="00B45B9F" w:rsidRPr="00B45B9F">
          <w:t xml:space="preserve"> Faculty Senate Exec</w:t>
        </w:r>
      </w:ins>
      <w:ins w:id="519" w:author="Michael Mandiberg" w:date="2024-12-21T14:29:00Z" w16du:dateUtc="2024-12-21T19:29:00Z">
        <w:r w:rsidR="00B45B9F">
          <w:t>.</w:t>
        </w:r>
      </w:ins>
      <w:ins w:id="520" w:author="Michael Mandiberg" w:date="2024-12-21T14:28:00Z" w16du:dateUtc="2024-12-21T19:28:00Z">
        <w:r w:rsidR="00B45B9F" w:rsidRPr="00B45B9F">
          <w:t xml:space="preserve"> Committee</w:t>
        </w:r>
      </w:ins>
      <w:ins w:id="521" w:author="Michael Mandiberg" w:date="2024-12-21T10:30:00Z" w16du:dateUtc="2024-12-21T15:30:00Z">
        <w:r w:rsidRPr="00DD2132">
          <w:t>).</w:t>
        </w:r>
      </w:ins>
    </w:p>
    <w:p w14:paraId="4A065A29" w14:textId="077D1CBD" w:rsidR="00A50AAF" w:rsidRPr="00DD2132" w:rsidRDefault="00A50AAF" w:rsidP="003311E5">
      <w:pPr>
        <w:pStyle w:val="Entry-Service"/>
      </w:pPr>
      <w:r w:rsidRPr="00DD2132">
        <w:t>Fall 2015-</w:t>
      </w:r>
      <w:del w:id="522" w:author="Michael Mandiberg" w:date="2024-12-21T10:30:00Z" w16du:dateUtc="2024-12-21T15:30:00Z">
        <w:r w:rsidRPr="00DD2132" w:rsidDel="0030148E">
          <w:delText>present</w:delText>
        </w:r>
      </w:del>
      <w:ins w:id="523" w:author="Michael Mandiberg" w:date="2024-12-21T10:30:00Z" w16du:dateUtc="2024-12-21T15:30:00Z">
        <w:r w:rsidR="0030148E">
          <w:t>2024</w:t>
        </w:r>
      </w:ins>
      <w:r w:rsidRPr="00DD2132">
        <w:t xml:space="preserve">, Research Committee (elected, </w:t>
      </w:r>
      <w:proofErr w:type="gramStart"/>
      <w:r w:rsidRPr="00DD2132">
        <w:t>3 year</w:t>
      </w:r>
      <w:proofErr w:type="gramEnd"/>
      <w:r w:rsidRPr="00DD2132">
        <w:t xml:space="preserve"> term).</w:t>
      </w:r>
    </w:p>
    <w:p w14:paraId="70BDAEC8" w14:textId="77777777" w:rsidR="00C34EBE" w:rsidRPr="00DD2132" w:rsidRDefault="00C34EBE" w:rsidP="003311E5">
      <w:pPr>
        <w:pStyle w:val="Entry-Service"/>
      </w:pPr>
      <w:r w:rsidRPr="00DD2132">
        <w:t>AY 2014-2015, search committee member, Associate Provost, Graduate Studies and Research.</w:t>
      </w:r>
    </w:p>
    <w:p w14:paraId="37E73155" w14:textId="77777777" w:rsidR="00F34F4D" w:rsidRPr="00DD2132" w:rsidRDefault="00F34F4D" w:rsidP="003311E5">
      <w:pPr>
        <w:pStyle w:val="Entry-Service"/>
      </w:pPr>
      <w:r w:rsidRPr="00DD2132">
        <w:t>AY 2011-2012, Fall 2013-Spring 2014, Spring 2016 Dept. of Media Culture Faculty Representative to the Undergraduate Curriculum Committee</w:t>
      </w:r>
      <w:r w:rsidR="00A546C8" w:rsidRPr="00DD2132">
        <w:t>.</w:t>
      </w:r>
    </w:p>
    <w:p w14:paraId="3B5C5B54" w14:textId="77777777" w:rsidR="000B3778" w:rsidRPr="00DD2132" w:rsidRDefault="002A46DF" w:rsidP="003311E5">
      <w:pPr>
        <w:pStyle w:val="Entry-Service"/>
      </w:pPr>
      <w:r w:rsidRPr="00DD2132">
        <w:t xml:space="preserve">AY </w:t>
      </w:r>
      <w:r w:rsidR="000B3778" w:rsidRPr="00DD2132">
        <w:t>2014</w:t>
      </w:r>
      <w:r w:rsidRPr="00DD2132">
        <w:t>-2015</w:t>
      </w:r>
      <w:r w:rsidR="000B3778" w:rsidRPr="00DD2132">
        <w:t>, Dept. of Media Culture Alternate Representative to the Faculty Senate.</w:t>
      </w:r>
    </w:p>
    <w:p w14:paraId="61286A00" w14:textId="77777777" w:rsidR="00B275D6" w:rsidRPr="00DD2132" w:rsidRDefault="00B275D6" w:rsidP="003311E5">
      <w:pPr>
        <w:pStyle w:val="Entry-Service"/>
      </w:pPr>
      <w:r w:rsidRPr="00DD2132">
        <w:t>Fall 2013</w:t>
      </w:r>
      <w:r w:rsidR="00047D59" w:rsidRPr="00DD2132">
        <w:t>-</w:t>
      </w:r>
      <w:r w:rsidR="00DD32FB" w:rsidRPr="00DD2132">
        <w:t>Spring 2014</w:t>
      </w:r>
      <w:r w:rsidRPr="00DD2132">
        <w:t xml:space="preserve">, co-chair, Undergraduate Curriculum </w:t>
      </w:r>
      <w:r w:rsidR="00C30AD1" w:rsidRPr="00DD2132">
        <w:t xml:space="preserve">Committee’s </w:t>
      </w:r>
      <w:r w:rsidRPr="00DD2132">
        <w:t>Assessment Committee.</w:t>
      </w:r>
    </w:p>
    <w:p w14:paraId="66775C96" w14:textId="77777777" w:rsidR="009A535B" w:rsidRPr="00DD2132" w:rsidRDefault="00CA1D87" w:rsidP="003311E5">
      <w:pPr>
        <w:pStyle w:val="Entry-Service"/>
      </w:pPr>
      <w:r w:rsidRPr="00DD2132">
        <w:t>AY 2010</w:t>
      </w:r>
      <w:r w:rsidR="00047D59" w:rsidRPr="00DD2132">
        <w:t>-</w:t>
      </w:r>
      <w:r w:rsidRPr="00DD2132">
        <w:t>2011</w:t>
      </w:r>
      <w:r w:rsidR="009A535B" w:rsidRPr="00DD2132">
        <w:t>, member of Strategic Direction 6 Committee</w:t>
      </w:r>
      <w:r w:rsidR="000B3778" w:rsidRPr="00DD2132">
        <w:t>:</w:t>
      </w:r>
      <w:r w:rsidR="009A535B" w:rsidRPr="00DD2132">
        <w:t xml:space="preserve"> Technology and Communication</w:t>
      </w:r>
      <w:r w:rsidR="005D0608" w:rsidRPr="00DD2132">
        <w:t>.</w:t>
      </w:r>
    </w:p>
    <w:p w14:paraId="0C27D77D" w14:textId="77777777" w:rsidR="009A535B" w:rsidRPr="00DD2132" w:rsidRDefault="00CA1D87" w:rsidP="003311E5">
      <w:pPr>
        <w:pStyle w:val="Entry-Service"/>
      </w:pPr>
      <w:r w:rsidRPr="00DD2132">
        <w:t>AY 2010</w:t>
      </w:r>
      <w:r w:rsidR="00047D59" w:rsidRPr="00DD2132">
        <w:t>-</w:t>
      </w:r>
      <w:r w:rsidRPr="00DD2132">
        <w:t>2011</w:t>
      </w:r>
      <w:r w:rsidR="009A535B" w:rsidRPr="00DD2132">
        <w:t>, Dept. of Media Culture Faculty Representative to the Academic Advisement Committee.</w:t>
      </w:r>
    </w:p>
    <w:p w14:paraId="6F828696" w14:textId="77777777" w:rsidR="00EE3525" w:rsidRPr="00DD2132" w:rsidRDefault="00EE3525" w:rsidP="003311E5">
      <w:pPr>
        <w:pStyle w:val="Entry-Service"/>
      </w:pPr>
      <w:r w:rsidRPr="00DD2132">
        <w:t>AY 2010</w:t>
      </w:r>
      <w:r w:rsidR="00047D59" w:rsidRPr="00DD2132">
        <w:t>-</w:t>
      </w:r>
      <w:r w:rsidRPr="00DD2132">
        <w:t>2011, Fall 2006</w:t>
      </w:r>
      <w:r w:rsidR="00047D59" w:rsidRPr="00DD2132">
        <w:t>-</w:t>
      </w:r>
      <w:r w:rsidRPr="00DD2132">
        <w:t>Fall 2007, Dept. of Media Culture Alternate Faculty Representative to the Curriculum Committee.</w:t>
      </w:r>
    </w:p>
    <w:p w14:paraId="7D7220D3" w14:textId="77777777" w:rsidR="00CA1D87" w:rsidRPr="00DD2132" w:rsidRDefault="009A535B" w:rsidP="003311E5">
      <w:pPr>
        <w:pStyle w:val="Entry-Service"/>
      </w:pPr>
      <w:r w:rsidRPr="00DD2132">
        <w:t xml:space="preserve">Spring 2010, </w:t>
      </w:r>
      <w:r w:rsidR="00EE3525" w:rsidRPr="00DD2132">
        <w:t>Spring 2006</w:t>
      </w:r>
      <w:r w:rsidR="00047D59" w:rsidRPr="00DD2132">
        <w:t>-</w:t>
      </w:r>
      <w:r w:rsidR="00EE3525" w:rsidRPr="00DD2132">
        <w:t xml:space="preserve">Spring 2007, </w:t>
      </w:r>
      <w:r w:rsidRPr="00DD2132">
        <w:t>Dept. of Media Culture Faculty Representative to the Course and Standing Committee.</w:t>
      </w:r>
    </w:p>
    <w:p w14:paraId="1E6233EB" w14:textId="77777777" w:rsidR="00CA1D87" w:rsidRPr="00DD2132" w:rsidRDefault="009A535B" w:rsidP="003311E5">
      <w:pPr>
        <w:pStyle w:val="Entry-Service"/>
      </w:pPr>
      <w:r w:rsidRPr="00DD2132">
        <w:t>Fall 2007, Dept. of Media Culture Faculty Representative to the Honors College Committee.</w:t>
      </w:r>
    </w:p>
    <w:p w14:paraId="386E7C30" w14:textId="77777777" w:rsidR="009A535B" w:rsidRPr="00DD2132" w:rsidRDefault="009A535B" w:rsidP="003311E5">
      <w:pPr>
        <w:pStyle w:val="Entry-Service"/>
      </w:pPr>
      <w:r w:rsidRPr="00DD2132">
        <w:t>Spring 2005, Outside membe</w:t>
      </w:r>
      <w:r w:rsidR="00DD32FB" w:rsidRPr="00DD2132">
        <w:t xml:space="preserve">r, </w:t>
      </w:r>
      <w:r w:rsidRPr="00DD2132">
        <w:t>Performing and Creative Arts Photography Search Committee.</w:t>
      </w:r>
    </w:p>
    <w:p w14:paraId="019F11A9" w14:textId="77777777" w:rsidR="009A535B" w:rsidRPr="00DD2132" w:rsidRDefault="009A535B" w:rsidP="003311E5">
      <w:pPr>
        <w:pStyle w:val="Entry-Service"/>
      </w:pPr>
      <w:r w:rsidRPr="00DD2132">
        <w:t>Fall 2004</w:t>
      </w:r>
      <w:r w:rsidR="00047D59" w:rsidRPr="00DD2132">
        <w:t>-</w:t>
      </w:r>
      <w:r w:rsidRPr="00DD2132">
        <w:t>Spring 2006, Dept. of Media Culture Co-Representative to the Faculty Senate.</w:t>
      </w:r>
    </w:p>
    <w:p w14:paraId="4E753A2A" w14:textId="77777777" w:rsidR="009A535B" w:rsidRPr="00DD2132" w:rsidRDefault="009A535B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  <w:szCs w:val="24"/>
        </w:rPr>
      </w:pPr>
    </w:p>
    <w:p w14:paraId="024538D3" w14:textId="77777777" w:rsidR="009A535B" w:rsidRPr="00DD2132" w:rsidRDefault="009A535B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ab/>
        <w:t>DEPARTMENT/PROGRAM</w:t>
      </w:r>
    </w:p>
    <w:p w14:paraId="34A1B43F" w14:textId="77777777" w:rsidR="00B04EB1" w:rsidRPr="00DD2132" w:rsidRDefault="00B04EB1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  <w:szCs w:val="24"/>
        </w:rPr>
      </w:pPr>
    </w:p>
    <w:p w14:paraId="3A8C9434" w14:textId="77777777" w:rsidR="009A535B" w:rsidRPr="00DD2132" w:rsidRDefault="009A535B" w:rsidP="003311E5">
      <w:pPr>
        <w:pStyle w:val="Heading3"/>
        <w:tabs>
          <w:tab w:val="left" w:pos="720"/>
          <w:tab w:val="left" w:pos="8640"/>
          <w:tab w:val="left" w:pos="8860"/>
          <w:tab w:val="left" w:pos="8860"/>
        </w:tabs>
        <w:spacing w:after="80" w:line="240" w:lineRule="auto"/>
        <w:ind w:left="72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 xml:space="preserve">Committees </w:t>
      </w:r>
    </w:p>
    <w:p w14:paraId="3E1E6C07" w14:textId="77777777" w:rsidR="009A535B" w:rsidRPr="00DD2132" w:rsidRDefault="009A535B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  <w:szCs w:val="24"/>
        </w:rPr>
      </w:pPr>
    </w:p>
    <w:p w14:paraId="302319EB" w14:textId="42D886E1" w:rsidR="00A546C8" w:rsidRPr="00DD2132" w:rsidRDefault="00A546C8" w:rsidP="003311E5">
      <w:pPr>
        <w:pStyle w:val="Entry-Service"/>
      </w:pPr>
      <w:r w:rsidRPr="00DD2132">
        <w:t>2012 – 2015 (regular), 2018 –</w:t>
      </w:r>
      <w:r w:rsidR="00E90BFE">
        <w:t xml:space="preserve"> </w:t>
      </w:r>
      <w:del w:id="524" w:author="Michael Mandiberg" w:date="2024-12-21T10:31:00Z" w16du:dateUtc="2024-12-21T15:31:00Z">
        <w:r w:rsidR="0000718E" w:rsidDel="0030148E">
          <w:delText>P</w:delText>
        </w:r>
        <w:r w:rsidR="00E90BFE" w:rsidDel="0030148E">
          <w:delText>resent</w:delText>
        </w:r>
        <w:r w:rsidR="008066E1" w:rsidRPr="00DD2132" w:rsidDel="0030148E">
          <w:delText xml:space="preserve"> </w:delText>
        </w:r>
      </w:del>
      <w:ins w:id="525" w:author="Michael Mandiberg" w:date="2024-12-21T10:31:00Z" w16du:dateUtc="2024-12-21T15:31:00Z">
        <w:r w:rsidR="0030148E">
          <w:t>2024</w:t>
        </w:r>
        <w:r w:rsidR="0030148E" w:rsidRPr="00DD2132">
          <w:t xml:space="preserve"> </w:t>
        </w:r>
      </w:ins>
      <w:r w:rsidRPr="00DD2132">
        <w:t>(alternate), Departmental Appointments Committee (</w:t>
      </w:r>
      <w:ins w:id="526" w:author="Michael Mandiberg" w:date="2024-12-21T10:33:00Z" w16du:dateUtc="2024-12-21T15:33:00Z">
        <w:r w:rsidR="0030148E">
          <w:t xml:space="preserve">i.e. </w:t>
        </w:r>
      </w:ins>
      <w:r w:rsidRPr="00DD2132">
        <w:t>Tenure and Promotion Committee), College of Staten Island.</w:t>
      </w:r>
    </w:p>
    <w:p w14:paraId="4DA609E3" w14:textId="77777777" w:rsidR="00A546C8" w:rsidRPr="00DD2132" w:rsidRDefault="00A546C8" w:rsidP="003311E5">
      <w:pPr>
        <w:pStyle w:val="Entry-Service"/>
      </w:pPr>
      <w:r w:rsidRPr="00DD2132">
        <w:t>Fall 2004-Fall 2007, Fall 2009-Spring 2012, 2018 – Present, Departmental Grade Appeals Committee.</w:t>
      </w:r>
    </w:p>
    <w:p w14:paraId="75D6282C" w14:textId="77777777" w:rsidR="002A46DF" w:rsidRPr="00DD2132" w:rsidRDefault="002A46DF" w:rsidP="003311E5">
      <w:pPr>
        <w:pStyle w:val="Entry-Service"/>
        <w:rPr>
          <w:bCs/>
          <w:szCs w:val="24"/>
        </w:rPr>
      </w:pPr>
      <w:r w:rsidRPr="00DD2132">
        <w:rPr>
          <w:bCs/>
          <w:szCs w:val="24"/>
        </w:rPr>
        <w:t>Spring 2014</w:t>
      </w:r>
      <w:r w:rsidR="00047D59" w:rsidRPr="00DD2132">
        <w:rPr>
          <w:bCs/>
          <w:szCs w:val="24"/>
        </w:rPr>
        <w:t>-</w:t>
      </w:r>
      <w:r w:rsidR="00A50AAF" w:rsidRPr="00DD2132">
        <w:rPr>
          <w:bCs/>
          <w:szCs w:val="24"/>
        </w:rPr>
        <w:t>Spring 2016</w:t>
      </w:r>
      <w:r w:rsidRPr="00DD2132">
        <w:rPr>
          <w:bCs/>
          <w:szCs w:val="24"/>
        </w:rPr>
        <w:t>, Department Assessment committee (Co-chair, spring 2014)</w:t>
      </w:r>
      <w:r w:rsidR="005D0608" w:rsidRPr="00DD2132">
        <w:rPr>
          <w:bCs/>
          <w:szCs w:val="24"/>
        </w:rPr>
        <w:t>.</w:t>
      </w:r>
    </w:p>
    <w:p w14:paraId="33D0109A" w14:textId="77777777" w:rsidR="00380B73" w:rsidRPr="00DD2132" w:rsidRDefault="00380B73" w:rsidP="003311E5">
      <w:pPr>
        <w:pStyle w:val="Entry-Service"/>
      </w:pPr>
      <w:r w:rsidRPr="00DD2132">
        <w:t>Fall 2013</w:t>
      </w:r>
      <w:r w:rsidR="00047D59" w:rsidRPr="00DD2132">
        <w:t>-</w:t>
      </w:r>
      <w:r w:rsidR="00A50AAF" w:rsidRPr="00DD2132">
        <w:rPr>
          <w:bCs/>
        </w:rPr>
        <w:t xml:space="preserve"> Spring 2016</w:t>
      </w:r>
      <w:r w:rsidR="00E90BFE">
        <w:rPr>
          <w:bCs/>
        </w:rPr>
        <w:t>, Spring 2023</w:t>
      </w:r>
      <w:r w:rsidRPr="00DD2132">
        <w:t>, Design and Digital Media Coordinator.</w:t>
      </w:r>
    </w:p>
    <w:p w14:paraId="5019BE15" w14:textId="77777777" w:rsidR="0061106A" w:rsidRPr="00DD2132" w:rsidRDefault="0061106A" w:rsidP="003311E5">
      <w:pPr>
        <w:pStyle w:val="Entry-Service"/>
      </w:pPr>
      <w:r w:rsidRPr="00DD2132">
        <w:rPr>
          <w:bCs/>
          <w:szCs w:val="24"/>
        </w:rPr>
        <w:t>Fall 2013</w:t>
      </w:r>
      <w:r w:rsidR="00047D59" w:rsidRPr="00DD2132">
        <w:rPr>
          <w:bCs/>
          <w:szCs w:val="24"/>
        </w:rPr>
        <w:t>-</w:t>
      </w:r>
      <w:r w:rsidR="002A46DF" w:rsidRPr="00DD2132">
        <w:rPr>
          <w:bCs/>
          <w:szCs w:val="24"/>
        </w:rPr>
        <w:t>Fall 2014</w:t>
      </w:r>
      <w:r w:rsidRPr="00DD2132">
        <w:rPr>
          <w:bCs/>
          <w:szCs w:val="24"/>
        </w:rPr>
        <w:t xml:space="preserve">, </w:t>
      </w:r>
      <w:r w:rsidRPr="00DD2132">
        <w:t>Chair, Search Comm</w:t>
      </w:r>
      <w:r w:rsidR="005D0608" w:rsidRPr="00DD2132">
        <w:t>ittee, Design and Digital Media.</w:t>
      </w:r>
    </w:p>
    <w:p w14:paraId="069E192E" w14:textId="77777777" w:rsidR="00CA1D87" w:rsidRPr="00DD2132" w:rsidRDefault="00CA1D87" w:rsidP="003311E5">
      <w:pPr>
        <w:pStyle w:val="Entry-Service"/>
      </w:pPr>
      <w:r w:rsidRPr="00DD2132">
        <w:t>Fall 2013, Communications Coordinator.</w:t>
      </w:r>
    </w:p>
    <w:p w14:paraId="7A389C40" w14:textId="77777777" w:rsidR="00CA1D87" w:rsidRPr="00DD2132" w:rsidRDefault="00CA1D87" w:rsidP="003311E5">
      <w:pPr>
        <w:pStyle w:val="Entry-Service"/>
      </w:pPr>
      <w:r w:rsidRPr="00DD2132">
        <w:t>Spring 2011, Member, Search Committee, Latino/African American Media Studies</w:t>
      </w:r>
      <w:r w:rsidR="005D0608" w:rsidRPr="00DD2132">
        <w:t>.</w:t>
      </w:r>
    </w:p>
    <w:p w14:paraId="68CF3956" w14:textId="77777777" w:rsidR="00CA1D87" w:rsidRPr="00DD2132" w:rsidRDefault="00CA1D87" w:rsidP="003311E5">
      <w:pPr>
        <w:pStyle w:val="Entry-Service"/>
      </w:pPr>
      <w:r w:rsidRPr="00DD2132">
        <w:lastRenderedPageBreak/>
        <w:t>Fall 2011, Member, Search Committee, Senior CLT Search</w:t>
      </w:r>
      <w:r w:rsidR="005D0608" w:rsidRPr="00DD2132">
        <w:t>.</w:t>
      </w:r>
    </w:p>
    <w:p w14:paraId="70D77C45" w14:textId="77777777" w:rsidR="00CA1D87" w:rsidRPr="00DD2132" w:rsidRDefault="00CA1D87" w:rsidP="003311E5">
      <w:pPr>
        <w:pStyle w:val="Entry-Service"/>
      </w:pPr>
      <w:r w:rsidRPr="00DD2132">
        <w:t>Fall 2009</w:t>
      </w:r>
      <w:r w:rsidR="00047D59" w:rsidRPr="00DD2132">
        <w:t>-</w:t>
      </w:r>
      <w:r w:rsidRPr="00DD2132">
        <w:t xml:space="preserve">Spring 2012, Departmental Graduate Studies Committee. </w:t>
      </w:r>
    </w:p>
    <w:p w14:paraId="15C74FB7" w14:textId="77777777" w:rsidR="009A535B" w:rsidRPr="00DD2132" w:rsidRDefault="009A535B" w:rsidP="003311E5">
      <w:pPr>
        <w:pStyle w:val="Default"/>
        <w:tabs>
          <w:tab w:val="left" w:pos="720"/>
          <w:tab w:val="left" w:pos="8640"/>
        </w:tabs>
        <w:spacing w:after="80"/>
        <w:ind w:left="720" w:right="216" w:hanging="720"/>
        <w:rPr>
          <w:rFonts w:ascii="Times" w:hAnsi="Times"/>
          <w:szCs w:val="24"/>
          <w:u w:val="single"/>
        </w:rPr>
      </w:pPr>
    </w:p>
    <w:p w14:paraId="1A49E17F" w14:textId="77777777" w:rsidR="009A535B" w:rsidRPr="00DD2132" w:rsidRDefault="009A535B" w:rsidP="003311E5">
      <w:pPr>
        <w:pStyle w:val="Heading3"/>
        <w:tabs>
          <w:tab w:val="left" w:pos="720"/>
          <w:tab w:val="left" w:pos="8640"/>
          <w:tab w:val="left" w:pos="8860"/>
          <w:tab w:val="left" w:pos="8860"/>
        </w:tabs>
        <w:spacing w:after="80" w:line="240" w:lineRule="auto"/>
        <w:ind w:left="72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>Department Website</w:t>
      </w:r>
    </w:p>
    <w:p w14:paraId="1F5C7997" w14:textId="77777777" w:rsidR="009A535B" w:rsidRPr="00DD2132" w:rsidRDefault="009A535B" w:rsidP="003311E5">
      <w:pPr>
        <w:pStyle w:val="Heading3"/>
        <w:tabs>
          <w:tab w:val="left" w:pos="720"/>
          <w:tab w:val="left" w:pos="8640"/>
          <w:tab w:val="left" w:pos="8860"/>
          <w:tab w:val="left" w:pos="8860"/>
        </w:tabs>
        <w:spacing w:after="80" w:line="240" w:lineRule="auto"/>
        <w:ind w:right="216"/>
        <w:rPr>
          <w:rFonts w:ascii="Times" w:hAnsi="Times"/>
          <w:szCs w:val="24"/>
        </w:rPr>
      </w:pPr>
    </w:p>
    <w:p w14:paraId="39B14F07" w14:textId="77777777" w:rsidR="009A535B" w:rsidRPr="00DD2132" w:rsidRDefault="009A535B" w:rsidP="003311E5">
      <w:pPr>
        <w:pStyle w:val="Entry-Service"/>
      </w:pPr>
      <w:r w:rsidRPr="00DD2132">
        <w:t>Fall 2004</w:t>
      </w:r>
      <w:r w:rsidR="00047D59" w:rsidRPr="00DD2132">
        <w:t>-</w:t>
      </w:r>
      <w:r w:rsidRPr="00DD2132">
        <w:t>Fall 2008, Spring 2009</w:t>
      </w:r>
      <w:r w:rsidR="00047D59" w:rsidRPr="00DD2132">
        <w:t>-</w:t>
      </w:r>
      <w:r w:rsidR="00116ECF" w:rsidRPr="00DD2132">
        <w:t>Spring 2014</w:t>
      </w:r>
      <w:r w:rsidRPr="00DD2132">
        <w:t>, Departmental Webmaster</w:t>
      </w:r>
      <w:r w:rsidR="005D0608" w:rsidRPr="00DD2132">
        <w:t>.</w:t>
      </w:r>
    </w:p>
    <w:p w14:paraId="623189B8" w14:textId="77777777" w:rsidR="009A535B" w:rsidRPr="00DD2132" w:rsidRDefault="009A535B" w:rsidP="003311E5">
      <w:pPr>
        <w:pStyle w:val="Entry-Service"/>
      </w:pPr>
      <w:r w:rsidRPr="00DD2132">
        <w:t>Spring 2009, Department Website Redesign</w:t>
      </w:r>
      <w:r w:rsidR="005D0608" w:rsidRPr="00DD2132">
        <w:t>.</w:t>
      </w:r>
    </w:p>
    <w:p w14:paraId="217D514E" w14:textId="77777777" w:rsidR="0072780E" w:rsidRPr="00DD2132" w:rsidRDefault="009A535B" w:rsidP="003311E5">
      <w:pPr>
        <w:pStyle w:val="Entry-Service"/>
      </w:pPr>
      <w:r w:rsidRPr="00DD2132">
        <w:t>AY 2005</w:t>
      </w:r>
      <w:r w:rsidR="00047D59" w:rsidRPr="00DD2132">
        <w:t>-</w:t>
      </w:r>
      <w:r w:rsidRPr="00DD2132">
        <w:t>2006, Department Website Redesign</w:t>
      </w:r>
      <w:r w:rsidR="009A3376" w:rsidRPr="00DD2132">
        <w:t xml:space="preserve">: </w:t>
      </w:r>
      <w:r w:rsidRPr="00DD2132">
        <w:t>Mentored 7 advanced Communications students in redesigning the department’s web site.</w:t>
      </w:r>
    </w:p>
    <w:p w14:paraId="5FA4E1AB" w14:textId="77777777" w:rsidR="0072780E" w:rsidRPr="00DD2132" w:rsidRDefault="0072780E" w:rsidP="003311E5">
      <w:pPr>
        <w:pStyle w:val="Default"/>
        <w:tabs>
          <w:tab w:val="left" w:pos="720"/>
          <w:tab w:val="left" w:pos="8640"/>
        </w:tabs>
        <w:spacing w:after="80"/>
        <w:ind w:left="720" w:right="216" w:hanging="720"/>
        <w:rPr>
          <w:rFonts w:ascii="Times" w:hAnsi="Times"/>
          <w:szCs w:val="24"/>
        </w:rPr>
      </w:pPr>
    </w:p>
    <w:p w14:paraId="53725023" w14:textId="77777777" w:rsidR="009A535B" w:rsidRPr="00DD2132" w:rsidRDefault="009A535B" w:rsidP="003311E5">
      <w:pPr>
        <w:pStyle w:val="Heading3"/>
        <w:tabs>
          <w:tab w:val="left" w:pos="720"/>
          <w:tab w:val="left" w:pos="8640"/>
          <w:tab w:val="left" w:pos="8860"/>
          <w:tab w:val="left" w:pos="8860"/>
        </w:tabs>
        <w:spacing w:after="80" w:line="240" w:lineRule="auto"/>
        <w:ind w:left="720" w:right="216" w:hanging="720"/>
        <w:rPr>
          <w:rFonts w:ascii="Times" w:hAnsi="Times"/>
          <w:szCs w:val="24"/>
        </w:rPr>
      </w:pPr>
      <w:r w:rsidRPr="00DD2132">
        <w:rPr>
          <w:rFonts w:ascii="Times" w:hAnsi="Times"/>
          <w:szCs w:val="24"/>
        </w:rPr>
        <w:t xml:space="preserve">Other </w:t>
      </w:r>
    </w:p>
    <w:p w14:paraId="63792195" w14:textId="77777777" w:rsidR="009A535B" w:rsidRPr="00DD2132" w:rsidRDefault="009A535B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right="216"/>
        <w:rPr>
          <w:rFonts w:ascii="Times" w:hAnsi="Times"/>
          <w:szCs w:val="24"/>
        </w:rPr>
      </w:pPr>
    </w:p>
    <w:p w14:paraId="45C4C1D4" w14:textId="2B772AC1" w:rsidR="00EA46E1" w:rsidRPr="00DD2132" w:rsidRDefault="00EA46E1" w:rsidP="00EA46E1">
      <w:pPr>
        <w:pStyle w:val="Entry-Service"/>
        <w:rPr>
          <w:ins w:id="527" w:author="Michael Mandiberg" w:date="2024-12-21T10:37:00Z" w16du:dateUtc="2024-12-21T15:37:00Z"/>
        </w:rPr>
      </w:pPr>
      <w:ins w:id="528" w:author="Michael Mandiberg" w:date="2024-12-21T10:37:00Z" w16du:dateUtc="2024-12-21T15:37:00Z">
        <w:r w:rsidRPr="00DD2132">
          <w:t xml:space="preserve">Fall </w:t>
        </w:r>
        <w:r>
          <w:t>2023</w:t>
        </w:r>
        <w:r w:rsidRPr="00DD2132">
          <w:t xml:space="preserve">, Represented the Department at a new student </w:t>
        </w:r>
      </w:ins>
      <w:ins w:id="529" w:author="Michael Mandiberg" w:date="2024-12-21T10:38:00Z" w16du:dateUtc="2024-12-21T15:38:00Z">
        <w:r w:rsidRPr="00EA46E1">
          <w:t>Undergraduate Open House</w:t>
        </w:r>
      </w:ins>
      <w:ins w:id="530" w:author="Michael Mandiberg" w:date="2024-12-21T10:37:00Z" w16du:dateUtc="2024-12-21T15:37:00Z">
        <w:r w:rsidRPr="00DD2132">
          <w:t>.</w:t>
        </w:r>
      </w:ins>
    </w:p>
    <w:p w14:paraId="67C47CEA" w14:textId="15925907" w:rsidR="00EA46E1" w:rsidRDefault="00EA46E1" w:rsidP="0000718E">
      <w:pPr>
        <w:pStyle w:val="Entry-Service"/>
        <w:rPr>
          <w:ins w:id="531" w:author="Michael Mandiberg" w:date="2024-12-21T10:36:00Z" w16du:dateUtc="2024-12-21T15:36:00Z"/>
        </w:rPr>
      </w:pPr>
      <w:ins w:id="532" w:author="Michael Mandiberg" w:date="2024-12-21T10:36:00Z" w16du:dateUtc="2024-12-21T15:36:00Z">
        <w:r w:rsidRPr="00DD2132">
          <w:t xml:space="preserve">Fall </w:t>
        </w:r>
        <w:r>
          <w:t>2022</w:t>
        </w:r>
        <w:r w:rsidRPr="00DD2132">
          <w:t xml:space="preserve">, Represented the Department at </w:t>
        </w:r>
        <w:r>
          <w:t xml:space="preserve">the </w:t>
        </w:r>
        <w:r w:rsidRPr="00EA46E1">
          <w:t>Meet Your Major Fair</w:t>
        </w:r>
      </w:ins>
      <w:ins w:id="533" w:author="Michael Mandiberg" w:date="2024-12-21T10:39:00Z" w16du:dateUtc="2024-12-21T15:39:00Z">
        <w:r>
          <w:t>.</w:t>
        </w:r>
      </w:ins>
    </w:p>
    <w:p w14:paraId="390A4D49" w14:textId="4872661F" w:rsidR="0000718E" w:rsidRPr="00DD2132" w:rsidRDefault="0000718E" w:rsidP="0000718E">
      <w:pPr>
        <w:pStyle w:val="Entry-Service"/>
      </w:pPr>
      <w:r w:rsidRPr="00DD2132">
        <w:t xml:space="preserve">Fall </w:t>
      </w:r>
      <w:r>
        <w:t>2022</w:t>
      </w:r>
      <w:r w:rsidRPr="00DD2132">
        <w:t>, Represented the Department at a new student Open House.</w:t>
      </w:r>
    </w:p>
    <w:p w14:paraId="5B43C288" w14:textId="77777777" w:rsidR="001F504B" w:rsidRPr="00DD2132" w:rsidRDefault="001F504B" w:rsidP="003311E5">
      <w:pPr>
        <w:pStyle w:val="Entry-Service"/>
      </w:pPr>
      <w:r w:rsidRPr="00DD2132">
        <w:t>Spring 2015, Graduation Banner Marshall</w:t>
      </w:r>
      <w:r w:rsidR="0000718E">
        <w:t>,</w:t>
      </w:r>
      <w:r w:rsidR="0000718E" w:rsidRPr="0000718E">
        <w:t xml:space="preserve"> </w:t>
      </w:r>
      <w:r w:rsidR="0000718E">
        <w:t>Division of Humanities and Social Sciences.</w:t>
      </w:r>
    </w:p>
    <w:p w14:paraId="518AD384" w14:textId="010127DA" w:rsidR="00E60387" w:rsidRPr="00DD2132" w:rsidRDefault="000B3778" w:rsidP="003311E5">
      <w:pPr>
        <w:pStyle w:val="Entry-Service"/>
        <w:rPr>
          <w:szCs w:val="24"/>
        </w:rPr>
      </w:pPr>
      <w:r w:rsidRPr="00DD2132">
        <w:rPr>
          <w:szCs w:val="24"/>
        </w:rPr>
        <w:t xml:space="preserve">Fall </w:t>
      </w:r>
      <w:r w:rsidR="00E60387" w:rsidRPr="00DD2132">
        <w:rPr>
          <w:szCs w:val="24"/>
        </w:rPr>
        <w:t>201</w:t>
      </w:r>
      <w:r w:rsidRPr="00DD2132">
        <w:rPr>
          <w:szCs w:val="24"/>
        </w:rPr>
        <w:t>3</w:t>
      </w:r>
      <w:r w:rsidR="00047D59" w:rsidRPr="00DD2132">
        <w:rPr>
          <w:szCs w:val="24"/>
        </w:rPr>
        <w:t>-</w:t>
      </w:r>
      <w:r w:rsidR="0050094C" w:rsidRPr="00DD2132">
        <w:rPr>
          <w:szCs w:val="24"/>
        </w:rPr>
        <w:t>Spring 2016</w:t>
      </w:r>
      <w:r w:rsidR="00E60387" w:rsidRPr="00DD2132">
        <w:rPr>
          <w:szCs w:val="24"/>
        </w:rPr>
        <w:t xml:space="preserve">, initiator and faculty </w:t>
      </w:r>
      <w:r w:rsidR="00286F4A" w:rsidRPr="00DD2132">
        <w:rPr>
          <w:szCs w:val="24"/>
        </w:rPr>
        <w:t>lead on</w:t>
      </w:r>
      <w:r w:rsidR="00E60387" w:rsidRPr="00DD2132">
        <w:rPr>
          <w:szCs w:val="24"/>
        </w:rPr>
        <w:t xml:space="preserve"> 1P-231 MacLab renovation</w:t>
      </w:r>
      <w:ins w:id="534" w:author="Michael Mandiberg" w:date="2024-12-21T10:40:00Z" w16du:dateUtc="2024-12-21T15:40:00Z">
        <w:r w:rsidR="00EA46E1">
          <w:rPr>
            <w:szCs w:val="24"/>
          </w:rPr>
          <w:t xml:space="preserve"> attempt.</w:t>
        </w:r>
      </w:ins>
      <w:del w:id="535" w:author="Michael Mandiberg" w:date="2024-12-21T10:40:00Z" w16du:dateUtc="2024-12-21T15:40:00Z">
        <w:r w:rsidR="00E60387" w:rsidRPr="00DD2132" w:rsidDel="00EA46E1">
          <w:rPr>
            <w:szCs w:val="24"/>
          </w:rPr>
          <w:delText>.</w:delText>
        </w:r>
      </w:del>
    </w:p>
    <w:p w14:paraId="55E14F4F" w14:textId="77777777" w:rsidR="005C612B" w:rsidRPr="00DD2132" w:rsidRDefault="005C612B" w:rsidP="003311E5">
      <w:pPr>
        <w:pStyle w:val="Entry-Service"/>
      </w:pPr>
      <w:r w:rsidRPr="00DD2132">
        <w:t>Fall 2011, Represented the Department at a new student Open House.</w:t>
      </w:r>
    </w:p>
    <w:p w14:paraId="3FAC7A2B" w14:textId="77777777" w:rsidR="009A535B" w:rsidRPr="00DD2132" w:rsidRDefault="009A535B" w:rsidP="003311E5">
      <w:pPr>
        <w:pStyle w:val="Entry-Service"/>
        <w:rPr>
          <w:szCs w:val="24"/>
        </w:rPr>
      </w:pPr>
      <w:r w:rsidRPr="00DD2132">
        <w:rPr>
          <w:szCs w:val="24"/>
        </w:rPr>
        <w:t>Spring 2011, Represented the Department at the Honors Convocation.</w:t>
      </w:r>
    </w:p>
    <w:p w14:paraId="56D78FBF" w14:textId="77777777" w:rsidR="009A535B" w:rsidRPr="00DD2132" w:rsidRDefault="009A535B" w:rsidP="003311E5">
      <w:pPr>
        <w:pStyle w:val="Entry-Service"/>
        <w:rPr>
          <w:szCs w:val="24"/>
        </w:rPr>
      </w:pPr>
      <w:r w:rsidRPr="00DD2132">
        <w:rPr>
          <w:szCs w:val="24"/>
        </w:rPr>
        <w:t>Fall 2010, Represented the Department at the Dean’s List Ceremony.</w:t>
      </w:r>
    </w:p>
    <w:p w14:paraId="26B28135" w14:textId="77777777" w:rsidR="0033340B" w:rsidRPr="00DD2132" w:rsidRDefault="0033340B" w:rsidP="003311E5">
      <w:pPr>
        <w:pStyle w:val="Entry-Service"/>
        <w:rPr>
          <w:szCs w:val="24"/>
        </w:rPr>
      </w:pPr>
      <w:r w:rsidRPr="00DD2132">
        <w:rPr>
          <w:szCs w:val="24"/>
        </w:rPr>
        <w:t>Spring 2010, CSI Author Book Talks panel presenter, College of Staten Island Library, April 14.</w:t>
      </w:r>
    </w:p>
    <w:p w14:paraId="29139A88" w14:textId="77777777" w:rsidR="009A535B" w:rsidRPr="00DD2132" w:rsidRDefault="00966D06" w:rsidP="003311E5">
      <w:pPr>
        <w:pStyle w:val="Entry-Service"/>
        <w:rPr>
          <w:szCs w:val="24"/>
        </w:rPr>
      </w:pPr>
      <w:r w:rsidRPr="00DD2132">
        <w:rPr>
          <w:szCs w:val="24"/>
        </w:rPr>
        <w:t xml:space="preserve">Spring 2006, </w:t>
      </w:r>
      <w:r w:rsidR="009A535B" w:rsidRPr="00DD2132">
        <w:rPr>
          <w:szCs w:val="24"/>
        </w:rPr>
        <w:t>Spring 2007,</w:t>
      </w:r>
      <w:r w:rsidR="0061106A" w:rsidRPr="00DD2132">
        <w:rPr>
          <w:szCs w:val="24"/>
        </w:rPr>
        <w:t xml:space="preserve"> </w:t>
      </w:r>
      <w:r w:rsidR="005E6463" w:rsidRPr="00DD2132">
        <w:rPr>
          <w:szCs w:val="24"/>
        </w:rPr>
        <w:t xml:space="preserve">Departmental </w:t>
      </w:r>
      <w:r w:rsidR="009A535B" w:rsidRPr="00DD2132">
        <w:rPr>
          <w:szCs w:val="24"/>
        </w:rPr>
        <w:t>Graduation Marshall.</w:t>
      </w:r>
    </w:p>
    <w:p w14:paraId="701C29CC" w14:textId="77777777" w:rsidR="009A535B" w:rsidRPr="00DD2132" w:rsidRDefault="009A535B" w:rsidP="003311E5">
      <w:pPr>
        <w:pStyle w:val="Entry-Service"/>
        <w:rPr>
          <w:szCs w:val="24"/>
        </w:rPr>
      </w:pPr>
      <w:r w:rsidRPr="00DD2132">
        <w:rPr>
          <w:szCs w:val="24"/>
        </w:rPr>
        <w:t>Summer 2005, Represented the Department at a new student Orientation Session.</w:t>
      </w:r>
    </w:p>
    <w:p w14:paraId="037C6183" w14:textId="77777777" w:rsidR="009A535B" w:rsidRPr="00DD2132" w:rsidRDefault="009A535B" w:rsidP="003311E5">
      <w:pPr>
        <w:pStyle w:val="Entry-Service"/>
        <w:rPr>
          <w:szCs w:val="24"/>
        </w:rPr>
      </w:pPr>
      <w:r w:rsidRPr="00DD2132">
        <w:rPr>
          <w:szCs w:val="24"/>
        </w:rPr>
        <w:t>Spring 2005, Represented the Department at a new student Open House.</w:t>
      </w:r>
    </w:p>
    <w:p w14:paraId="55B58F5E" w14:textId="77777777" w:rsidR="00631B9F" w:rsidRPr="00DD2132" w:rsidRDefault="00631B9F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  <w:szCs w:val="24"/>
        </w:rPr>
      </w:pPr>
    </w:p>
    <w:p w14:paraId="3149EC81" w14:textId="77777777" w:rsidR="006B7B39" w:rsidRPr="00DD2132" w:rsidRDefault="006B7B39" w:rsidP="003311E5">
      <w:pPr>
        <w:tabs>
          <w:tab w:val="left" w:pos="720"/>
        </w:tabs>
        <w:spacing w:after="80"/>
        <w:ind w:left="432"/>
        <w:rPr>
          <w:sz w:val="20"/>
        </w:rPr>
      </w:pPr>
      <w:r w:rsidRPr="00DD2132">
        <w:t>ADDITIONAL SERVICE</w:t>
      </w:r>
    </w:p>
    <w:p w14:paraId="7C02E527" w14:textId="77777777" w:rsidR="00AF2AD6" w:rsidRPr="00DD2132" w:rsidRDefault="00AF2AD6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spacing w:after="80"/>
        <w:ind w:left="720" w:right="216" w:hanging="720"/>
        <w:rPr>
          <w:rFonts w:ascii="Times" w:hAnsi="Times"/>
          <w:szCs w:val="24"/>
        </w:rPr>
      </w:pPr>
    </w:p>
    <w:p w14:paraId="161E16A3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  <w:rPr>
          <w:b/>
        </w:rPr>
      </w:pPr>
      <w:r w:rsidRPr="00DD2132">
        <w:t xml:space="preserve">8. </w:t>
      </w:r>
      <w:r w:rsidRPr="00DD2132">
        <w:rPr>
          <w:b/>
        </w:rPr>
        <w:t>CHAIRPERSON’S REPORT</w:t>
      </w:r>
    </w:p>
    <w:p w14:paraId="1B571C4C" w14:textId="77777777" w:rsidR="0065523E" w:rsidRPr="00DD2132" w:rsidRDefault="0065523E" w:rsidP="003311E5">
      <w:pPr>
        <w:tabs>
          <w:tab w:val="left" w:pos="720"/>
        </w:tabs>
        <w:spacing w:after="80"/>
        <w:rPr>
          <w:sz w:val="20"/>
        </w:rPr>
      </w:pPr>
      <w:r w:rsidRPr="00DD2132">
        <w:rPr>
          <w:sz w:val="20"/>
        </w:rPr>
        <w:t>Submitted separately to the members of the College Personnel and Budget Committee.</w:t>
      </w:r>
    </w:p>
    <w:p w14:paraId="77E5421C" w14:textId="77777777" w:rsidR="0065523E" w:rsidRPr="00DD2132" w:rsidRDefault="0065523E" w:rsidP="003311E5">
      <w:pPr>
        <w:tabs>
          <w:tab w:val="left" w:pos="720"/>
        </w:tabs>
        <w:spacing w:after="80"/>
        <w:ind w:left="432"/>
        <w:rPr>
          <w:sz w:val="20"/>
        </w:rPr>
      </w:pPr>
    </w:p>
    <w:p w14:paraId="31261659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  <w:rPr>
          <w:b/>
          <w:sz w:val="20"/>
        </w:rPr>
      </w:pPr>
    </w:p>
    <w:p w14:paraId="1D3416A5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  <w:rPr>
          <w:b/>
        </w:rPr>
      </w:pPr>
      <w:r w:rsidRPr="00DD2132">
        <w:t xml:space="preserve">9.  </w:t>
      </w:r>
      <w:r w:rsidRPr="00DD2132">
        <w:rPr>
          <w:b/>
        </w:rPr>
        <w:t>RECORD AT CUNY AND ANY OTHER INSTITUTION OF HIGHER LEARNING</w:t>
      </w:r>
    </w:p>
    <w:p w14:paraId="72558843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  <w:rPr>
          <w:b/>
        </w:rPr>
      </w:pPr>
    </w:p>
    <w:p w14:paraId="565967C0" w14:textId="77777777" w:rsidR="0065523E" w:rsidRPr="00DD2132" w:rsidRDefault="0065523E" w:rsidP="003311E5">
      <w:pPr>
        <w:tabs>
          <w:tab w:val="left" w:pos="720"/>
        </w:tabs>
        <w:spacing w:after="80"/>
        <w:ind w:left="432"/>
        <w:rPr>
          <w:sz w:val="20"/>
        </w:rPr>
      </w:pPr>
      <w:r w:rsidRPr="00DD2132">
        <w:rPr>
          <w:sz w:val="20"/>
        </w:rPr>
        <w:t>List all positions held at CUNY, indicating changes in rank and salary.  If an equivalency has been accepted in lieu of the degree requirement, list equivalency and date awarded.</w:t>
      </w:r>
    </w:p>
    <w:p w14:paraId="3EEE22DE" w14:textId="77777777" w:rsidR="0065523E" w:rsidRPr="00DD2132" w:rsidRDefault="0065523E" w:rsidP="003311E5">
      <w:pPr>
        <w:tabs>
          <w:tab w:val="left" w:pos="720"/>
        </w:tabs>
        <w:spacing w:after="80"/>
        <w:ind w:left="432" w:hanging="432"/>
        <w:rPr>
          <w:sz w:val="20"/>
        </w:rPr>
      </w:pPr>
    </w:p>
    <w:p w14:paraId="50BC6AA0" w14:textId="77777777" w:rsidR="0065523E" w:rsidRPr="0065523E" w:rsidRDefault="0065523E" w:rsidP="003311E5">
      <w:pPr>
        <w:tabs>
          <w:tab w:val="left" w:pos="720"/>
        </w:tabs>
        <w:spacing w:after="80"/>
        <w:ind w:left="432"/>
        <w:rPr>
          <w:sz w:val="20"/>
          <w:u w:val="single"/>
        </w:rPr>
      </w:pPr>
      <w:r w:rsidRPr="00DD2132">
        <w:rPr>
          <w:sz w:val="20"/>
          <w:u w:val="single"/>
        </w:rPr>
        <w:lastRenderedPageBreak/>
        <w:t>College</w:t>
      </w:r>
      <w:r w:rsidRPr="00DD2132">
        <w:rPr>
          <w:sz w:val="20"/>
        </w:rPr>
        <w:tab/>
      </w:r>
      <w:r w:rsidRPr="00DD2132">
        <w:rPr>
          <w:sz w:val="20"/>
        </w:rPr>
        <w:tab/>
      </w:r>
      <w:r w:rsidRPr="00DD2132">
        <w:rPr>
          <w:sz w:val="20"/>
        </w:rPr>
        <w:tab/>
      </w:r>
      <w:r w:rsidRPr="00DD2132">
        <w:rPr>
          <w:sz w:val="20"/>
        </w:rPr>
        <w:tab/>
      </w:r>
      <w:r w:rsidRPr="00DD2132">
        <w:rPr>
          <w:sz w:val="20"/>
        </w:rPr>
        <w:tab/>
      </w:r>
      <w:r w:rsidRPr="00DD2132">
        <w:rPr>
          <w:sz w:val="20"/>
        </w:rPr>
        <w:tab/>
      </w:r>
      <w:r w:rsidRPr="00DD2132">
        <w:rPr>
          <w:sz w:val="20"/>
        </w:rPr>
        <w:tab/>
      </w:r>
      <w:r w:rsidRPr="00DD2132">
        <w:rPr>
          <w:sz w:val="20"/>
        </w:rPr>
        <w:tab/>
      </w:r>
      <w:r w:rsidRPr="00DD2132">
        <w:rPr>
          <w:sz w:val="20"/>
        </w:rPr>
        <w:tab/>
      </w:r>
      <w:r w:rsidRPr="00DD2132">
        <w:rPr>
          <w:sz w:val="20"/>
          <w:u w:val="single"/>
        </w:rPr>
        <w:t>Dates</w:t>
      </w:r>
      <w:r w:rsidRPr="00DD2132">
        <w:rPr>
          <w:sz w:val="20"/>
        </w:rPr>
        <w:tab/>
      </w:r>
      <w:r w:rsidRPr="00DD2132">
        <w:rPr>
          <w:sz w:val="20"/>
        </w:rPr>
        <w:tab/>
      </w:r>
      <w:r w:rsidRPr="00DD2132">
        <w:rPr>
          <w:sz w:val="20"/>
        </w:rPr>
        <w:tab/>
      </w:r>
      <w:r w:rsidRPr="00DD2132">
        <w:rPr>
          <w:sz w:val="20"/>
          <w:u w:val="single"/>
        </w:rPr>
        <w:t>Rank</w:t>
      </w:r>
      <w:r w:rsidRPr="00DD2132">
        <w:rPr>
          <w:sz w:val="20"/>
        </w:rPr>
        <w:tab/>
      </w:r>
      <w:r w:rsidRPr="00DD2132">
        <w:rPr>
          <w:sz w:val="20"/>
        </w:rPr>
        <w:tab/>
      </w:r>
      <w:r w:rsidRPr="00DD2132">
        <w:rPr>
          <w:sz w:val="20"/>
        </w:rPr>
        <w:tab/>
      </w:r>
      <w:r w:rsidRPr="00DD2132">
        <w:rPr>
          <w:sz w:val="20"/>
        </w:rPr>
        <w:tab/>
      </w:r>
      <w:r w:rsidRPr="00DD2132">
        <w:rPr>
          <w:sz w:val="20"/>
        </w:rPr>
        <w:tab/>
      </w:r>
      <w:r w:rsidRPr="00DD2132">
        <w:rPr>
          <w:sz w:val="20"/>
          <w:u w:val="single"/>
        </w:rPr>
        <w:t>Salary</w:t>
      </w:r>
    </w:p>
    <w:p w14:paraId="67535D01" w14:textId="77777777" w:rsidR="0065523E" w:rsidRPr="0065523E" w:rsidRDefault="0065523E" w:rsidP="003311E5">
      <w:pPr>
        <w:pStyle w:val="Default"/>
        <w:tabs>
          <w:tab w:val="left" w:pos="720"/>
          <w:tab w:val="left" w:pos="8640"/>
          <w:tab w:val="left" w:pos="8860"/>
          <w:tab w:val="left" w:pos="8860"/>
        </w:tabs>
        <w:ind w:left="720" w:right="216" w:hanging="720"/>
        <w:rPr>
          <w:rFonts w:ascii="Times" w:hAnsi="Times"/>
          <w:szCs w:val="24"/>
        </w:rPr>
      </w:pPr>
    </w:p>
    <w:sectPr w:rsidR="0065523E" w:rsidRPr="0065523E">
      <w:headerReference w:type="even" r:id="rId147"/>
      <w:headerReference w:type="default" r:id="rId148"/>
      <w:footerReference w:type="even" r:id="rId149"/>
      <w:footerReference w:type="default" r:id="rId150"/>
      <w:headerReference w:type="first" r:id="rId151"/>
      <w:footerReference w:type="first" r:id="rId152"/>
      <w:pgSz w:w="12240" w:h="15840"/>
      <w:pgMar w:top="1008" w:right="720" w:bottom="1152" w:left="1584" w:header="720" w:footer="1152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90" w:author="Michael Mandiberg" w:date="2024-12-21T12:56:00Z" w:initials="MM">
    <w:p w14:paraId="619640EC" w14:textId="77777777" w:rsidR="00E710C0" w:rsidRDefault="00E710C0" w:rsidP="00E710C0">
      <w:r>
        <w:rPr>
          <w:rStyle w:val="CommentReference"/>
        </w:rPr>
        <w:annotationRef/>
      </w:r>
      <w:r>
        <w:t>Does this go here, or service? Peer effectiveness?</w:t>
      </w:r>
    </w:p>
  </w:comment>
  <w:comment w:id="304" w:author="Michael Mandiberg" w:date="2024-12-21T12:52:00Z" w:initials="MM">
    <w:p w14:paraId="096B4580" w14:textId="7B7DBD92" w:rsidR="00E710C0" w:rsidRDefault="00E710C0" w:rsidP="00E710C0">
      <w:r>
        <w:rPr>
          <w:rStyle w:val="CommentReference"/>
        </w:rPr>
        <w:annotationRef/>
      </w:r>
      <w:r>
        <w:t xml:space="preserve">Is this the right place for this? </w:t>
      </w:r>
    </w:p>
  </w:comment>
  <w:comment w:id="327" w:author="Michael Mandiberg" w:date="2024-12-21T12:52:00Z" w:initials="MM">
    <w:p w14:paraId="7FC69CF2" w14:textId="7BA81AD7" w:rsidR="00E710C0" w:rsidRDefault="00E710C0" w:rsidP="00E710C0">
      <w:r>
        <w:rPr>
          <w:rStyle w:val="CommentReference"/>
        </w:rPr>
        <w:annotationRef/>
      </w:r>
      <w:r>
        <w:t xml:space="preserve">Is this the right place for this? </w:t>
      </w:r>
    </w:p>
  </w:comment>
  <w:comment w:id="513" w:author="Michael Mandiberg" w:date="2024-12-21T10:29:00Z" w:initials="MM">
    <w:p w14:paraId="45958618" w14:textId="3AFCC025" w:rsidR="0030148E" w:rsidRDefault="0030148E" w:rsidP="0030148E">
      <w:r>
        <w:rPr>
          <w:rStyle w:val="CommentReference"/>
        </w:rPr>
        <w:annotationRef/>
      </w:r>
      <w:r>
        <w:t xml:space="preserve">To conferences organizes?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19640EC" w15:done="0"/>
  <w15:commentEx w15:paraId="096B4580" w15:done="0"/>
  <w15:commentEx w15:paraId="7FC69CF2" w15:done="0"/>
  <w15:commentEx w15:paraId="459586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542804B" w16cex:dateUtc="2024-12-21T17:56:00Z"/>
  <w16cex:commentExtensible w16cex:durableId="0EFBA361" w16cex:dateUtc="2024-12-21T17:52:00Z"/>
  <w16cex:commentExtensible w16cex:durableId="15EAB0BA" w16cex:dateUtc="2024-12-21T17:52:00Z"/>
  <w16cex:commentExtensible w16cex:durableId="77AA9609" w16cex:dateUtc="2024-12-21T1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19640EC" w16cid:durableId="7542804B"/>
  <w16cid:commentId w16cid:paraId="096B4580" w16cid:durableId="0EFBA361"/>
  <w16cid:commentId w16cid:paraId="7FC69CF2" w16cid:durableId="15EAB0BA"/>
  <w16cid:commentId w16cid:paraId="45958618" w16cid:durableId="77AA96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52B0C" w14:textId="77777777" w:rsidR="00636C3D" w:rsidRDefault="00636C3D">
      <w:r>
        <w:separator/>
      </w:r>
    </w:p>
  </w:endnote>
  <w:endnote w:type="continuationSeparator" w:id="0">
    <w:p w14:paraId="6DE9FC55" w14:textId="77777777" w:rsidR="00636C3D" w:rsidRDefault="00636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7E154" w14:textId="77777777" w:rsidR="00E4328D" w:rsidRDefault="00E4328D"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436"/>
      </w:tabs>
      <w:rPr>
        <w:rFonts w:ascii="Times New Roman" w:eastAsia="Times New Roman" w:hAnsi="Times New Roman"/>
        <w:color w:val="auto"/>
        <w:sz w:val="20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A1558" w14:textId="77777777" w:rsidR="00E4328D" w:rsidRDefault="00E4328D"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436"/>
      </w:tabs>
      <w:rPr>
        <w:rFonts w:ascii="Times New Roman" w:eastAsia="Times New Roman" w:hAnsi="Times New Roman"/>
        <w:color w:val="auto"/>
        <w:sz w:val="20"/>
        <w:lang w:bidi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A35AB" w14:textId="77777777" w:rsidR="00F1785B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59431" w14:textId="77777777" w:rsidR="00636C3D" w:rsidRDefault="00636C3D">
      <w:r>
        <w:separator/>
      </w:r>
    </w:p>
  </w:footnote>
  <w:footnote w:type="continuationSeparator" w:id="0">
    <w:p w14:paraId="2954642F" w14:textId="77777777" w:rsidR="00636C3D" w:rsidRDefault="00636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F5ED4" w14:textId="77777777" w:rsidR="00E4328D" w:rsidRDefault="00E4328D">
    <w:pPr>
      <w:pStyle w:val="Header"/>
      <w:tabs>
        <w:tab w:val="left" w:pos="8640"/>
        <w:tab w:val="left" w:pos="9072"/>
        <w:tab w:val="left" w:pos="9076"/>
      </w:tabs>
      <w:ind w:right="360"/>
      <w:jc w:val="right"/>
      <w:rPr>
        <w:rFonts w:eastAsia="Times New Roman"/>
        <w:color w:val="auto"/>
        <w:sz w:val="20"/>
        <w:lang w:bidi="x-none"/>
      </w:rPr>
    </w:pPr>
    <w:r>
      <w:fldChar w:fldCharType="begin"/>
    </w:r>
    <w:r>
      <w:instrText xml:space="preserve"> PAGE </w:instrText>
    </w:r>
    <w:r>
      <w:fldChar w:fldCharType="separate"/>
    </w:r>
    <w:r w:rsidR="0008753B">
      <w:rPr>
        <w:noProof/>
      </w:rPr>
      <w:t>14</w:t>
    </w:r>
    <w:r>
      <w:fldChar w:fldCharType="end"/>
    </w:r>
    <w:r w:rsidR="005A5BC1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927E73B" wp14:editId="0ADEC2B7">
              <wp:simplePos x="0" y="0"/>
              <wp:positionH relativeFrom="page">
                <wp:posOffset>8168005</wp:posOffset>
              </wp:positionH>
              <wp:positionV relativeFrom="page">
                <wp:posOffset>457835</wp:posOffset>
              </wp:positionV>
              <wp:extent cx="69850" cy="161925"/>
              <wp:effectExtent l="0" t="0" r="0" b="0"/>
              <wp:wrapNone/>
              <wp:docPr id="61075688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85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BB0FD" w14:textId="77777777" w:rsidR="00E4328D" w:rsidRPr="0093165D" w:rsidRDefault="00E4328D">
                          <w:pPr>
                            <w:pStyle w:val="Header"/>
                            <w:rPr>
                              <w:sz w:val="20"/>
                            </w:rPr>
                          </w:pPr>
                        </w:p>
                        <w:p w14:paraId="1501A225" w14:textId="77777777" w:rsidR="00E4328D" w:rsidRDefault="00E4328D">
                          <w:pPr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  <w:lang w:bidi="x-none"/>
                            </w:rPr>
                          </w:pPr>
                        </w:p>
                      </w:txbxContent>
                    </wps:txbx>
                    <wps:bodyPr rot="0" vert="horz" wrap="square" lIns="101600" tIns="101600" rIns="101600" bIns="101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27E73B" id="Rectangle 2" o:spid="_x0000_s1026" style="position:absolute;left:0;text-align:left;margin-left:643.15pt;margin-top:36.05pt;width:5.5pt;height:12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" stroked="f">
              <v:fill opacity="0"/>
              <v:stroke joinstyle="round"/>
              <v:path arrowok="t"/>
              <v:textbox inset="8pt,8pt,8pt,8pt">
                <w:txbxContent>
                  <w:p w14:paraId="283BB0FD" w14:textId="77777777" w:rsidR="00E4328D" w:rsidRPr="0093165D" w:rsidRDefault="00E4328D">
                    <w:pPr>
                      <w:pStyle w:val="Header"/>
                      <w:rPr>
                        <w:sz w:val="20"/>
                      </w:rPr>
                    </w:pPr>
                  </w:p>
                  <w:p w14:paraId="1501A225" w14:textId="77777777" w:rsidR="00E4328D" w:rsidRDefault="00E4328D">
                    <w:pPr>
                      <w:rPr>
                        <w:rFonts w:ascii="Times New Roman" w:eastAsia="Times New Roman" w:hAnsi="Times New Roman"/>
                        <w:color w:val="auto"/>
                        <w:sz w:val="20"/>
                        <w:lang w:bidi="x-none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4E27F" w14:textId="77777777" w:rsidR="00E4328D" w:rsidRDefault="00E4328D">
    <w:pPr>
      <w:pStyle w:val="Header"/>
      <w:tabs>
        <w:tab w:val="left" w:pos="8640"/>
        <w:tab w:val="left" w:pos="9072"/>
        <w:tab w:val="left" w:pos="9076"/>
      </w:tabs>
      <w:ind w:right="360"/>
      <w:jc w:val="right"/>
      <w:rPr>
        <w:rFonts w:eastAsia="Times New Roman"/>
        <w:color w:val="auto"/>
        <w:sz w:val="20"/>
        <w:lang w:bidi="x-none"/>
      </w:rPr>
    </w:pPr>
    <w:r>
      <w:fldChar w:fldCharType="begin"/>
    </w:r>
    <w:r>
      <w:instrText xml:space="preserve"> PAGE </w:instrText>
    </w:r>
    <w:r>
      <w:fldChar w:fldCharType="separate"/>
    </w:r>
    <w:r w:rsidR="0008753B">
      <w:rPr>
        <w:noProof/>
      </w:rPr>
      <w:t>5</w:t>
    </w:r>
    <w:r>
      <w:fldChar w:fldCharType="end"/>
    </w:r>
    <w:r w:rsidR="005A5BC1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EE098C2" wp14:editId="29511FBF">
              <wp:simplePos x="0" y="0"/>
              <wp:positionH relativeFrom="page">
                <wp:posOffset>8168005</wp:posOffset>
              </wp:positionH>
              <wp:positionV relativeFrom="page">
                <wp:posOffset>457835</wp:posOffset>
              </wp:positionV>
              <wp:extent cx="69850" cy="161925"/>
              <wp:effectExtent l="0" t="0" r="0" b="0"/>
              <wp:wrapNone/>
              <wp:docPr id="43721101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85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C3A52" w14:textId="77777777" w:rsidR="00E4328D" w:rsidRPr="0093165D" w:rsidRDefault="00E4328D">
                          <w:pPr>
                            <w:pStyle w:val="Header"/>
                            <w:rPr>
                              <w:sz w:val="20"/>
                            </w:rPr>
                          </w:pPr>
                        </w:p>
                        <w:p w14:paraId="33D61EB3" w14:textId="77777777" w:rsidR="00E4328D" w:rsidRDefault="00E4328D">
                          <w:pPr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  <w:lang w:bidi="x-none"/>
                            </w:rPr>
                          </w:pPr>
                        </w:p>
                      </w:txbxContent>
                    </wps:txbx>
                    <wps:bodyPr rot="0" vert="horz" wrap="square" lIns="101600" tIns="101600" rIns="101600" bIns="101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E098C2" id="Rectangle 1" o:spid="_x0000_s1027" style="position:absolute;left:0;text-align:left;margin-left:643.15pt;margin-top:36.05pt;width:5.5pt;height:12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" stroked="f">
              <v:fill opacity="0"/>
              <v:stroke joinstyle="round"/>
              <v:path arrowok="t"/>
              <v:textbox inset="8pt,8pt,8pt,8pt">
                <w:txbxContent>
                  <w:p w14:paraId="377C3A52" w14:textId="77777777" w:rsidR="00E4328D" w:rsidRPr="0093165D" w:rsidRDefault="00E4328D">
                    <w:pPr>
                      <w:pStyle w:val="Header"/>
                      <w:rPr>
                        <w:sz w:val="20"/>
                      </w:rPr>
                    </w:pPr>
                  </w:p>
                  <w:p w14:paraId="33D61EB3" w14:textId="77777777" w:rsidR="00E4328D" w:rsidRDefault="00E4328D">
                    <w:pPr>
                      <w:rPr>
                        <w:rFonts w:ascii="Times New Roman" w:eastAsia="Times New Roman" w:hAnsi="Times New Roman"/>
                        <w:color w:val="auto"/>
                        <w:sz w:val="20"/>
                        <w:lang w:bidi="x-none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2CEC8" w14:textId="77777777" w:rsidR="00E4328D" w:rsidRDefault="00E4328D"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436"/>
      </w:tabs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FED004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560"/>
        </w:tabs>
        <w:ind w:left="5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560"/>
        </w:tabs>
        <w:ind w:left="5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560"/>
        </w:tabs>
        <w:ind w:left="5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560"/>
        </w:tabs>
        <w:ind w:left="5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560"/>
        </w:tabs>
        <w:ind w:left="5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560"/>
        </w:tabs>
        <w:ind w:left="5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560"/>
        </w:tabs>
        <w:ind w:left="5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560"/>
        </w:tabs>
        <w:ind w:left="5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560"/>
        </w:tabs>
        <w:ind w:left="560" w:firstLine="2880"/>
      </w:pPr>
      <w:rPr>
        <w:rFonts w:hint="default"/>
        <w:position w:val="0"/>
      </w:rPr>
    </w:lvl>
  </w:abstractNum>
  <w:abstractNum w:abstractNumId="2" w15:restartNumberingAfterBreak="0">
    <w:nsid w:val="09426343"/>
    <w:multiLevelType w:val="hybridMultilevel"/>
    <w:tmpl w:val="9B3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24667">
    <w:abstractNumId w:val="1"/>
  </w:num>
  <w:num w:numId="2" w16cid:durableId="1548057553">
    <w:abstractNumId w:val="0"/>
  </w:num>
  <w:num w:numId="3" w16cid:durableId="152582122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chael Mandiberg">
    <w15:presenceInfo w15:providerId="AD" w15:userId="S::michael.mandiberg59@login.cuny.edu::c3ec8953-6c9e-4754-b5da-78b86e165e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trackRevision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F6"/>
    <w:rsid w:val="000027EB"/>
    <w:rsid w:val="0000718E"/>
    <w:rsid w:val="00007AB1"/>
    <w:rsid w:val="0001135A"/>
    <w:rsid w:val="00011513"/>
    <w:rsid w:val="00015F41"/>
    <w:rsid w:val="0002117C"/>
    <w:rsid w:val="00021299"/>
    <w:rsid w:val="00024F22"/>
    <w:rsid w:val="000270B6"/>
    <w:rsid w:val="00035B54"/>
    <w:rsid w:val="00037B7C"/>
    <w:rsid w:val="00037FEF"/>
    <w:rsid w:val="00042EF3"/>
    <w:rsid w:val="00043B9E"/>
    <w:rsid w:val="000448BF"/>
    <w:rsid w:val="00047D59"/>
    <w:rsid w:val="000526D5"/>
    <w:rsid w:val="000549B9"/>
    <w:rsid w:val="00056361"/>
    <w:rsid w:val="00057051"/>
    <w:rsid w:val="00060AD0"/>
    <w:rsid w:val="00067469"/>
    <w:rsid w:val="00072780"/>
    <w:rsid w:val="000769EF"/>
    <w:rsid w:val="00081E3B"/>
    <w:rsid w:val="00084ED6"/>
    <w:rsid w:val="00086528"/>
    <w:rsid w:val="0008753B"/>
    <w:rsid w:val="00090042"/>
    <w:rsid w:val="000978D7"/>
    <w:rsid w:val="000A04DA"/>
    <w:rsid w:val="000A1767"/>
    <w:rsid w:val="000B1D2D"/>
    <w:rsid w:val="000B3658"/>
    <w:rsid w:val="000B3778"/>
    <w:rsid w:val="000B67BF"/>
    <w:rsid w:val="000B6C5E"/>
    <w:rsid w:val="000C3167"/>
    <w:rsid w:val="000D0404"/>
    <w:rsid w:val="000E16BD"/>
    <w:rsid w:val="000E1939"/>
    <w:rsid w:val="000E2DDE"/>
    <w:rsid w:val="000E3BE3"/>
    <w:rsid w:val="000F0313"/>
    <w:rsid w:val="000F17E5"/>
    <w:rsid w:val="000F73AB"/>
    <w:rsid w:val="00101E3B"/>
    <w:rsid w:val="0010334B"/>
    <w:rsid w:val="0010681A"/>
    <w:rsid w:val="001104E5"/>
    <w:rsid w:val="0011109B"/>
    <w:rsid w:val="00116ECF"/>
    <w:rsid w:val="0011787D"/>
    <w:rsid w:val="00123E8D"/>
    <w:rsid w:val="001361E5"/>
    <w:rsid w:val="001431BB"/>
    <w:rsid w:val="00146B3A"/>
    <w:rsid w:val="00147847"/>
    <w:rsid w:val="00151E31"/>
    <w:rsid w:val="001569BB"/>
    <w:rsid w:val="00157346"/>
    <w:rsid w:val="00157CCD"/>
    <w:rsid w:val="001647AD"/>
    <w:rsid w:val="00166FA1"/>
    <w:rsid w:val="001708F9"/>
    <w:rsid w:val="001718CE"/>
    <w:rsid w:val="001756BB"/>
    <w:rsid w:val="00184D06"/>
    <w:rsid w:val="0018610F"/>
    <w:rsid w:val="00195FB3"/>
    <w:rsid w:val="0019624D"/>
    <w:rsid w:val="001A06A6"/>
    <w:rsid w:val="001B0CAE"/>
    <w:rsid w:val="001B1B9F"/>
    <w:rsid w:val="001B6846"/>
    <w:rsid w:val="001B76F2"/>
    <w:rsid w:val="001C13EC"/>
    <w:rsid w:val="001C1822"/>
    <w:rsid w:val="001C577E"/>
    <w:rsid w:val="001C7234"/>
    <w:rsid w:val="001C7C91"/>
    <w:rsid w:val="001D508D"/>
    <w:rsid w:val="001D5A8C"/>
    <w:rsid w:val="001E06C9"/>
    <w:rsid w:val="001E2AC7"/>
    <w:rsid w:val="001E575E"/>
    <w:rsid w:val="001F02EF"/>
    <w:rsid w:val="001F0B9F"/>
    <w:rsid w:val="001F23FC"/>
    <w:rsid w:val="001F504B"/>
    <w:rsid w:val="001F73D4"/>
    <w:rsid w:val="002024B1"/>
    <w:rsid w:val="00206742"/>
    <w:rsid w:val="00210DF3"/>
    <w:rsid w:val="00212CD6"/>
    <w:rsid w:val="0021347E"/>
    <w:rsid w:val="002140B5"/>
    <w:rsid w:val="00215DE5"/>
    <w:rsid w:val="002260F1"/>
    <w:rsid w:val="00226BF6"/>
    <w:rsid w:val="00230095"/>
    <w:rsid w:val="00230DE5"/>
    <w:rsid w:val="00234475"/>
    <w:rsid w:val="002347C8"/>
    <w:rsid w:val="002349E2"/>
    <w:rsid w:val="00245FD9"/>
    <w:rsid w:val="00253DF9"/>
    <w:rsid w:val="002557CA"/>
    <w:rsid w:val="00260871"/>
    <w:rsid w:val="00264B12"/>
    <w:rsid w:val="0026510D"/>
    <w:rsid w:val="002770E0"/>
    <w:rsid w:val="00277B23"/>
    <w:rsid w:val="00286F4A"/>
    <w:rsid w:val="00287B05"/>
    <w:rsid w:val="002905E0"/>
    <w:rsid w:val="00291C65"/>
    <w:rsid w:val="002A46DF"/>
    <w:rsid w:val="002C3B74"/>
    <w:rsid w:val="002C4BF1"/>
    <w:rsid w:val="002C60C2"/>
    <w:rsid w:val="002C6CFF"/>
    <w:rsid w:val="002D5427"/>
    <w:rsid w:val="002D6965"/>
    <w:rsid w:val="002D73BF"/>
    <w:rsid w:val="002E0A1A"/>
    <w:rsid w:val="002F018C"/>
    <w:rsid w:val="002F01BF"/>
    <w:rsid w:val="002F49B4"/>
    <w:rsid w:val="0030148E"/>
    <w:rsid w:val="0030325A"/>
    <w:rsid w:val="0030707C"/>
    <w:rsid w:val="003131C8"/>
    <w:rsid w:val="0031329B"/>
    <w:rsid w:val="00322949"/>
    <w:rsid w:val="0032374A"/>
    <w:rsid w:val="003311E5"/>
    <w:rsid w:val="0033340B"/>
    <w:rsid w:val="00334A46"/>
    <w:rsid w:val="003359CD"/>
    <w:rsid w:val="003359F0"/>
    <w:rsid w:val="00341D0F"/>
    <w:rsid w:val="00353751"/>
    <w:rsid w:val="003601F2"/>
    <w:rsid w:val="00363433"/>
    <w:rsid w:val="00365D25"/>
    <w:rsid w:val="00374AB9"/>
    <w:rsid w:val="00380B73"/>
    <w:rsid w:val="0038397C"/>
    <w:rsid w:val="00385B7C"/>
    <w:rsid w:val="00386ED9"/>
    <w:rsid w:val="00391544"/>
    <w:rsid w:val="003933F0"/>
    <w:rsid w:val="003A34FF"/>
    <w:rsid w:val="003C320E"/>
    <w:rsid w:val="003C3B73"/>
    <w:rsid w:val="003D4258"/>
    <w:rsid w:val="003D59E3"/>
    <w:rsid w:val="003D7E9D"/>
    <w:rsid w:val="003E1AFC"/>
    <w:rsid w:val="003F11EB"/>
    <w:rsid w:val="003F26BD"/>
    <w:rsid w:val="003F2B23"/>
    <w:rsid w:val="003F686F"/>
    <w:rsid w:val="004055D2"/>
    <w:rsid w:val="004066E2"/>
    <w:rsid w:val="00410D7C"/>
    <w:rsid w:val="0041481F"/>
    <w:rsid w:val="00416BE3"/>
    <w:rsid w:val="00422615"/>
    <w:rsid w:val="0042545E"/>
    <w:rsid w:val="00435623"/>
    <w:rsid w:val="004425CC"/>
    <w:rsid w:val="00450F5E"/>
    <w:rsid w:val="00454489"/>
    <w:rsid w:val="00460508"/>
    <w:rsid w:val="0046071C"/>
    <w:rsid w:val="004618F4"/>
    <w:rsid w:val="00466186"/>
    <w:rsid w:val="00484A4E"/>
    <w:rsid w:val="0048622F"/>
    <w:rsid w:val="004862F6"/>
    <w:rsid w:val="004876CC"/>
    <w:rsid w:val="004906F3"/>
    <w:rsid w:val="00493496"/>
    <w:rsid w:val="004955BC"/>
    <w:rsid w:val="004A1574"/>
    <w:rsid w:val="004A3759"/>
    <w:rsid w:val="004A66F5"/>
    <w:rsid w:val="004B0AFC"/>
    <w:rsid w:val="004C2BD4"/>
    <w:rsid w:val="004C4ACA"/>
    <w:rsid w:val="004C4E56"/>
    <w:rsid w:val="004C63EF"/>
    <w:rsid w:val="004C7D12"/>
    <w:rsid w:val="004D1DF7"/>
    <w:rsid w:val="004D34D5"/>
    <w:rsid w:val="004D3A64"/>
    <w:rsid w:val="004E3095"/>
    <w:rsid w:val="004E4D92"/>
    <w:rsid w:val="004F0287"/>
    <w:rsid w:val="004F7E86"/>
    <w:rsid w:val="0050094C"/>
    <w:rsid w:val="00512643"/>
    <w:rsid w:val="00512EC7"/>
    <w:rsid w:val="00517508"/>
    <w:rsid w:val="00520EC2"/>
    <w:rsid w:val="005234DC"/>
    <w:rsid w:val="00523A1C"/>
    <w:rsid w:val="00530D53"/>
    <w:rsid w:val="00533BF3"/>
    <w:rsid w:val="00533CF9"/>
    <w:rsid w:val="00543762"/>
    <w:rsid w:val="005468F8"/>
    <w:rsid w:val="00553F7A"/>
    <w:rsid w:val="0056044A"/>
    <w:rsid w:val="0056297E"/>
    <w:rsid w:val="00571A85"/>
    <w:rsid w:val="00591AED"/>
    <w:rsid w:val="005939BC"/>
    <w:rsid w:val="005959E2"/>
    <w:rsid w:val="00597F22"/>
    <w:rsid w:val="005A5BC1"/>
    <w:rsid w:val="005B03A2"/>
    <w:rsid w:val="005B2114"/>
    <w:rsid w:val="005B61AE"/>
    <w:rsid w:val="005C11E7"/>
    <w:rsid w:val="005C1A4D"/>
    <w:rsid w:val="005C612B"/>
    <w:rsid w:val="005C767B"/>
    <w:rsid w:val="005D0608"/>
    <w:rsid w:val="005D2F63"/>
    <w:rsid w:val="005E02BE"/>
    <w:rsid w:val="005E0729"/>
    <w:rsid w:val="005E0ED9"/>
    <w:rsid w:val="005E6463"/>
    <w:rsid w:val="005F3D03"/>
    <w:rsid w:val="005F64DB"/>
    <w:rsid w:val="0060135B"/>
    <w:rsid w:val="0060228B"/>
    <w:rsid w:val="006042D2"/>
    <w:rsid w:val="00610708"/>
    <w:rsid w:val="0061106A"/>
    <w:rsid w:val="006135A0"/>
    <w:rsid w:val="006136F9"/>
    <w:rsid w:val="00627C1E"/>
    <w:rsid w:val="00631B9F"/>
    <w:rsid w:val="00636C3D"/>
    <w:rsid w:val="006421B4"/>
    <w:rsid w:val="006471FD"/>
    <w:rsid w:val="00653336"/>
    <w:rsid w:val="0065523E"/>
    <w:rsid w:val="006561F9"/>
    <w:rsid w:val="00657C6A"/>
    <w:rsid w:val="00662207"/>
    <w:rsid w:val="00664FB2"/>
    <w:rsid w:val="006724E5"/>
    <w:rsid w:val="00672E2D"/>
    <w:rsid w:val="006731BD"/>
    <w:rsid w:val="006731CD"/>
    <w:rsid w:val="006738D9"/>
    <w:rsid w:val="00674320"/>
    <w:rsid w:val="00677F1A"/>
    <w:rsid w:val="00682F7E"/>
    <w:rsid w:val="00694D93"/>
    <w:rsid w:val="0069602C"/>
    <w:rsid w:val="00696560"/>
    <w:rsid w:val="006A28B7"/>
    <w:rsid w:val="006A2B52"/>
    <w:rsid w:val="006A43DC"/>
    <w:rsid w:val="006B781A"/>
    <w:rsid w:val="006B7B39"/>
    <w:rsid w:val="006C0377"/>
    <w:rsid w:val="006C1563"/>
    <w:rsid w:val="006D3BA0"/>
    <w:rsid w:val="006E4063"/>
    <w:rsid w:val="006F26AA"/>
    <w:rsid w:val="006F3186"/>
    <w:rsid w:val="006F5F70"/>
    <w:rsid w:val="007036D9"/>
    <w:rsid w:val="00704CCB"/>
    <w:rsid w:val="0071012A"/>
    <w:rsid w:val="00717804"/>
    <w:rsid w:val="00720DD7"/>
    <w:rsid w:val="0072239D"/>
    <w:rsid w:val="0072679B"/>
    <w:rsid w:val="0072780E"/>
    <w:rsid w:val="00732B77"/>
    <w:rsid w:val="00746C70"/>
    <w:rsid w:val="00751CD3"/>
    <w:rsid w:val="00763EF3"/>
    <w:rsid w:val="00767375"/>
    <w:rsid w:val="00775690"/>
    <w:rsid w:val="007775BB"/>
    <w:rsid w:val="007848B8"/>
    <w:rsid w:val="00790029"/>
    <w:rsid w:val="0079166A"/>
    <w:rsid w:val="00793F27"/>
    <w:rsid w:val="007943FB"/>
    <w:rsid w:val="00797675"/>
    <w:rsid w:val="007B150B"/>
    <w:rsid w:val="007B6B9A"/>
    <w:rsid w:val="007D392F"/>
    <w:rsid w:val="007D4264"/>
    <w:rsid w:val="007D629E"/>
    <w:rsid w:val="007D6CC5"/>
    <w:rsid w:val="007F05A2"/>
    <w:rsid w:val="007F4297"/>
    <w:rsid w:val="00800A87"/>
    <w:rsid w:val="0080159F"/>
    <w:rsid w:val="00803339"/>
    <w:rsid w:val="008047C0"/>
    <w:rsid w:val="008066E1"/>
    <w:rsid w:val="00807F15"/>
    <w:rsid w:val="0081125B"/>
    <w:rsid w:val="00812BAA"/>
    <w:rsid w:val="0084465F"/>
    <w:rsid w:val="00844700"/>
    <w:rsid w:val="00845159"/>
    <w:rsid w:val="00847004"/>
    <w:rsid w:val="00851CBD"/>
    <w:rsid w:val="00854675"/>
    <w:rsid w:val="00856507"/>
    <w:rsid w:val="008629D6"/>
    <w:rsid w:val="00862D9F"/>
    <w:rsid w:val="00863DC3"/>
    <w:rsid w:val="00870F68"/>
    <w:rsid w:val="00894021"/>
    <w:rsid w:val="008944C7"/>
    <w:rsid w:val="008A2765"/>
    <w:rsid w:val="008A34BC"/>
    <w:rsid w:val="008A3E2C"/>
    <w:rsid w:val="008A3F9B"/>
    <w:rsid w:val="008B2699"/>
    <w:rsid w:val="008C6A6B"/>
    <w:rsid w:val="008C6B38"/>
    <w:rsid w:val="008D0F4C"/>
    <w:rsid w:val="008D38F4"/>
    <w:rsid w:val="008E603A"/>
    <w:rsid w:val="008F00BA"/>
    <w:rsid w:val="008F291A"/>
    <w:rsid w:val="008F53C2"/>
    <w:rsid w:val="00907357"/>
    <w:rsid w:val="00917510"/>
    <w:rsid w:val="009206B9"/>
    <w:rsid w:val="0093165D"/>
    <w:rsid w:val="00937753"/>
    <w:rsid w:val="009430D4"/>
    <w:rsid w:val="00956802"/>
    <w:rsid w:val="00956CDC"/>
    <w:rsid w:val="00962F34"/>
    <w:rsid w:val="00966D06"/>
    <w:rsid w:val="00970498"/>
    <w:rsid w:val="00972D80"/>
    <w:rsid w:val="00976AC4"/>
    <w:rsid w:val="00981E84"/>
    <w:rsid w:val="009967B3"/>
    <w:rsid w:val="009A333D"/>
    <w:rsid w:val="009A3376"/>
    <w:rsid w:val="009A535B"/>
    <w:rsid w:val="009B2FA2"/>
    <w:rsid w:val="009C296C"/>
    <w:rsid w:val="009C2C6B"/>
    <w:rsid w:val="009C6703"/>
    <w:rsid w:val="009D46F4"/>
    <w:rsid w:val="009E072D"/>
    <w:rsid w:val="009E07ED"/>
    <w:rsid w:val="009F01A0"/>
    <w:rsid w:val="009F064F"/>
    <w:rsid w:val="009F07A7"/>
    <w:rsid w:val="009F2626"/>
    <w:rsid w:val="009F5617"/>
    <w:rsid w:val="009F585B"/>
    <w:rsid w:val="00A06233"/>
    <w:rsid w:val="00A06FBD"/>
    <w:rsid w:val="00A11AE8"/>
    <w:rsid w:val="00A30DAA"/>
    <w:rsid w:val="00A30F58"/>
    <w:rsid w:val="00A35743"/>
    <w:rsid w:val="00A42D4C"/>
    <w:rsid w:val="00A43F47"/>
    <w:rsid w:val="00A50AAF"/>
    <w:rsid w:val="00A5110D"/>
    <w:rsid w:val="00A51D94"/>
    <w:rsid w:val="00A546C8"/>
    <w:rsid w:val="00A56BD2"/>
    <w:rsid w:val="00A6336E"/>
    <w:rsid w:val="00A63DC0"/>
    <w:rsid w:val="00A64C34"/>
    <w:rsid w:val="00A65457"/>
    <w:rsid w:val="00A65611"/>
    <w:rsid w:val="00A66CB0"/>
    <w:rsid w:val="00A67E00"/>
    <w:rsid w:val="00A75DF9"/>
    <w:rsid w:val="00A772FC"/>
    <w:rsid w:val="00A847BA"/>
    <w:rsid w:val="00A84DF8"/>
    <w:rsid w:val="00A97B47"/>
    <w:rsid w:val="00AA02D1"/>
    <w:rsid w:val="00AA3CCD"/>
    <w:rsid w:val="00AB3555"/>
    <w:rsid w:val="00AB6B46"/>
    <w:rsid w:val="00AC1044"/>
    <w:rsid w:val="00AC1C56"/>
    <w:rsid w:val="00AD1A89"/>
    <w:rsid w:val="00AD50BE"/>
    <w:rsid w:val="00AF2AD6"/>
    <w:rsid w:val="00AF64A2"/>
    <w:rsid w:val="00B03394"/>
    <w:rsid w:val="00B0342C"/>
    <w:rsid w:val="00B04EB1"/>
    <w:rsid w:val="00B06FBF"/>
    <w:rsid w:val="00B11667"/>
    <w:rsid w:val="00B17D00"/>
    <w:rsid w:val="00B238B9"/>
    <w:rsid w:val="00B275D6"/>
    <w:rsid w:val="00B45B9F"/>
    <w:rsid w:val="00B46998"/>
    <w:rsid w:val="00B52DE7"/>
    <w:rsid w:val="00B65DD7"/>
    <w:rsid w:val="00B7044F"/>
    <w:rsid w:val="00B732CD"/>
    <w:rsid w:val="00B742BC"/>
    <w:rsid w:val="00B74362"/>
    <w:rsid w:val="00B75AC9"/>
    <w:rsid w:val="00B848D6"/>
    <w:rsid w:val="00B9760F"/>
    <w:rsid w:val="00B97CDF"/>
    <w:rsid w:val="00BA692F"/>
    <w:rsid w:val="00BB3425"/>
    <w:rsid w:val="00BC24D3"/>
    <w:rsid w:val="00BC27CB"/>
    <w:rsid w:val="00BD05A5"/>
    <w:rsid w:val="00BD200F"/>
    <w:rsid w:val="00BE0D9F"/>
    <w:rsid w:val="00BE3D8F"/>
    <w:rsid w:val="00BE4572"/>
    <w:rsid w:val="00BE6704"/>
    <w:rsid w:val="00BF0381"/>
    <w:rsid w:val="00BF1795"/>
    <w:rsid w:val="00BF319D"/>
    <w:rsid w:val="00BF6223"/>
    <w:rsid w:val="00BF6638"/>
    <w:rsid w:val="00C00C3A"/>
    <w:rsid w:val="00C02A28"/>
    <w:rsid w:val="00C06DDE"/>
    <w:rsid w:val="00C1052F"/>
    <w:rsid w:val="00C179B2"/>
    <w:rsid w:val="00C21A72"/>
    <w:rsid w:val="00C23979"/>
    <w:rsid w:val="00C23D0D"/>
    <w:rsid w:val="00C2451F"/>
    <w:rsid w:val="00C2509C"/>
    <w:rsid w:val="00C30AD1"/>
    <w:rsid w:val="00C32E18"/>
    <w:rsid w:val="00C33C63"/>
    <w:rsid w:val="00C34EBE"/>
    <w:rsid w:val="00C36662"/>
    <w:rsid w:val="00C37186"/>
    <w:rsid w:val="00C404C8"/>
    <w:rsid w:val="00C4321B"/>
    <w:rsid w:val="00C44C58"/>
    <w:rsid w:val="00C45EA4"/>
    <w:rsid w:val="00C54D42"/>
    <w:rsid w:val="00C60CDC"/>
    <w:rsid w:val="00C67828"/>
    <w:rsid w:val="00C7337B"/>
    <w:rsid w:val="00C763CF"/>
    <w:rsid w:val="00C77E00"/>
    <w:rsid w:val="00C83FDB"/>
    <w:rsid w:val="00C84371"/>
    <w:rsid w:val="00C852B0"/>
    <w:rsid w:val="00CA1D87"/>
    <w:rsid w:val="00CA519D"/>
    <w:rsid w:val="00CA5AEF"/>
    <w:rsid w:val="00CA5CEF"/>
    <w:rsid w:val="00CB3125"/>
    <w:rsid w:val="00CB367B"/>
    <w:rsid w:val="00CB4314"/>
    <w:rsid w:val="00CC1FD7"/>
    <w:rsid w:val="00CC4865"/>
    <w:rsid w:val="00CD6581"/>
    <w:rsid w:val="00CD6715"/>
    <w:rsid w:val="00CE4992"/>
    <w:rsid w:val="00CE49CE"/>
    <w:rsid w:val="00CE5BE2"/>
    <w:rsid w:val="00CF4696"/>
    <w:rsid w:val="00D028F8"/>
    <w:rsid w:val="00D058EA"/>
    <w:rsid w:val="00D11FDD"/>
    <w:rsid w:val="00D15008"/>
    <w:rsid w:val="00D26C57"/>
    <w:rsid w:val="00D469D5"/>
    <w:rsid w:val="00D46B4C"/>
    <w:rsid w:val="00D47FF0"/>
    <w:rsid w:val="00D513C8"/>
    <w:rsid w:val="00D5776F"/>
    <w:rsid w:val="00D65AB3"/>
    <w:rsid w:val="00D67383"/>
    <w:rsid w:val="00D938D5"/>
    <w:rsid w:val="00DA0FB2"/>
    <w:rsid w:val="00DA5DD0"/>
    <w:rsid w:val="00DB31B6"/>
    <w:rsid w:val="00DB7CC3"/>
    <w:rsid w:val="00DC0337"/>
    <w:rsid w:val="00DC2ED1"/>
    <w:rsid w:val="00DD2132"/>
    <w:rsid w:val="00DD282B"/>
    <w:rsid w:val="00DD32FB"/>
    <w:rsid w:val="00DD4E12"/>
    <w:rsid w:val="00DD6A7F"/>
    <w:rsid w:val="00DE1758"/>
    <w:rsid w:val="00DE49BE"/>
    <w:rsid w:val="00DE6E69"/>
    <w:rsid w:val="00DE7CA2"/>
    <w:rsid w:val="00DF0BF6"/>
    <w:rsid w:val="00DF0F60"/>
    <w:rsid w:val="00DF33E9"/>
    <w:rsid w:val="00DF5D4C"/>
    <w:rsid w:val="00DF6788"/>
    <w:rsid w:val="00DF683C"/>
    <w:rsid w:val="00DF6A8E"/>
    <w:rsid w:val="00E003F7"/>
    <w:rsid w:val="00E02D4C"/>
    <w:rsid w:val="00E06E0A"/>
    <w:rsid w:val="00E104BD"/>
    <w:rsid w:val="00E1514D"/>
    <w:rsid w:val="00E15F78"/>
    <w:rsid w:val="00E177D8"/>
    <w:rsid w:val="00E2597C"/>
    <w:rsid w:val="00E261B4"/>
    <w:rsid w:val="00E27DAB"/>
    <w:rsid w:val="00E31FCB"/>
    <w:rsid w:val="00E357D6"/>
    <w:rsid w:val="00E36CD4"/>
    <w:rsid w:val="00E37B27"/>
    <w:rsid w:val="00E40262"/>
    <w:rsid w:val="00E4328D"/>
    <w:rsid w:val="00E44077"/>
    <w:rsid w:val="00E44891"/>
    <w:rsid w:val="00E464C2"/>
    <w:rsid w:val="00E508B1"/>
    <w:rsid w:val="00E54531"/>
    <w:rsid w:val="00E57FC8"/>
    <w:rsid w:val="00E60387"/>
    <w:rsid w:val="00E710C0"/>
    <w:rsid w:val="00E81FFD"/>
    <w:rsid w:val="00E825B1"/>
    <w:rsid w:val="00E8384D"/>
    <w:rsid w:val="00E90BFE"/>
    <w:rsid w:val="00E94760"/>
    <w:rsid w:val="00E95595"/>
    <w:rsid w:val="00E964AA"/>
    <w:rsid w:val="00E96879"/>
    <w:rsid w:val="00E979EC"/>
    <w:rsid w:val="00EA46E1"/>
    <w:rsid w:val="00EA4989"/>
    <w:rsid w:val="00EB197D"/>
    <w:rsid w:val="00EC6853"/>
    <w:rsid w:val="00ED559A"/>
    <w:rsid w:val="00EE1025"/>
    <w:rsid w:val="00EE2C84"/>
    <w:rsid w:val="00EE3525"/>
    <w:rsid w:val="00EE5221"/>
    <w:rsid w:val="00EE6A7B"/>
    <w:rsid w:val="00EF4E4D"/>
    <w:rsid w:val="00EF53BA"/>
    <w:rsid w:val="00EF7EED"/>
    <w:rsid w:val="00F006CC"/>
    <w:rsid w:val="00F148B4"/>
    <w:rsid w:val="00F1785B"/>
    <w:rsid w:val="00F34F4D"/>
    <w:rsid w:val="00F4016C"/>
    <w:rsid w:val="00F41C11"/>
    <w:rsid w:val="00F42039"/>
    <w:rsid w:val="00F449BF"/>
    <w:rsid w:val="00F518EC"/>
    <w:rsid w:val="00F52A7E"/>
    <w:rsid w:val="00F5550C"/>
    <w:rsid w:val="00F559DF"/>
    <w:rsid w:val="00F650AB"/>
    <w:rsid w:val="00F76468"/>
    <w:rsid w:val="00F84C48"/>
    <w:rsid w:val="00F85358"/>
    <w:rsid w:val="00F9535E"/>
    <w:rsid w:val="00F959D0"/>
    <w:rsid w:val="00F96CB5"/>
    <w:rsid w:val="00F97F73"/>
    <w:rsid w:val="00FA723D"/>
    <w:rsid w:val="00FB116F"/>
    <w:rsid w:val="00FB1F67"/>
    <w:rsid w:val="00FB2F94"/>
    <w:rsid w:val="00FC293A"/>
    <w:rsid w:val="00FC2F36"/>
    <w:rsid w:val="00FD191B"/>
    <w:rsid w:val="00FD210A"/>
    <w:rsid w:val="00FD35B0"/>
    <w:rsid w:val="00FF2AC2"/>
    <w:rsid w:val="00FF4F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43FDDAF"/>
  <w14:defaultImageDpi w14:val="300"/>
  <w15:chartTrackingRefBased/>
  <w15:docId w15:val="{4CD2198F-A9C7-E549-955C-39A87206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eastAsia="ヒラギノ角ゴ Pro W3" w:hAnsi="Times"/>
      <w:color w:val="000000"/>
      <w:sz w:val="24"/>
      <w:szCs w:val="24"/>
    </w:rPr>
  </w:style>
  <w:style w:type="paragraph" w:styleId="Heading1">
    <w:name w:val="heading 1"/>
    <w:next w:val="Default"/>
    <w:link w:val="Heading1Char"/>
    <w:uiPriority w:val="9"/>
    <w:qFormat/>
    <w:pPr>
      <w:keepNext/>
      <w:tabs>
        <w:tab w:val="left" w:pos="0"/>
        <w:tab w:val="left" w:pos="432"/>
      </w:tabs>
      <w:suppressAutoHyphens/>
      <w:jc w:val="center"/>
      <w:outlineLvl w:val="0"/>
    </w:pPr>
    <w:rPr>
      <w:rFonts w:eastAsia="ヒラギノ角ゴ Pro W3"/>
      <w:b/>
      <w:color w:val="000000"/>
      <w:sz w:val="26"/>
    </w:rPr>
  </w:style>
  <w:style w:type="paragraph" w:styleId="Heading2">
    <w:name w:val="heading 2"/>
    <w:basedOn w:val="Normal"/>
    <w:next w:val="Normal"/>
    <w:link w:val="Heading2Char"/>
    <w:qFormat/>
    <w:rsid w:val="00D028F8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Heading3">
    <w:name w:val="heading 3"/>
    <w:next w:val="Default"/>
    <w:qFormat/>
    <w:pPr>
      <w:keepNext/>
      <w:tabs>
        <w:tab w:val="left" w:pos="0"/>
      </w:tabs>
      <w:suppressAutoHyphens/>
      <w:spacing w:line="360" w:lineRule="auto"/>
      <w:ind w:right="576"/>
      <w:outlineLvl w:val="2"/>
    </w:pPr>
    <w:rPr>
      <w:rFonts w:eastAsia="ヒラギノ角ゴ Pro W3"/>
      <w:color w:val="000000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</w:rPr>
  </w:style>
  <w:style w:type="paragraph" w:customStyle="1" w:styleId="TitleA">
    <w:name w:val="Title A"/>
    <w:pPr>
      <w:suppressAutoHyphens/>
      <w:jc w:val="center"/>
    </w:pPr>
    <w:rPr>
      <w:rFonts w:eastAsia="ヒラギノ角ゴ Pro W3"/>
      <w:b/>
      <w:color w:val="000000"/>
      <w:sz w:val="26"/>
      <w:u w:val="single"/>
    </w:rPr>
  </w:style>
  <w:style w:type="paragraph" w:customStyle="1" w:styleId="Default">
    <w:name w:val="Default"/>
    <w:pPr>
      <w:suppressAutoHyphens/>
    </w:pPr>
    <w:rPr>
      <w:rFonts w:eastAsia="ヒラギノ角ゴ Pro W3"/>
      <w:color w:val="000000"/>
      <w:sz w:val="24"/>
    </w:rPr>
  </w:style>
  <w:style w:type="paragraph" w:customStyle="1" w:styleId="WW-Default">
    <w:name w:val="WW-Default"/>
    <w:pPr>
      <w:widowControl w:val="0"/>
      <w:suppressAutoHyphens/>
      <w:spacing w:line="100" w:lineRule="atLeast"/>
    </w:pPr>
    <w:rPr>
      <w:rFonts w:ascii="Times" w:eastAsia="ヒラギノ角ゴ Pro W3" w:hAnsi="Times"/>
      <w:color w:val="000000"/>
      <w:kern w:val="1"/>
      <w:sz w:val="24"/>
    </w:rPr>
  </w:style>
  <w:style w:type="paragraph" w:styleId="BodyText3">
    <w:name w:val="Body Text 3"/>
    <w:pPr>
      <w:suppressAutoHyphens/>
      <w:ind w:right="576"/>
    </w:pPr>
    <w:rPr>
      <w:rFonts w:eastAsia="ヒラギノ角ゴ Pro W3"/>
      <w:color w:val="000000"/>
      <w:sz w:val="24"/>
    </w:rPr>
  </w:style>
  <w:style w:type="paragraph" w:styleId="BlockText">
    <w:name w:val="Block Text"/>
    <w:pPr>
      <w:suppressAutoHyphens/>
      <w:spacing w:line="360" w:lineRule="auto"/>
      <w:ind w:left="720" w:right="576" w:hanging="720"/>
    </w:pPr>
    <w:rPr>
      <w:rFonts w:eastAsia="ヒラギノ角ゴ Pro W3"/>
      <w:color w:val="000000"/>
      <w:sz w:val="24"/>
    </w:rPr>
  </w:style>
  <w:style w:type="paragraph" w:customStyle="1" w:styleId="Textbodyindent">
    <w:name w:val="Text body indent"/>
    <w:pPr>
      <w:suppressAutoHyphens/>
      <w:ind w:left="720" w:hanging="720"/>
    </w:pPr>
    <w:rPr>
      <w:rFonts w:eastAsia="ヒラギノ角ゴ Pro W3"/>
      <w:color w:val="000000"/>
      <w:sz w:val="24"/>
    </w:rPr>
  </w:style>
  <w:style w:type="paragraph" w:styleId="BodyTextIndent3">
    <w:name w:val="Body Text Indent 3"/>
    <w:pPr>
      <w:suppressAutoHyphens/>
      <w:ind w:left="720" w:hanging="720"/>
    </w:pPr>
    <w:rPr>
      <w:rFonts w:ascii="Verdana" w:eastAsia="ヒラギノ角ゴ Pro W3" w:hAnsi="Verdana"/>
      <w:color w:val="000000"/>
    </w:rPr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Index">
    <w:name w:val="Index"/>
    <w:pPr>
      <w:suppressAutoHyphens/>
    </w:pPr>
    <w:rPr>
      <w:rFonts w:ascii="Times" w:eastAsia="ヒラギノ角ゴ Pro W3" w:hAnsi="Times"/>
      <w:color w:val="000000"/>
      <w:sz w:val="24"/>
    </w:rPr>
  </w:style>
  <w:style w:type="character" w:customStyle="1" w:styleId="Unknown0">
    <w:name w:val="Unknown 0"/>
    <w:semiHidden/>
    <w:rPr>
      <w:color w:val="000000"/>
      <w:sz w:val="20"/>
      <w:lang w:val="en-US"/>
    </w:rPr>
  </w:style>
  <w:style w:type="paragraph" w:styleId="BalloonText">
    <w:name w:val="Balloon Text"/>
    <w:basedOn w:val="Normal"/>
    <w:link w:val="BalloonTextChar"/>
    <w:rsid w:val="009316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93165D"/>
    <w:rPr>
      <w:rFonts w:ascii="Lucida Grande" w:eastAsia="ヒラギノ角ゴ Pro W3" w:hAnsi="Lucida Grande"/>
      <w:color w:val="000000"/>
      <w:sz w:val="18"/>
      <w:szCs w:val="18"/>
    </w:rPr>
  </w:style>
  <w:style w:type="character" w:styleId="Hyperlink">
    <w:name w:val="Hyperlink"/>
    <w:rsid w:val="00FB116F"/>
    <w:rPr>
      <w:color w:val="0000FF"/>
      <w:u w:val="single"/>
    </w:rPr>
  </w:style>
  <w:style w:type="character" w:styleId="CommentReference">
    <w:name w:val="annotation reference"/>
    <w:rsid w:val="003F26BD"/>
    <w:rPr>
      <w:sz w:val="18"/>
      <w:szCs w:val="18"/>
    </w:rPr>
  </w:style>
  <w:style w:type="paragraph" w:styleId="CommentText">
    <w:name w:val="annotation text"/>
    <w:basedOn w:val="Normal"/>
    <w:link w:val="CommentTextChar"/>
    <w:rsid w:val="003F26BD"/>
  </w:style>
  <w:style w:type="character" w:customStyle="1" w:styleId="CommentTextChar">
    <w:name w:val="Comment Text Char"/>
    <w:link w:val="CommentText"/>
    <w:rsid w:val="003F26BD"/>
    <w:rPr>
      <w:rFonts w:ascii="Times" w:eastAsia="ヒラギノ角ゴ Pro W3" w:hAnsi="Times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3F26BD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3F26BD"/>
    <w:rPr>
      <w:rFonts w:ascii="Times" w:eastAsia="ヒラギノ角ゴ Pro W3" w:hAnsi="Times"/>
      <w:b/>
      <w:bCs/>
      <w:color w:val="000000"/>
      <w:sz w:val="24"/>
      <w:szCs w:val="24"/>
    </w:rPr>
  </w:style>
  <w:style w:type="character" w:customStyle="1" w:styleId="WW8Num1z6">
    <w:name w:val="WW8Num1z6"/>
    <w:rsid w:val="00775690"/>
  </w:style>
  <w:style w:type="character" w:styleId="Strong">
    <w:name w:val="Strong"/>
    <w:qFormat/>
    <w:rsid w:val="00775690"/>
    <w:rPr>
      <w:b/>
      <w:bCs/>
    </w:rPr>
  </w:style>
  <w:style w:type="paragraph" w:customStyle="1" w:styleId="ColorfulShading-Accent11">
    <w:name w:val="Colorful Shading - Accent 11"/>
    <w:hidden/>
    <w:rsid w:val="00E57FC8"/>
    <w:rPr>
      <w:rFonts w:ascii="Times" w:eastAsia="ヒラギノ角ゴ Pro W3" w:hAnsi="Times"/>
      <w:color w:val="000000"/>
      <w:sz w:val="24"/>
      <w:szCs w:val="24"/>
    </w:rPr>
  </w:style>
  <w:style w:type="character" w:customStyle="1" w:styleId="citation">
    <w:name w:val="citation"/>
    <w:rsid w:val="00B238B9"/>
  </w:style>
  <w:style w:type="character" w:customStyle="1" w:styleId="reference-accessdate">
    <w:name w:val="reference-accessdate"/>
    <w:rsid w:val="00B238B9"/>
  </w:style>
  <w:style w:type="character" w:customStyle="1" w:styleId="nowrap">
    <w:name w:val="nowrap"/>
    <w:rsid w:val="00B238B9"/>
  </w:style>
  <w:style w:type="character" w:styleId="FollowedHyperlink">
    <w:name w:val="FollowedHyperlink"/>
    <w:rsid w:val="0026510D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rsid w:val="00CE5BE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link w:val="HTMLPreformatted"/>
    <w:rsid w:val="00CE5BE2"/>
    <w:rPr>
      <w:rFonts w:ascii="Courier" w:eastAsia="ヒラギノ角ゴ Pro W3" w:hAnsi="Courier"/>
      <w:color w:val="000000"/>
    </w:rPr>
  </w:style>
  <w:style w:type="character" w:customStyle="1" w:styleId="Heading2Char">
    <w:name w:val="Heading 2 Char"/>
    <w:link w:val="Heading2"/>
    <w:semiHidden/>
    <w:rsid w:val="00D028F8"/>
    <w:rPr>
      <w:rFonts w:ascii="Calibri" w:eastAsia="MS Gothic" w:hAnsi="Calibri" w:cs="Times New Roman"/>
      <w:b/>
      <w:bCs/>
      <w:i/>
      <w:iCs/>
      <w:color w:val="000000"/>
      <w:sz w:val="28"/>
      <w:szCs w:val="28"/>
    </w:rPr>
  </w:style>
  <w:style w:type="paragraph" w:styleId="NormalWeb">
    <w:name w:val="Normal (Web)"/>
    <w:basedOn w:val="Normal"/>
    <w:rsid w:val="00E15F78"/>
    <w:rPr>
      <w:rFonts w:ascii="Times New Roman" w:hAnsi="Times New Roman"/>
    </w:rPr>
  </w:style>
  <w:style w:type="character" w:styleId="UnresolvedMention">
    <w:name w:val="Unresolved Mention"/>
    <w:uiPriority w:val="99"/>
    <w:semiHidden/>
    <w:unhideWhenUsed/>
    <w:rsid w:val="00937753"/>
    <w:rPr>
      <w:color w:val="605E5C"/>
      <w:shd w:val="clear" w:color="auto" w:fill="E1DFDD"/>
    </w:rPr>
  </w:style>
  <w:style w:type="paragraph" w:styleId="Revision">
    <w:name w:val="Revision"/>
    <w:hidden/>
    <w:rsid w:val="00C54D42"/>
    <w:rPr>
      <w:rFonts w:ascii="Times" w:eastAsia="ヒラギノ角ゴ Pro W3" w:hAnsi="Times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E90BFE"/>
    <w:rPr>
      <w:rFonts w:eastAsia="ヒラギノ角ゴ Pro W3"/>
      <w:b/>
      <w:color w:val="000000"/>
      <w:sz w:val="26"/>
    </w:rPr>
  </w:style>
  <w:style w:type="paragraph" w:customStyle="1" w:styleId="Entry">
    <w:name w:val="Entry"/>
    <w:basedOn w:val="Default"/>
    <w:qFormat/>
    <w:rsid w:val="00F41C11"/>
    <w:pPr>
      <w:tabs>
        <w:tab w:val="left" w:pos="720"/>
        <w:tab w:val="left" w:pos="8640"/>
        <w:tab w:val="left" w:pos="8860"/>
      </w:tabs>
      <w:spacing w:before="120" w:after="120"/>
      <w:ind w:left="1440" w:right="216" w:hanging="720"/>
    </w:pPr>
    <w:rPr>
      <w:rFonts w:cs="Times"/>
      <w:bCs/>
    </w:rPr>
  </w:style>
  <w:style w:type="paragraph" w:customStyle="1" w:styleId="Entry-Date">
    <w:name w:val="Entry - Date"/>
    <w:basedOn w:val="Default"/>
    <w:qFormat/>
    <w:rsid w:val="007D4264"/>
    <w:pPr>
      <w:tabs>
        <w:tab w:val="left" w:pos="720"/>
        <w:tab w:val="left" w:pos="8640"/>
        <w:tab w:val="left" w:pos="8860"/>
        <w:tab w:val="left" w:pos="8860"/>
      </w:tabs>
      <w:spacing w:before="120" w:after="120"/>
      <w:ind w:left="1440" w:right="216" w:hanging="1440"/>
    </w:pPr>
    <w:rPr>
      <w:rFonts w:ascii="Times" w:hAnsi="Times"/>
      <w:color w:val="auto"/>
    </w:rPr>
  </w:style>
  <w:style w:type="paragraph" w:customStyle="1" w:styleId="Entry-Service">
    <w:name w:val="Entry - Service"/>
    <w:basedOn w:val="Entry-Date"/>
    <w:qFormat/>
    <w:rsid w:val="007D4264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1947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60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4058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2850">
              <w:marLeft w:val="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1" w:color="auto"/>
            <w:bottom w:val="none" w:sz="0" w:space="0" w:color="auto"/>
            <w:right w:val="none" w:sz="0" w:space="0" w:color="auto"/>
          </w:divBdr>
        </w:div>
      </w:divsChild>
    </w:div>
    <w:div w:id="20257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artslant.com/ny/articles/show/5317" TargetMode="External"/><Relationship Id="rId21" Type="http://schemas.openxmlformats.org/officeDocument/2006/relationships/hyperlink" Target="http://turbulence.org/Works/innetwork" TargetMode="External"/><Relationship Id="rId42" Type="http://schemas.openxmlformats.org/officeDocument/2006/relationships/hyperlink" Target="http://www.artnews.com/2019/02/21/art-feminism-host-sixth-annual-wikipedia-edit-thon-march/" TargetMode="External"/><Relationship Id="rId63" Type="http://schemas.openxmlformats.org/officeDocument/2006/relationships/hyperlink" Target="http://www.dazeddigital.com/artsandculture/article/30199/1/the-feminist-groups-disrupting-bro-tech-culture-in-2016" TargetMode="External"/><Relationship Id="rId84" Type="http://schemas.openxmlformats.org/officeDocument/2006/relationships/hyperlink" Target="http://www.artnews.com/2015/03/10/artfeminisms-2015-wikipedia-edit-a-thon-adds-334-articles-on-female-artists/" TargetMode="External"/><Relationship Id="rId138" Type="http://schemas.openxmlformats.org/officeDocument/2006/relationships/hyperlink" Target="http://www.wired.com/news/culture/0,1284,67230,00.html" TargetMode="External"/><Relationship Id="rId107" Type="http://schemas.openxmlformats.org/officeDocument/2006/relationships/hyperlink" Target="http://neural.it/2012/11/the-social-media-reader/" TargetMode="External"/><Relationship Id="rId11" Type="http://schemas.openxmlformats.org/officeDocument/2006/relationships/hyperlink" Target="https://jitp.commons.gc.cuny.edu/trauma-informed-pedagogy-in-the-digital-media-pandemic-classroom/" TargetMode="External"/><Relationship Id="rId32" Type="http://schemas.openxmlformats.org/officeDocument/2006/relationships/hyperlink" Target="https://hyperallergic.com/701116/michael-mandiberg-timeframe-denny-dimin-gallery/" TargetMode="External"/><Relationship Id="rId53" Type="http://schemas.openxmlformats.org/officeDocument/2006/relationships/hyperlink" Target="https://observer.com/2017/03/international-womens-day-wikipedia-gender-imbalance-art-feminism/" TargetMode="External"/><Relationship Id="rId74" Type="http://schemas.openxmlformats.org/officeDocument/2006/relationships/hyperlink" Target="http://www.liberation.fr/culture/2015/06/19/un-artiste-americain-imprime-la-version-anglaise-de-wikipedia_1333371" TargetMode="External"/><Relationship Id="rId128" Type="http://schemas.openxmlformats.org/officeDocument/2006/relationships/hyperlink" Target="http://gothamist.com/2007/05/01/video_of_the_da_69.php" TargetMode="External"/><Relationship Id="rId149" Type="http://schemas.openxmlformats.org/officeDocument/2006/relationships/footer" Target="footer1.xml"/><Relationship Id="rId5" Type="http://schemas.openxmlformats.org/officeDocument/2006/relationships/webSettings" Target="webSettings.xml"/><Relationship Id="rId95" Type="http://schemas.openxmlformats.org/officeDocument/2006/relationships/hyperlink" Target="http://nymag.com/thecut/2014/02/closing-wikipedias-gender-gap-reluctantly.html" TargetMode="External"/><Relationship Id="rId22" Type="http://schemas.openxmlformats.org/officeDocument/2006/relationships/hyperlink" Target="http://BushPoll.com" TargetMode="External"/><Relationship Id="rId27" Type="http://schemas.openxmlformats.org/officeDocument/2006/relationships/hyperlink" Target="http://www.Mandiberg.com/shop" TargetMode="External"/><Relationship Id="rId43" Type="http://schemas.openxmlformats.org/officeDocument/2006/relationships/hyperlink" Target="https://www.nytimes.com/2018/10/08/t-magazine/literature-homage-theft-appropriation.html" TargetMode="External"/><Relationship Id="rId48" Type="http://schemas.openxmlformats.org/officeDocument/2006/relationships/hyperlink" Target="http://we-make-money-not-art.com/failed-banks-quantified-self-and-addiction-to-the-infinite-scroll-an-interview-with-michael-mandiberg/" TargetMode="External"/><Relationship Id="rId64" Type="http://schemas.openxmlformats.org/officeDocument/2006/relationships/hyperlink" Target="http://nytlive.nytimes.com/womenintheworld/2016/02/29/women-leading-movements-to-champion-equality-on-wikipedia/" TargetMode="External"/><Relationship Id="rId69" Type="http://schemas.openxmlformats.org/officeDocument/2006/relationships/hyperlink" Target="http://timesofindia.indiatimes.com/tech/tech-news/Printed-Wikipedia-for-500000/articleshow/47765588.cms" TargetMode="External"/><Relationship Id="rId113" Type="http://schemas.openxmlformats.org/officeDocument/2006/relationships/hyperlink" Target="http://www.ultrapdx.com/zero/2010/04/03/review-michael-mandiberg-the-great-recession/" TargetMode="External"/><Relationship Id="rId118" Type="http://schemas.openxmlformats.org/officeDocument/2006/relationships/hyperlink" Target="http://openmediareview.com/2009/01/16/advice-from-a-published-author-on-negotiating-a-cc-license/" TargetMode="External"/><Relationship Id="rId134" Type="http://schemas.openxmlformats.org/officeDocument/2006/relationships/hyperlink" Target="http://www.worldchanging.com/archives/004205.html" TargetMode="External"/><Relationship Id="rId139" Type="http://schemas.openxmlformats.org/officeDocument/2006/relationships/hyperlink" Target="http://rhizome.org/editorial/2005/mar/2/pod-pals/" TargetMode="External"/><Relationship Id="rId80" Type="http://schemas.openxmlformats.org/officeDocument/2006/relationships/hyperlink" Target="http://thecreatorsproject.vice.com/blog/exclusive-meet-the-man-printing-wikipedia-as-a-book" TargetMode="External"/><Relationship Id="rId85" Type="http://schemas.openxmlformats.org/officeDocument/2006/relationships/hyperlink" Target="http://blogs.wsj.com/speakeasy/2015/03/09/edit-a-thon-volunteers-revamp-female-artists-wikipedia-profiles/" TargetMode="External"/><Relationship Id="rId150" Type="http://schemas.openxmlformats.org/officeDocument/2006/relationships/footer" Target="footer2.xml"/><Relationship Id="rId155" Type="http://schemas.openxmlformats.org/officeDocument/2006/relationships/theme" Target="theme/theme1.xml"/><Relationship Id="rId12" Type="http://schemas.openxmlformats.org/officeDocument/2006/relationships/hyperlink" Target="http://bit.ly/EduOutliers" TargetMode="External"/><Relationship Id="rId17" Type="http://schemas.openxmlformats.org/officeDocument/2006/relationships/hyperlink" Target="https://socialtextjournal.org/untying-critical-making/" TargetMode="External"/><Relationship Id="rId33" Type="http://schemas.openxmlformats.org/officeDocument/2006/relationships/hyperlink" Target="https://www.artribune.com/arti-visive/arte-contemporanea/2021/01/wikipedia-progetto-michael-mandiberg/" TargetMode="External"/><Relationship Id="rId38" Type="http://schemas.openxmlformats.org/officeDocument/2006/relationships/hyperlink" Target="https://www.artribune.com/dal-mondo/2019/12/mostra-lavoro-artisti-lubiana/" TargetMode="External"/><Relationship Id="rId59" Type="http://schemas.openxmlformats.org/officeDocument/2006/relationships/hyperlink" Target="http://www.newyorker.com/magazine/2016/09/26/making-art-with-failed-banks" TargetMode="External"/><Relationship Id="rId103" Type="http://schemas.openxmlformats.org/officeDocument/2006/relationships/hyperlink" Target="http://animalnewyork.com/2013/tiananmen-square-censored-photos-as-paintings-made-in-china/" TargetMode="External"/><Relationship Id="rId108" Type="http://schemas.openxmlformats.org/officeDocument/2006/relationships/hyperlink" Target="http://www.necsus-ejms.org/investigatory-art-real-time-systems-and-network-culture/" TargetMode="External"/><Relationship Id="rId124" Type="http://schemas.openxmlformats.org/officeDocument/2006/relationships/hyperlink" Target="http://www.digicult.it/digimag/article.asp?id=906" TargetMode="External"/><Relationship Id="rId129" Type="http://schemas.openxmlformats.org/officeDocument/2006/relationships/hyperlink" Target="http://www.fylkingen.se/hz/n9/wojtowicz.html" TargetMode="External"/><Relationship Id="rId54" Type="http://schemas.openxmlformats.org/officeDocument/2006/relationships/hyperlink" Target="http://www.berlinartlink.com/2016/06/13/michael-mandiberg/" TargetMode="External"/><Relationship Id="rId70" Type="http://schemas.openxmlformats.org/officeDocument/2006/relationships/hyperlink" Target="http://www.wired.it/internet/web/2015/06/19/wikipedia-stampata-7600-volumi-450mila-euro/" TargetMode="External"/><Relationship Id="rId75" Type="http://schemas.openxmlformats.org/officeDocument/2006/relationships/hyperlink" Target="https://news.artnet.com/art-world/artists-turns-wikipedia-into-7600-books-309109" TargetMode="External"/><Relationship Id="rId91" Type="http://schemas.openxmlformats.org/officeDocument/2006/relationships/hyperlink" Target="http://momus.ca/querying-the-new-appropriation-art-is-this-cynicism/" TargetMode="External"/><Relationship Id="rId96" Type="http://schemas.openxmlformats.org/officeDocument/2006/relationships/hyperlink" Target="http://www.artnews.com/2014/02/06/art-and-feminism-wikipedia-editathon-creates-pages-for-women-artists/" TargetMode="External"/><Relationship Id="rId140" Type="http://schemas.openxmlformats.org/officeDocument/2006/relationships/hyperlink" Target="http://www.wired.com/news/culture/0,1284,43902,00.html" TargetMode="External"/><Relationship Id="rId14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turbulence.org/Works/guide" TargetMode="External"/><Relationship Id="rId28" Type="http://schemas.openxmlformats.org/officeDocument/2006/relationships/hyperlink" Target="http://www.asdfmakes.com" TargetMode="External"/><Relationship Id="rId49" Type="http://schemas.openxmlformats.org/officeDocument/2006/relationships/hyperlink" Target="http://www.artribune.com/arti-visive/fotografia/2017/12/larte-nellepoca-del-post-fail-una-mostra-al-fotomuseum-di-winterthur/" TargetMode="External"/><Relationship Id="rId114" Type="http://schemas.openxmlformats.org/officeDocument/2006/relationships/hyperlink" Target="http://www.taz.de/1/leben/buch/artikel/1/von-null-auf-buch-in-120-stunden" TargetMode="External"/><Relationship Id="rId119" Type="http://schemas.openxmlformats.org/officeDocument/2006/relationships/hyperlink" Target="http://creativecommons.org/weblog/entry/12162" TargetMode="External"/><Relationship Id="rId44" Type="http://schemas.openxmlformats.org/officeDocument/2006/relationships/hyperlink" Target="http://neural.it/2018/06/quantified-self-portrait-one-year-performance-intimate-flows/" TargetMode="External"/><Relationship Id="rId60" Type="http://schemas.openxmlformats.org/officeDocument/2006/relationships/hyperlink" Target="http://artinamericamagazine.com/news-features/interviews/market-research-an-interview-with-michael-mandiberg/" TargetMode="External"/><Relationship Id="rId65" Type="http://schemas.openxmlformats.org/officeDocument/2006/relationships/hyperlink" Target="http://www.artslant.com/ny/articles/show/45280" TargetMode="External"/><Relationship Id="rId81" Type="http://schemas.openxmlformats.org/officeDocument/2006/relationships/hyperlink" Target="http://www.nytimes.com/2015/06/17/books/moving-wikipedia-from-computer-to-many-many-bookshelves.html?_r=0" TargetMode="External"/><Relationship Id="rId86" Type="http://schemas.openxmlformats.org/officeDocument/2006/relationships/hyperlink" Target="http://artsbeat.blogs.nytimes.com/2015/03/06/moma-to-host-wikipedia-editing-marathon-to-improve-coverage-of-women-in-the-arts" TargetMode="External"/><Relationship Id="rId130" Type="http://schemas.openxmlformats.org/officeDocument/2006/relationships/hyperlink" Target="http://www.furtherfield.org/displayreview.php?review_id=183" TargetMode="External"/><Relationship Id="rId135" Type="http://schemas.openxmlformats.org/officeDocument/2006/relationships/hyperlink" Target="http://turbulence.org/texts/nmf" TargetMode="External"/><Relationship Id="rId151" Type="http://schemas.openxmlformats.org/officeDocument/2006/relationships/header" Target="header3.xml"/><Relationship Id="rId13" Type="http://schemas.openxmlformats.org/officeDocument/2006/relationships/hyperlink" Target="https://www.theatlantic.com/technology/archive/2020/02/where-wikipedias-editors-are-where-they-arent-and-why/605023/" TargetMode="External"/><Relationship Id="rId18" Type="http://schemas.openxmlformats.org/officeDocument/2006/relationships/hyperlink" Target="http://howmuchitcosts.us/" TargetMode="External"/><Relationship Id="rId39" Type="http://schemas.openxmlformats.org/officeDocument/2006/relationships/hyperlink" Target="https://www.nytimes.com/2019/11/13/arts/design/museum-of-capitalism.html" TargetMode="External"/><Relationship Id="rId109" Type="http://schemas.openxmlformats.org/officeDocument/2006/relationships/hyperlink" Target="http://search.informit.com.au/documentSummary;dn=991636339129495;res=IELLCC" TargetMode="External"/><Relationship Id="rId34" Type="http://schemas.openxmlformats.org/officeDocument/2006/relationships/hyperlink" Target="https://www.bookforum.com/print/2704/the-free-encyclopedia-is-one-of-the-last-vestiges-of-an-earlier-internet-24256" TargetMode="External"/><Relationship Id="rId50" Type="http://schemas.openxmlformats.org/officeDocument/2006/relationships/hyperlink" Target="https://www.artsy.net/article/artsy-editorial-20-artists-trump-era" TargetMode="External"/><Relationship Id="rId55" Type="http://schemas.openxmlformats.org/officeDocument/2006/relationships/hyperlink" Target="http://www.sueddeutsche.de/digital/kunstausstellung-einmal-die-wikipedia-ausdrucken-bitte-1.3009520" TargetMode="External"/><Relationship Id="rId76" Type="http://schemas.openxmlformats.org/officeDocument/2006/relationships/hyperlink" Target="http://www.theparisreview.org/blog/2015/06/19/printing-wikipedia-from-aaaaa-to-zzzap-and-other-news/" TargetMode="External"/><Relationship Id="rId97" Type="http://schemas.openxmlformats.org/officeDocument/2006/relationships/hyperlink" Target="http://www.laweekly.com/2014-02-06/artbooks/wikipedia-becomes-a-battleground-for-art-activism/" TargetMode="External"/><Relationship Id="rId104" Type="http://schemas.openxmlformats.org/officeDocument/2006/relationships/hyperlink" Target="http://hyperallergic.com/70686/in-search-of-an-alternative-art-education-altedu/" TargetMode="External"/><Relationship Id="rId120" Type="http://schemas.openxmlformats.org/officeDocument/2006/relationships/hyperlink" Target="http://www.inhabitat.com/2007/10/06/eco-vis-challenge-imagining-better-ways-of-living/" TargetMode="External"/><Relationship Id="rId125" Type="http://schemas.openxmlformats.org/officeDocument/2006/relationships/hyperlink" Target="http://www.wild.org/blog/nowhere-to-hide-when-you-use-real-costs/" TargetMode="External"/><Relationship Id="rId141" Type="http://schemas.openxmlformats.org/officeDocument/2006/relationships/hyperlink" Target="http://www.transfert.net/a3947" TargetMode="External"/><Relationship Id="rId146" Type="http://schemas.openxmlformats.org/officeDocument/2006/relationships/hyperlink" Target="http://centerforthehumanities.org/seminars/extra-institutional-education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bbc.co.uk/programmes/p02v2vrn" TargetMode="External"/><Relationship Id="rId92" Type="http://schemas.openxmlformats.org/officeDocument/2006/relationships/hyperlink" Target="http://www.theguardian.com/artanddesign/jonathanjonesblog/2014/feb/20/wikipedia-women-in-art-artandfeminism-editathon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shanebrennan.net/climate/about-the-contributing-artists/" TargetMode="External"/><Relationship Id="rId24" Type="http://schemas.openxmlformats.org/officeDocument/2006/relationships/hyperlink" Target="http://ExchangeProgram.org/" TargetMode="External"/><Relationship Id="rId40" Type="http://schemas.openxmlformats.org/officeDocument/2006/relationships/hyperlink" Target="https://www.artsy.net/article/artsy-editorial-watch-artist-paint-assistant" TargetMode="External"/><Relationship Id="rId45" Type="http://schemas.openxmlformats.org/officeDocument/2006/relationships/hyperlink" Target="https://www.theguardian.com/artanddesign/2018/mar/15/wikipedia-edit-a-thon-women-arts" TargetMode="External"/><Relationship Id="rId66" Type="http://schemas.openxmlformats.org/officeDocument/2006/relationships/hyperlink" Target="http://www.artnews.com/2016/02/11/art-feminism-announces-third-wikipedia-edit-a-thon" TargetMode="External"/><Relationship Id="rId87" Type="http://schemas.openxmlformats.org/officeDocument/2006/relationships/hyperlink" Target="https://en.wikipedia.org/wiki/Wired_%28magazine%29" TargetMode="External"/><Relationship Id="rId110" Type="http://schemas.openxmlformats.org/officeDocument/2006/relationships/hyperlink" Target="http://www.vmi.edu/Content.aspx?id=10737422646" TargetMode="External"/><Relationship Id="rId115" Type="http://schemas.openxmlformats.org/officeDocument/2006/relationships/hyperlink" Target="http://www.newyorker.com/online/blogs/books/2010/01/1000-words-omg-lol.html" TargetMode="External"/><Relationship Id="rId131" Type="http://schemas.openxmlformats.org/officeDocument/2006/relationships/hyperlink" Target="http://www.spiegel.de/netzwelt/technologie/0,1518,407691,00.html" TargetMode="External"/><Relationship Id="rId136" Type="http://schemas.openxmlformats.org/officeDocument/2006/relationships/hyperlink" Target="http://turbulence.org/texts/nmf" TargetMode="External"/><Relationship Id="rId61" Type="http://schemas.openxmlformats.org/officeDocument/2006/relationships/hyperlink" Target="http://theartnewspaper.com/news/news/don-t-bank-on-it-new-york-artist-s-memorial-to-financial-failures-comes-to-wall-street-/" TargetMode="External"/><Relationship Id="rId82" Type="http://schemas.openxmlformats.org/officeDocument/2006/relationships/hyperlink" Target="http://www.kcrw.com/news-culture/shows/press-play-with-madeleine-brand/venice-high-school-arrests-wikipedias-feminist-makeover-and-chinatown" TargetMode="External"/><Relationship Id="rId152" Type="http://schemas.openxmlformats.org/officeDocument/2006/relationships/footer" Target="footer3.xml"/><Relationship Id="rId19" Type="http://schemas.openxmlformats.org/officeDocument/2006/relationships/hyperlink" Target="http://TheRealCosts.com" TargetMode="External"/><Relationship Id="rId14" Type="http://schemas.openxmlformats.org/officeDocument/2006/relationships/hyperlink" Target="http://socialtextjournal.org/interview_with_matthew_jacobson/" TargetMode="External"/><Relationship Id="rId30" Type="http://schemas.openxmlformats.org/officeDocument/2006/relationships/hyperlink" Target="http://shanebrennan.net/climate/about-the-contributing-artists/" TargetMode="External"/><Relationship Id="rId35" Type="http://schemas.openxmlformats.org/officeDocument/2006/relationships/hyperlink" Target="https://dennydimingallery.com/news/michael-mandibergs-the-zoom-paintings-featured-in-artnet/" TargetMode="External"/><Relationship Id="rId56" Type="http://schemas.openxmlformats.org/officeDocument/2006/relationships/hyperlink" Target="http://taz.de/!5308322/" TargetMode="External"/><Relationship Id="rId77" Type="http://schemas.openxmlformats.org/officeDocument/2006/relationships/hyperlink" Target="http://observer.com/2015/06/artist-converts-wikipedia-to-print-maybe-its-not-dead-after-all/" TargetMode="External"/><Relationship Id="rId100" Type="http://schemas.openxmlformats.org/officeDocument/2006/relationships/hyperlink" Target="http://artfcity.com/2014/01/27/this-weeks-must-see-art-events-wikipedia-gets-edited-artists-get-pyramid-schemed" TargetMode="External"/><Relationship Id="rId105" Type="http://schemas.openxmlformats.org/officeDocument/2006/relationships/hyperlink" Target="http://urbanomnibus.net/2013/04/eco-visualization-aesthetics-for-sustainability/" TargetMode="External"/><Relationship Id="rId126" Type="http://schemas.openxmlformats.org/officeDocument/2006/relationships/hyperlink" Target="http://www.travelistic.com/video/show/3431/The-Map:-Real-Costs" TargetMode="External"/><Relationship Id="rId147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www.refinery29.com/en-gb/women-wikipedia-how-to-add-edit" TargetMode="External"/><Relationship Id="rId72" Type="http://schemas.openxmlformats.org/officeDocument/2006/relationships/hyperlink" Target="http://www.vanityfair.it/lifestyle/hi-tech/15/06/18/wikipedia-stampata-su-carta" TargetMode="External"/><Relationship Id="rId93" Type="http://schemas.openxmlformats.org/officeDocument/2006/relationships/hyperlink" Target="http://www.businessinsider.com/growing-army-of-women-take-on-wikipedia-2014-2" TargetMode="External"/><Relationship Id="rId98" Type="http://schemas.openxmlformats.org/officeDocument/2006/relationships/hyperlink" Target="http://www.thedailybeast.com/witw/articles/2014/02/05/wikipedia-meets-feminism.html" TargetMode="External"/><Relationship Id="rId121" Type="http://schemas.openxmlformats.org/officeDocument/2006/relationships/hyperlink" Target="http://www.inhabitat.com/2007/10/06/eco-vis-challenge-imagining-better-ways-of-living/" TargetMode="External"/><Relationship Id="rId142" Type="http://schemas.openxmlformats.org/officeDocument/2006/relationships/comments" Target="comments.xml"/><Relationship Id="rId3" Type="http://schemas.openxmlformats.org/officeDocument/2006/relationships/styles" Target="styles.xml"/><Relationship Id="rId25" Type="http://schemas.openxmlformats.org/officeDocument/2006/relationships/hyperlink" Target="http://www.AfterSherrieLevine.com" TargetMode="External"/><Relationship Id="rId46" Type="http://schemas.openxmlformats.org/officeDocument/2006/relationships/hyperlink" Target="https://www.kqed.org/arts/13826143/wikipedia-needs-more-female-artists-so-add-them" TargetMode="External"/><Relationship Id="rId67" Type="http://schemas.openxmlformats.org/officeDocument/2006/relationships/hyperlink" Target="http://artsbeat.blogs.nytimes.com/2015/07/13/print-wikipedia-project-reaches-final-entry/?_r=0" TargetMode="External"/><Relationship Id="rId116" Type="http://schemas.openxmlformats.org/officeDocument/2006/relationships/hyperlink" Target="http://cityroom.blogs.nytimes.com/2009/09/22/concepts-run-wild-at-dutch-american-bike-slam/" TargetMode="External"/><Relationship Id="rId137" Type="http://schemas.openxmlformats.org/officeDocument/2006/relationships/hyperlink" Target="http://communitydomain.hamilton.absenceincommon.01" TargetMode="External"/><Relationship Id="rId20" Type="http://schemas.openxmlformats.org/officeDocument/2006/relationships/hyperlink" Target="http://turbulence.org/Works/oilstandard" TargetMode="External"/><Relationship Id="rId41" Type="http://schemas.openxmlformats.org/officeDocument/2006/relationships/hyperlink" Target="https://artreview.com/ar-march-2019-review-after-babel/" TargetMode="External"/><Relationship Id="rId62" Type="http://schemas.openxmlformats.org/officeDocument/2006/relationships/hyperlink" Target="http://www.newyorker.com/tech/elements/a-feminist-edit-a-thon-seeks-to-reshape-wikipedia" TargetMode="External"/><Relationship Id="rId83" Type="http://schemas.openxmlformats.org/officeDocument/2006/relationships/hyperlink" Target="http://hyperallergic.com/190185/art-minded-feminists-become-wikipedians-for-a-weekend/" TargetMode="External"/><Relationship Id="rId88" Type="http://schemas.openxmlformats.org/officeDocument/2006/relationships/hyperlink" Target="http://www.wired.com/2015/03/wikipedia-sexism/" TargetMode="External"/><Relationship Id="rId111" Type="http://schemas.openxmlformats.org/officeDocument/2006/relationships/hyperlink" Target="http://hyperallergic.com/47876/michael-mandiberg-the-social-media-reader/" TargetMode="External"/><Relationship Id="rId132" Type="http://schemas.openxmlformats.org/officeDocument/2006/relationships/hyperlink" Target="http://www.boingboing.net/2006/03/23/firefox_plugin_conve.html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://socialtextjournal.org/cameras_are_weapons/" TargetMode="External"/><Relationship Id="rId36" Type="http://schemas.openxmlformats.org/officeDocument/2006/relationships/hyperlink" Target="https://www.economist.com/prospero/2020/12/03/the-zoom-paintings-are-dispatches-from-a-strange-year" TargetMode="External"/><Relationship Id="rId57" Type="http://schemas.openxmlformats.org/officeDocument/2006/relationships/hyperlink" Target="http://www.slate.com/blogs/future_tense/2016/03/10/michael_mandiberg_s_art_installation_prints_out_the_entirety_of_wikipedia.html" TargetMode="External"/><Relationship Id="rId106" Type="http://schemas.openxmlformats.org/officeDocument/2006/relationships/hyperlink" Target="http://artcopyright.interartive.org/daniela-duca/" TargetMode="External"/><Relationship Id="rId127" Type="http://schemas.openxmlformats.org/officeDocument/2006/relationships/hyperlink" Target="http://www.elpais.com/articulo/red/Llega/plugin/art/Firefox/elpeputeccib/20070705elpcibenr_7/Tes" TargetMode="External"/><Relationship Id="rId10" Type="http://schemas.openxmlformats.org/officeDocument/2006/relationships/hyperlink" Target="http://wiki.digital-foundations.net/index.php?title=Table_of_Contents_CS6" TargetMode="External"/><Relationship Id="rId31" Type="http://schemas.openxmlformats.org/officeDocument/2006/relationships/hyperlink" Target="https://brooklynrail.org/2022/10/art-technology/Glitching-Time-and-Time-Based-Media" TargetMode="External"/><Relationship Id="rId52" Type="http://schemas.openxmlformats.org/officeDocument/2006/relationships/hyperlink" Target="https://news.artnet.com/art-world/2017-artfeminism-edit-thons-927797" TargetMode="External"/><Relationship Id="rId73" Type="http://schemas.openxmlformats.org/officeDocument/2006/relationships/hyperlink" Target="http://www.independent.co.uk/arts-entertainment/art/news/these-print-editions-of-wikipedia-show-the-futility-of-big-data-and-are-available-for-purchase-10330900.html" TargetMode="External"/><Relationship Id="rId78" Type="http://schemas.openxmlformats.org/officeDocument/2006/relationships/hyperlink" Target="http://blog.zeit.de/teilchen/2015/06/18/wikipedia-liegt-auf-dem-drucker/" TargetMode="External"/><Relationship Id="rId94" Type="http://schemas.openxmlformats.org/officeDocument/2006/relationships/hyperlink" Target="http://blogs.kcrw.com/whichwayla/2014/02/edit-a-thons-aim-to-erase-wikipedias-gender-gap" TargetMode="External"/><Relationship Id="rId99" Type="http://schemas.openxmlformats.org/officeDocument/2006/relationships/hyperlink" Target="http://www.prx.org/pieces/110826-fixing-wikipedia-s-gender-bias-one-edit-at-a-time" TargetMode="External"/><Relationship Id="rId101" Type="http://schemas.openxmlformats.org/officeDocument/2006/relationships/hyperlink" Target="http://bitchmagazine.org/post/an-epic-edit-a-thon-takes-aim-at-wikipedias-gender-gap" TargetMode="External"/><Relationship Id="rId122" Type="http://schemas.openxmlformats.org/officeDocument/2006/relationships/hyperlink" Target="http://www.flashartonline.com/interno.php?pagina=articolo_det&amp;id_art=242&amp;det=ok&amp;title=IN-MEDIA-RES" TargetMode="External"/><Relationship Id="rId143" Type="http://schemas.microsoft.com/office/2011/relationships/commentsExtended" Target="commentsExtended.xml"/><Relationship Id="rId148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bit.ly/EduOutliers" TargetMode="External"/><Relationship Id="rId26" Type="http://schemas.openxmlformats.org/officeDocument/2006/relationships/hyperlink" Target="http://www.Mandiberg.com/time" TargetMode="External"/><Relationship Id="rId47" Type="http://schemas.openxmlformats.org/officeDocument/2006/relationships/hyperlink" Target="https://hyperallergic.com/429353/wikipedia-edit-a-thon-moma/" TargetMode="External"/><Relationship Id="rId68" Type="http://schemas.openxmlformats.org/officeDocument/2006/relationships/hyperlink" Target="http://www.artnews.com/2015/06/24/from-aaaaa-to-zzzap-michael-mandiberg-on-his-plan-to-print-wikipedia/" TargetMode="External"/><Relationship Id="rId89" Type="http://schemas.openxmlformats.org/officeDocument/2006/relationships/hyperlink" Target="http://www.artinamericamagazine.com/news-features/previews/the-agenda-this-week-in-new-york-14/" TargetMode="External"/><Relationship Id="rId112" Type="http://schemas.openxmlformats.org/officeDocument/2006/relationships/hyperlink" Target="http://www.tandfonline.com/doi/abs/10.1080/.Uf2JclO9zHo" TargetMode="External"/><Relationship Id="rId133" Type="http://schemas.openxmlformats.org/officeDocument/2006/relationships/hyperlink" Target="http://news.com.com/2061-11200_3-6052991.html" TargetMode="External"/><Relationship Id="rId154" Type="http://schemas.microsoft.com/office/2011/relationships/people" Target="people.xml"/><Relationship Id="rId16" Type="http://schemas.openxmlformats.org/officeDocument/2006/relationships/hyperlink" Target="https://hyperallergic.com/275733/a-production-of-elektra-where-the-performers-yell-at-you/" TargetMode="External"/><Relationship Id="rId37" Type="http://schemas.openxmlformats.org/officeDocument/2006/relationships/hyperlink" Target="https://www.arshake.com/en/interview-domenico-quaranta-2/" TargetMode="External"/><Relationship Id="rId58" Type="http://schemas.openxmlformats.org/officeDocument/2006/relationships/hyperlink" Target="http://hyperallergic.com/322682/where-do-banks-go-when-they-die/" TargetMode="External"/><Relationship Id="rId79" Type="http://schemas.openxmlformats.org/officeDocument/2006/relationships/hyperlink" Target="http://www.washingtonpost.com/news/morning-mix/wp/2015/06/18/ever-wondered-what-a-500000-version-of-wikipedia-would-look-like/" TargetMode="External"/><Relationship Id="rId102" Type="http://schemas.openxmlformats.org/officeDocument/2006/relationships/hyperlink" Target="http://www.ideasinthemaking.net/appropriation-art-tra-plagio-e-provocazione-un-punto-di-vista-sul-rapporto-tra-processo-artistico-e-diritto-dautore/" TargetMode="External"/><Relationship Id="rId123" Type="http://schemas.openxmlformats.org/officeDocument/2006/relationships/hyperlink" Target="http://www.we-make-money-not-art.com/archives/009736.php" TargetMode="External"/><Relationship Id="rId144" Type="http://schemas.microsoft.com/office/2016/09/relationships/commentsIds" Target="commentsIds.xml"/><Relationship Id="rId90" Type="http://schemas.openxmlformats.org/officeDocument/2006/relationships/hyperlink" Target="http://kairos.technorhetoric.net/20.1/reviews/ope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5FAC5-063C-7A41-9CAE-FBDF5601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16516</Words>
  <Characters>94144</Characters>
  <Application>Microsoft Office Word</Application>
  <DocSecurity>0</DocSecurity>
  <Lines>784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College of Staten Island/CUNY</vt:lpstr>
    </vt:vector>
  </TitlesOfParts>
  <Company>College of Staten Island</Company>
  <LinksUpToDate>false</LinksUpToDate>
  <CharactersWithSpaces>110440</CharactersWithSpaces>
  <SharedDoc>false</SharedDoc>
  <HLinks>
    <vt:vector size="810" baseType="variant">
      <vt:variant>
        <vt:i4>4390996</vt:i4>
      </vt:variant>
      <vt:variant>
        <vt:i4>402</vt:i4>
      </vt:variant>
      <vt:variant>
        <vt:i4>0</vt:i4>
      </vt:variant>
      <vt:variant>
        <vt:i4>5</vt:i4>
      </vt:variant>
      <vt:variant>
        <vt:lpwstr>http://centerforthehumanities.org/seminars/extra-institutional-education</vt:lpwstr>
      </vt:variant>
      <vt:variant>
        <vt:lpwstr/>
      </vt:variant>
      <vt:variant>
        <vt:i4>2687035</vt:i4>
      </vt:variant>
      <vt:variant>
        <vt:i4>399</vt:i4>
      </vt:variant>
      <vt:variant>
        <vt:i4>0</vt:i4>
      </vt:variant>
      <vt:variant>
        <vt:i4>5</vt:i4>
      </vt:variant>
      <vt:variant>
        <vt:lpwstr>http://www.transfert.net/a3947</vt:lpwstr>
      </vt:variant>
      <vt:variant>
        <vt:lpwstr/>
      </vt:variant>
      <vt:variant>
        <vt:i4>3997748</vt:i4>
      </vt:variant>
      <vt:variant>
        <vt:i4>396</vt:i4>
      </vt:variant>
      <vt:variant>
        <vt:i4>0</vt:i4>
      </vt:variant>
      <vt:variant>
        <vt:i4>5</vt:i4>
      </vt:variant>
      <vt:variant>
        <vt:lpwstr>http://www.wired.com/news/culture/0,1284,43902,00.html</vt:lpwstr>
      </vt:variant>
      <vt:variant>
        <vt:lpwstr/>
      </vt:variant>
      <vt:variant>
        <vt:i4>4718601</vt:i4>
      </vt:variant>
      <vt:variant>
        <vt:i4>393</vt:i4>
      </vt:variant>
      <vt:variant>
        <vt:i4>0</vt:i4>
      </vt:variant>
      <vt:variant>
        <vt:i4>5</vt:i4>
      </vt:variant>
      <vt:variant>
        <vt:lpwstr>http://rhizome.org/editorial/2005/mar/2/pod-pals/</vt:lpwstr>
      </vt:variant>
      <vt:variant>
        <vt:lpwstr/>
      </vt:variant>
      <vt:variant>
        <vt:i4>3538995</vt:i4>
      </vt:variant>
      <vt:variant>
        <vt:i4>390</vt:i4>
      </vt:variant>
      <vt:variant>
        <vt:i4>0</vt:i4>
      </vt:variant>
      <vt:variant>
        <vt:i4>5</vt:i4>
      </vt:variant>
      <vt:variant>
        <vt:lpwstr>http://www.wired.com/news/culture/0,1284,67230,00.html</vt:lpwstr>
      </vt:variant>
      <vt:variant>
        <vt:lpwstr/>
      </vt:variant>
      <vt:variant>
        <vt:i4>8061030</vt:i4>
      </vt:variant>
      <vt:variant>
        <vt:i4>387</vt:i4>
      </vt:variant>
      <vt:variant>
        <vt:i4>0</vt:i4>
      </vt:variant>
      <vt:variant>
        <vt:i4>5</vt:i4>
      </vt:variant>
      <vt:variant>
        <vt:lpwstr>http://communitydomain.hamilton.absenceincommon.01/</vt:lpwstr>
      </vt:variant>
      <vt:variant>
        <vt:lpwstr/>
      </vt:variant>
      <vt:variant>
        <vt:i4>8257632</vt:i4>
      </vt:variant>
      <vt:variant>
        <vt:i4>384</vt:i4>
      </vt:variant>
      <vt:variant>
        <vt:i4>0</vt:i4>
      </vt:variant>
      <vt:variant>
        <vt:i4>5</vt:i4>
      </vt:variant>
      <vt:variant>
        <vt:lpwstr>http://turbulence.org/texts/nmf</vt:lpwstr>
      </vt:variant>
      <vt:variant>
        <vt:lpwstr/>
      </vt:variant>
      <vt:variant>
        <vt:i4>8257632</vt:i4>
      </vt:variant>
      <vt:variant>
        <vt:i4>381</vt:i4>
      </vt:variant>
      <vt:variant>
        <vt:i4>0</vt:i4>
      </vt:variant>
      <vt:variant>
        <vt:i4>5</vt:i4>
      </vt:variant>
      <vt:variant>
        <vt:lpwstr>http://turbulence.org/texts/nmf</vt:lpwstr>
      </vt:variant>
      <vt:variant>
        <vt:lpwstr/>
      </vt:variant>
      <vt:variant>
        <vt:i4>6225991</vt:i4>
      </vt:variant>
      <vt:variant>
        <vt:i4>378</vt:i4>
      </vt:variant>
      <vt:variant>
        <vt:i4>0</vt:i4>
      </vt:variant>
      <vt:variant>
        <vt:i4>5</vt:i4>
      </vt:variant>
      <vt:variant>
        <vt:lpwstr>http://www.worldchanging.com/archives/004205.html</vt:lpwstr>
      </vt:variant>
      <vt:variant>
        <vt:lpwstr/>
      </vt:variant>
      <vt:variant>
        <vt:i4>1179684</vt:i4>
      </vt:variant>
      <vt:variant>
        <vt:i4>375</vt:i4>
      </vt:variant>
      <vt:variant>
        <vt:i4>0</vt:i4>
      </vt:variant>
      <vt:variant>
        <vt:i4>5</vt:i4>
      </vt:variant>
      <vt:variant>
        <vt:lpwstr>http://news.com.com/2061-11200_3-6052991.html</vt:lpwstr>
      </vt:variant>
      <vt:variant>
        <vt:lpwstr/>
      </vt:variant>
      <vt:variant>
        <vt:i4>1966096</vt:i4>
      </vt:variant>
      <vt:variant>
        <vt:i4>372</vt:i4>
      </vt:variant>
      <vt:variant>
        <vt:i4>0</vt:i4>
      </vt:variant>
      <vt:variant>
        <vt:i4>5</vt:i4>
      </vt:variant>
      <vt:variant>
        <vt:lpwstr>http://www.boingboing.net/2006/03/23/firefox_plugin_conve.html</vt:lpwstr>
      </vt:variant>
      <vt:variant>
        <vt:lpwstr/>
      </vt:variant>
      <vt:variant>
        <vt:i4>4521996</vt:i4>
      </vt:variant>
      <vt:variant>
        <vt:i4>369</vt:i4>
      </vt:variant>
      <vt:variant>
        <vt:i4>0</vt:i4>
      </vt:variant>
      <vt:variant>
        <vt:i4>5</vt:i4>
      </vt:variant>
      <vt:variant>
        <vt:lpwstr>http://www.spiegel.de/netzwelt/technologie/0,1518,407691,00.html</vt:lpwstr>
      </vt:variant>
      <vt:variant>
        <vt:lpwstr/>
      </vt:variant>
      <vt:variant>
        <vt:i4>2359369</vt:i4>
      </vt:variant>
      <vt:variant>
        <vt:i4>366</vt:i4>
      </vt:variant>
      <vt:variant>
        <vt:i4>0</vt:i4>
      </vt:variant>
      <vt:variant>
        <vt:i4>5</vt:i4>
      </vt:variant>
      <vt:variant>
        <vt:lpwstr>http://www.furtherfield.org/displayreview.php?review_id=183</vt:lpwstr>
      </vt:variant>
      <vt:variant>
        <vt:lpwstr/>
      </vt:variant>
      <vt:variant>
        <vt:i4>2031640</vt:i4>
      </vt:variant>
      <vt:variant>
        <vt:i4>363</vt:i4>
      </vt:variant>
      <vt:variant>
        <vt:i4>0</vt:i4>
      </vt:variant>
      <vt:variant>
        <vt:i4>5</vt:i4>
      </vt:variant>
      <vt:variant>
        <vt:lpwstr>http://www.fylkingen.se/hz/n9/wojtowicz.html</vt:lpwstr>
      </vt:variant>
      <vt:variant>
        <vt:lpwstr/>
      </vt:variant>
      <vt:variant>
        <vt:i4>7012412</vt:i4>
      </vt:variant>
      <vt:variant>
        <vt:i4>360</vt:i4>
      </vt:variant>
      <vt:variant>
        <vt:i4>0</vt:i4>
      </vt:variant>
      <vt:variant>
        <vt:i4>5</vt:i4>
      </vt:variant>
      <vt:variant>
        <vt:lpwstr>http://gothamist.com/2007/05/01/video_of_the_da_69.php</vt:lpwstr>
      </vt:variant>
      <vt:variant>
        <vt:lpwstr/>
      </vt:variant>
      <vt:variant>
        <vt:i4>5570598</vt:i4>
      </vt:variant>
      <vt:variant>
        <vt:i4>357</vt:i4>
      </vt:variant>
      <vt:variant>
        <vt:i4>0</vt:i4>
      </vt:variant>
      <vt:variant>
        <vt:i4>5</vt:i4>
      </vt:variant>
      <vt:variant>
        <vt:lpwstr>http://www.elpais.com/articulo/red/Llega/plugin/art/Firefox/elpeputeccib/20070705elpcibenr_7/Tes</vt:lpwstr>
      </vt:variant>
      <vt:variant>
        <vt:lpwstr/>
      </vt:variant>
      <vt:variant>
        <vt:i4>2818148</vt:i4>
      </vt:variant>
      <vt:variant>
        <vt:i4>354</vt:i4>
      </vt:variant>
      <vt:variant>
        <vt:i4>0</vt:i4>
      </vt:variant>
      <vt:variant>
        <vt:i4>5</vt:i4>
      </vt:variant>
      <vt:variant>
        <vt:lpwstr>http://www.travelistic.com/video/show/3431/The-Map:-Real-Costs</vt:lpwstr>
      </vt:variant>
      <vt:variant>
        <vt:lpwstr/>
      </vt:variant>
      <vt:variant>
        <vt:i4>5046366</vt:i4>
      </vt:variant>
      <vt:variant>
        <vt:i4>351</vt:i4>
      </vt:variant>
      <vt:variant>
        <vt:i4>0</vt:i4>
      </vt:variant>
      <vt:variant>
        <vt:i4>5</vt:i4>
      </vt:variant>
      <vt:variant>
        <vt:lpwstr>http://www.wild.org/blog/nowhere-to-hide-when-you-use-real-costs/</vt:lpwstr>
      </vt:variant>
      <vt:variant>
        <vt:lpwstr/>
      </vt:variant>
      <vt:variant>
        <vt:i4>1179665</vt:i4>
      </vt:variant>
      <vt:variant>
        <vt:i4>348</vt:i4>
      </vt:variant>
      <vt:variant>
        <vt:i4>0</vt:i4>
      </vt:variant>
      <vt:variant>
        <vt:i4>5</vt:i4>
      </vt:variant>
      <vt:variant>
        <vt:lpwstr>http://www.digicult.it/digimag/article.asp?id=906</vt:lpwstr>
      </vt:variant>
      <vt:variant>
        <vt:lpwstr/>
      </vt:variant>
      <vt:variant>
        <vt:i4>1966084</vt:i4>
      </vt:variant>
      <vt:variant>
        <vt:i4>345</vt:i4>
      </vt:variant>
      <vt:variant>
        <vt:i4>0</vt:i4>
      </vt:variant>
      <vt:variant>
        <vt:i4>5</vt:i4>
      </vt:variant>
      <vt:variant>
        <vt:lpwstr>http://www.we-make-money-not-art.com/archives/009736.php</vt:lpwstr>
      </vt:variant>
      <vt:variant>
        <vt:lpwstr/>
      </vt:variant>
      <vt:variant>
        <vt:i4>5308484</vt:i4>
      </vt:variant>
      <vt:variant>
        <vt:i4>342</vt:i4>
      </vt:variant>
      <vt:variant>
        <vt:i4>0</vt:i4>
      </vt:variant>
      <vt:variant>
        <vt:i4>5</vt:i4>
      </vt:variant>
      <vt:variant>
        <vt:lpwstr>http://www.flashartonline.com/interno.php?pagina=articolo_det&amp;id_art=242&amp;det=ok&amp;title=IN-MEDIA-RES</vt:lpwstr>
      </vt:variant>
      <vt:variant>
        <vt:lpwstr/>
      </vt:variant>
      <vt:variant>
        <vt:i4>4128890</vt:i4>
      </vt:variant>
      <vt:variant>
        <vt:i4>339</vt:i4>
      </vt:variant>
      <vt:variant>
        <vt:i4>0</vt:i4>
      </vt:variant>
      <vt:variant>
        <vt:i4>5</vt:i4>
      </vt:variant>
      <vt:variant>
        <vt:lpwstr>http://www.inhabitat.com/2007/10/06/eco-vis-challenge-imagining-better-ways-of-living/#</vt:lpwstr>
      </vt:variant>
      <vt:variant>
        <vt:lpwstr/>
      </vt:variant>
      <vt:variant>
        <vt:i4>4128890</vt:i4>
      </vt:variant>
      <vt:variant>
        <vt:i4>336</vt:i4>
      </vt:variant>
      <vt:variant>
        <vt:i4>0</vt:i4>
      </vt:variant>
      <vt:variant>
        <vt:i4>5</vt:i4>
      </vt:variant>
      <vt:variant>
        <vt:lpwstr>http://www.inhabitat.com/2007/10/06/eco-vis-challenge-imagining-better-ways-of-living/#</vt:lpwstr>
      </vt:variant>
      <vt:variant>
        <vt:lpwstr/>
      </vt:variant>
      <vt:variant>
        <vt:i4>5701647</vt:i4>
      </vt:variant>
      <vt:variant>
        <vt:i4>333</vt:i4>
      </vt:variant>
      <vt:variant>
        <vt:i4>0</vt:i4>
      </vt:variant>
      <vt:variant>
        <vt:i4>5</vt:i4>
      </vt:variant>
      <vt:variant>
        <vt:lpwstr>http://creativecommons.org/weblog/entry/12162</vt:lpwstr>
      </vt:variant>
      <vt:variant>
        <vt:lpwstr/>
      </vt:variant>
      <vt:variant>
        <vt:i4>5111839</vt:i4>
      </vt:variant>
      <vt:variant>
        <vt:i4>330</vt:i4>
      </vt:variant>
      <vt:variant>
        <vt:i4>0</vt:i4>
      </vt:variant>
      <vt:variant>
        <vt:i4>5</vt:i4>
      </vt:variant>
      <vt:variant>
        <vt:lpwstr>http://openmediareview.com/2009/01/16/advice-from-a-published-author-on-negotiating-a-cc-license/</vt:lpwstr>
      </vt:variant>
      <vt:variant>
        <vt:lpwstr/>
      </vt:variant>
      <vt:variant>
        <vt:i4>786447</vt:i4>
      </vt:variant>
      <vt:variant>
        <vt:i4>327</vt:i4>
      </vt:variant>
      <vt:variant>
        <vt:i4>0</vt:i4>
      </vt:variant>
      <vt:variant>
        <vt:i4>5</vt:i4>
      </vt:variant>
      <vt:variant>
        <vt:lpwstr>http://www.artslant.com/ny/articles/show/5317</vt:lpwstr>
      </vt:variant>
      <vt:variant>
        <vt:lpwstr/>
      </vt:variant>
      <vt:variant>
        <vt:i4>3211376</vt:i4>
      </vt:variant>
      <vt:variant>
        <vt:i4>324</vt:i4>
      </vt:variant>
      <vt:variant>
        <vt:i4>0</vt:i4>
      </vt:variant>
      <vt:variant>
        <vt:i4>5</vt:i4>
      </vt:variant>
      <vt:variant>
        <vt:lpwstr>http://cityroom.blogs.nytimes.com/2009/09/22/concepts-run-wild-at-dutch-american-bike-slam/</vt:lpwstr>
      </vt:variant>
      <vt:variant>
        <vt:lpwstr/>
      </vt:variant>
      <vt:variant>
        <vt:i4>6488117</vt:i4>
      </vt:variant>
      <vt:variant>
        <vt:i4>321</vt:i4>
      </vt:variant>
      <vt:variant>
        <vt:i4>0</vt:i4>
      </vt:variant>
      <vt:variant>
        <vt:i4>5</vt:i4>
      </vt:variant>
      <vt:variant>
        <vt:lpwstr>http://www.newyorker.com/online/blogs/books/2010/01/1000-words-omg-lol.html</vt:lpwstr>
      </vt:variant>
      <vt:variant>
        <vt:lpwstr/>
      </vt:variant>
      <vt:variant>
        <vt:i4>393222</vt:i4>
      </vt:variant>
      <vt:variant>
        <vt:i4>318</vt:i4>
      </vt:variant>
      <vt:variant>
        <vt:i4>0</vt:i4>
      </vt:variant>
      <vt:variant>
        <vt:i4>5</vt:i4>
      </vt:variant>
      <vt:variant>
        <vt:lpwstr>http://www.taz.de/1/leben/buch/artikel/1/von-null-auf-buch-in-120-stunden</vt:lpwstr>
      </vt:variant>
      <vt:variant>
        <vt:lpwstr/>
      </vt:variant>
      <vt:variant>
        <vt:i4>6160409</vt:i4>
      </vt:variant>
      <vt:variant>
        <vt:i4>315</vt:i4>
      </vt:variant>
      <vt:variant>
        <vt:i4>0</vt:i4>
      </vt:variant>
      <vt:variant>
        <vt:i4>5</vt:i4>
      </vt:variant>
      <vt:variant>
        <vt:lpwstr>http://www.ultrapdx.com/zero/2010/04/03/review-michael-mandiberg-the-great-recession/</vt:lpwstr>
      </vt:variant>
      <vt:variant>
        <vt:lpwstr/>
      </vt:variant>
      <vt:variant>
        <vt:i4>3342352</vt:i4>
      </vt:variant>
      <vt:variant>
        <vt:i4>312</vt:i4>
      </vt:variant>
      <vt:variant>
        <vt:i4>0</vt:i4>
      </vt:variant>
      <vt:variant>
        <vt:i4>5</vt:i4>
      </vt:variant>
      <vt:variant>
        <vt:lpwstr>http://www.tandfonline.com/doi/abs/10.1080/.Uf2JclO9zHo</vt:lpwstr>
      </vt:variant>
      <vt:variant>
        <vt:lpwstr>.U3t9b_ldWSo</vt:lpwstr>
      </vt:variant>
      <vt:variant>
        <vt:i4>786434</vt:i4>
      </vt:variant>
      <vt:variant>
        <vt:i4>309</vt:i4>
      </vt:variant>
      <vt:variant>
        <vt:i4>0</vt:i4>
      </vt:variant>
      <vt:variant>
        <vt:i4>5</vt:i4>
      </vt:variant>
      <vt:variant>
        <vt:lpwstr>http://hyperallergic.com/47876/michael-mandiberg-the-social-media-reader/</vt:lpwstr>
      </vt:variant>
      <vt:variant>
        <vt:lpwstr/>
      </vt:variant>
      <vt:variant>
        <vt:i4>7405677</vt:i4>
      </vt:variant>
      <vt:variant>
        <vt:i4>306</vt:i4>
      </vt:variant>
      <vt:variant>
        <vt:i4>0</vt:i4>
      </vt:variant>
      <vt:variant>
        <vt:i4>5</vt:i4>
      </vt:variant>
      <vt:variant>
        <vt:lpwstr>http://www.vmi.edu/Content.aspx?id=10737422646</vt:lpwstr>
      </vt:variant>
      <vt:variant>
        <vt:lpwstr/>
      </vt:variant>
      <vt:variant>
        <vt:i4>8192114</vt:i4>
      </vt:variant>
      <vt:variant>
        <vt:i4>303</vt:i4>
      </vt:variant>
      <vt:variant>
        <vt:i4>0</vt:i4>
      </vt:variant>
      <vt:variant>
        <vt:i4>5</vt:i4>
      </vt:variant>
      <vt:variant>
        <vt:lpwstr>http://search.informit.com.au/documentSummary;dn=991636339129495;res=IELLCC</vt:lpwstr>
      </vt:variant>
      <vt:variant>
        <vt:lpwstr/>
      </vt:variant>
      <vt:variant>
        <vt:i4>2621487</vt:i4>
      </vt:variant>
      <vt:variant>
        <vt:i4>300</vt:i4>
      </vt:variant>
      <vt:variant>
        <vt:i4>0</vt:i4>
      </vt:variant>
      <vt:variant>
        <vt:i4>5</vt:i4>
      </vt:variant>
      <vt:variant>
        <vt:lpwstr>http://www.necsus-ejms.org/investigatory-art-real-time-systems-and-network-culture/</vt:lpwstr>
      </vt:variant>
      <vt:variant>
        <vt:lpwstr/>
      </vt:variant>
      <vt:variant>
        <vt:i4>589849</vt:i4>
      </vt:variant>
      <vt:variant>
        <vt:i4>297</vt:i4>
      </vt:variant>
      <vt:variant>
        <vt:i4>0</vt:i4>
      </vt:variant>
      <vt:variant>
        <vt:i4>5</vt:i4>
      </vt:variant>
      <vt:variant>
        <vt:lpwstr>http://neural.it/2012/11/the-social-media-reader/</vt:lpwstr>
      </vt:variant>
      <vt:variant>
        <vt:lpwstr/>
      </vt:variant>
      <vt:variant>
        <vt:i4>4259865</vt:i4>
      </vt:variant>
      <vt:variant>
        <vt:i4>294</vt:i4>
      </vt:variant>
      <vt:variant>
        <vt:i4>0</vt:i4>
      </vt:variant>
      <vt:variant>
        <vt:i4>5</vt:i4>
      </vt:variant>
      <vt:variant>
        <vt:lpwstr>http://artcopyright.interartive.org/daniela-duca/</vt:lpwstr>
      </vt:variant>
      <vt:variant>
        <vt:lpwstr/>
      </vt:variant>
      <vt:variant>
        <vt:i4>589851</vt:i4>
      </vt:variant>
      <vt:variant>
        <vt:i4>291</vt:i4>
      </vt:variant>
      <vt:variant>
        <vt:i4>0</vt:i4>
      </vt:variant>
      <vt:variant>
        <vt:i4>5</vt:i4>
      </vt:variant>
      <vt:variant>
        <vt:lpwstr>http://urbanomnibus.net/2013/04/eco-visualization-aesthetics-for-sustainability/</vt:lpwstr>
      </vt:variant>
      <vt:variant>
        <vt:lpwstr/>
      </vt:variant>
      <vt:variant>
        <vt:i4>5570568</vt:i4>
      </vt:variant>
      <vt:variant>
        <vt:i4>288</vt:i4>
      </vt:variant>
      <vt:variant>
        <vt:i4>0</vt:i4>
      </vt:variant>
      <vt:variant>
        <vt:i4>5</vt:i4>
      </vt:variant>
      <vt:variant>
        <vt:lpwstr>http://hyperallergic.com/70686/in-search-of-an-alternative-art-education-altedu/</vt:lpwstr>
      </vt:variant>
      <vt:variant>
        <vt:lpwstr/>
      </vt:variant>
      <vt:variant>
        <vt:i4>6619188</vt:i4>
      </vt:variant>
      <vt:variant>
        <vt:i4>285</vt:i4>
      </vt:variant>
      <vt:variant>
        <vt:i4>0</vt:i4>
      </vt:variant>
      <vt:variant>
        <vt:i4>5</vt:i4>
      </vt:variant>
      <vt:variant>
        <vt:lpwstr>http://animalnewyork.com/2013/tiananmen-square-censored-photos-as-paintings-made-in-china/</vt:lpwstr>
      </vt:variant>
      <vt:variant>
        <vt:lpwstr/>
      </vt:variant>
      <vt:variant>
        <vt:i4>5701710</vt:i4>
      </vt:variant>
      <vt:variant>
        <vt:i4>282</vt:i4>
      </vt:variant>
      <vt:variant>
        <vt:i4>0</vt:i4>
      </vt:variant>
      <vt:variant>
        <vt:i4>5</vt:i4>
      </vt:variant>
      <vt:variant>
        <vt:lpwstr>http://www.ideasinthemaking.net/appropriation-art-tra-plagio-e-provocazione-un-punto-di-vista-sul-rapporto-tra-processo-artistico-e-diritto-dautore/</vt:lpwstr>
      </vt:variant>
      <vt:variant>
        <vt:lpwstr/>
      </vt:variant>
      <vt:variant>
        <vt:i4>4980819</vt:i4>
      </vt:variant>
      <vt:variant>
        <vt:i4>279</vt:i4>
      </vt:variant>
      <vt:variant>
        <vt:i4>0</vt:i4>
      </vt:variant>
      <vt:variant>
        <vt:i4>5</vt:i4>
      </vt:variant>
      <vt:variant>
        <vt:lpwstr>http://bitchmagazine.org/post/an-epic-edit-a-thon-takes-aim-at-wikipedias-gender-gap</vt:lpwstr>
      </vt:variant>
      <vt:variant>
        <vt:lpwstr/>
      </vt:variant>
      <vt:variant>
        <vt:i4>6619246</vt:i4>
      </vt:variant>
      <vt:variant>
        <vt:i4>276</vt:i4>
      </vt:variant>
      <vt:variant>
        <vt:i4>0</vt:i4>
      </vt:variant>
      <vt:variant>
        <vt:i4>5</vt:i4>
      </vt:variant>
      <vt:variant>
        <vt:lpwstr>http://artfcity.com/2014/01/27/this-weeks-must-see-art-events-wikipedia-gets-edited-artists-get-pyramid-schemed</vt:lpwstr>
      </vt:variant>
      <vt:variant>
        <vt:lpwstr/>
      </vt:variant>
      <vt:variant>
        <vt:i4>7929911</vt:i4>
      </vt:variant>
      <vt:variant>
        <vt:i4>273</vt:i4>
      </vt:variant>
      <vt:variant>
        <vt:i4>0</vt:i4>
      </vt:variant>
      <vt:variant>
        <vt:i4>5</vt:i4>
      </vt:variant>
      <vt:variant>
        <vt:lpwstr>http://www.prx.org/pieces/110826-fixing-wikipedia-s-gender-bias-one-edit-at-a-time</vt:lpwstr>
      </vt:variant>
      <vt:variant>
        <vt:lpwstr/>
      </vt:variant>
      <vt:variant>
        <vt:i4>7798886</vt:i4>
      </vt:variant>
      <vt:variant>
        <vt:i4>270</vt:i4>
      </vt:variant>
      <vt:variant>
        <vt:i4>0</vt:i4>
      </vt:variant>
      <vt:variant>
        <vt:i4>5</vt:i4>
      </vt:variant>
      <vt:variant>
        <vt:lpwstr>http://www.thedailybeast.com/witw/articles/2014/02/05/wikipedia-meets-feminism.html</vt:lpwstr>
      </vt:variant>
      <vt:variant>
        <vt:lpwstr/>
      </vt:variant>
      <vt:variant>
        <vt:i4>2424946</vt:i4>
      </vt:variant>
      <vt:variant>
        <vt:i4>267</vt:i4>
      </vt:variant>
      <vt:variant>
        <vt:i4>0</vt:i4>
      </vt:variant>
      <vt:variant>
        <vt:i4>5</vt:i4>
      </vt:variant>
      <vt:variant>
        <vt:lpwstr>http://www.laweekly.com/2014-02-06/artbooks/wikipedia-becomes-a-battleground-for-art-activism/</vt:lpwstr>
      </vt:variant>
      <vt:variant>
        <vt:lpwstr/>
      </vt:variant>
      <vt:variant>
        <vt:i4>2162732</vt:i4>
      </vt:variant>
      <vt:variant>
        <vt:i4>264</vt:i4>
      </vt:variant>
      <vt:variant>
        <vt:i4>0</vt:i4>
      </vt:variant>
      <vt:variant>
        <vt:i4>5</vt:i4>
      </vt:variant>
      <vt:variant>
        <vt:lpwstr>http://www.artnews.com/2014/02/06/art-and-feminism-wikipedia-editathon-creates-pages-for-women-artists/</vt:lpwstr>
      </vt:variant>
      <vt:variant>
        <vt:lpwstr/>
      </vt:variant>
      <vt:variant>
        <vt:i4>7274536</vt:i4>
      </vt:variant>
      <vt:variant>
        <vt:i4>261</vt:i4>
      </vt:variant>
      <vt:variant>
        <vt:i4>0</vt:i4>
      </vt:variant>
      <vt:variant>
        <vt:i4>5</vt:i4>
      </vt:variant>
      <vt:variant>
        <vt:lpwstr>http://nymag.com/thecut/2014/02/closing-wikipedias-gender-gap-reluctantly.html</vt:lpwstr>
      </vt:variant>
      <vt:variant>
        <vt:lpwstr/>
      </vt:variant>
      <vt:variant>
        <vt:i4>1376326</vt:i4>
      </vt:variant>
      <vt:variant>
        <vt:i4>258</vt:i4>
      </vt:variant>
      <vt:variant>
        <vt:i4>0</vt:i4>
      </vt:variant>
      <vt:variant>
        <vt:i4>5</vt:i4>
      </vt:variant>
      <vt:variant>
        <vt:lpwstr>http://blogs.kcrw.com/whichwayla/2014/02/edit-a-thons-aim-to-erase-wikipedias-gender-gap</vt:lpwstr>
      </vt:variant>
      <vt:variant>
        <vt:lpwstr/>
      </vt:variant>
      <vt:variant>
        <vt:i4>720925</vt:i4>
      </vt:variant>
      <vt:variant>
        <vt:i4>255</vt:i4>
      </vt:variant>
      <vt:variant>
        <vt:i4>0</vt:i4>
      </vt:variant>
      <vt:variant>
        <vt:i4>5</vt:i4>
      </vt:variant>
      <vt:variant>
        <vt:lpwstr>http://www.businessinsider.com/growing-army-of-women-take-on-wikipedia-2014-2</vt:lpwstr>
      </vt:variant>
      <vt:variant>
        <vt:lpwstr/>
      </vt:variant>
      <vt:variant>
        <vt:i4>6815849</vt:i4>
      </vt:variant>
      <vt:variant>
        <vt:i4>252</vt:i4>
      </vt:variant>
      <vt:variant>
        <vt:i4>0</vt:i4>
      </vt:variant>
      <vt:variant>
        <vt:i4>5</vt:i4>
      </vt:variant>
      <vt:variant>
        <vt:lpwstr>http://www.theguardian.com/artanddesign/jonathanjonesblog/2014/feb/20/wikipedia-women-in-art-artandfeminism-editathons</vt:lpwstr>
      </vt:variant>
      <vt:variant>
        <vt:lpwstr/>
      </vt:variant>
      <vt:variant>
        <vt:i4>458842</vt:i4>
      </vt:variant>
      <vt:variant>
        <vt:i4>249</vt:i4>
      </vt:variant>
      <vt:variant>
        <vt:i4>0</vt:i4>
      </vt:variant>
      <vt:variant>
        <vt:i4>5</vt:i4>
      </vt:variant>
      <vt:variant>
        <vt:lpwstr>http://momus.ca/querying-the-new-appropriation-art-is-this-cynicism/</vt:lpwstr>
      </vt:variant>
      <vt:variant>
        <vt:lpwstr/>
      </vt:variant>
      <vt:variant>
        <vt:i4>1441794</vt:i4>
      </vt:variant>
      <vt:variant>
        <vt:i4>246</vt:i4>
      </vt:variant>
      <vt:variant>
        <vt:i4>0</vt:i4>
      </vt:variant>
      <vt:variant>
        <vt:i4>5</vt:i4>
      </vt:variant>
      <vt:variant>
        <vt:lpwstr>http://kairos.technorhetoric.net/20.1/reviews/opel/index.html</vt:lpwstr>
      </vt:variant>
      <vt:variant>
        <vt:lpwstr/>
      </vt:variant>
      <vt:variant>
        <vt:i4>8192111</vt:i4>
      </vt:variant>
      <vt:variant>
        <vt:i4>243</vt:i4>
      </vt:variant>
      <vt:variant>
        <vt:i4>0</vt:i4>
      </vt:variant>
      <vt:variant>
        <vt:i4>5</vt:i4>
      </vt:variant>
      <vt:variant>
        <vt:lpwstr>http://www.artinamericamagazine.com/news-features/previews/the-agenda-this-week-in-new-york-14/</vt:lpwstr>
      </vt:variant>
      <vt:variant>
        <vt:lpwstr/>
      </vt:variant>
      <vt:variant>
        <vt:i4>6619240</vt:i4>
      </vt:variant>
      <vt:variant>
        <vt:i4>240</vt:i4>
      </vt:variant>
      <vt:variant>
        <vt:i4>0</vt:i4>
      </vt:variant>
      <vt:variant>
        <vt:i4>5</vt:i4>
      </vt:variant>
      <vt:variant>
        <vt:lpwstr>http://www.wired.com/2015/03/wikipedia-sexism/</vt:lpwstr>
      </vt:variant>
      <vt:variant>
        <vt:lpwstr/>
      </vt:variant>
      <vt:variant>
        <vt:i4>5111862</vt:i4>
      </vt:variant>
      <vt:variant>
        <vt:i4>237</vt:i4>
      </vt:variant>
      <vt:variant>
        <vt:i4>0</vt:i4>
      </vt:variant>
      <vt:variant>
        <vt:i4>5</vt:i4>
      </vt:variant>
      <vt:variant>
        <vt:lpwstr>https://en.wikipedia.org/wiki/Wired_%28magazine%29</vt:lpwstr>
      </vt:variant>
      <vt:variant>
        <vt:lpwstr/>
      </vt:variant>
      <vt:variant>
        <vt:i4>1900627</vt:i4>
      </vt:variant>
      <vt:variant>
        <vt:i4>234</vt:i4>
      </vt:variant>
      <vt:variant>
        <vt:i4>0</vt:i4>
      </vt:variant>
      <vt:variant>
        <vt:i4>5</vt:i4>
      </vt:variant>
      <vt:variant>
        <vt:lpwstr>http://artsbeat.blogs.nytimes.com/2015/03/06/moma-to-host-wikipedia-editing-marathon-to-improve-coverage-of-women-in-the-arts</vt:lpwstr>
      </vt:variant>
      <vt:variant>
        <vt:lpwstr/>
      </vt:variant>
      <vt:variant>
        <vt:i4>7929896</vt:i4>
      </vt:variant>
      <vt:variant>
        <vt:i4>231</vt:i4>
      </vt:variant>
      <vt:variant>
        <vt:i4>0</vt:i4>
      </vt:variant>
      <vt:variant>
        <vt:i4>5</vt:i4>
      </vt:variant>
      <vt:variant>
        <vt:lpwstr>http://blogs.wsj.com/speakeasy/2015/03/09/edit-a-thon-volunteers-revamp-female-artists-wikipedia-profiles/</vt:lpwstr>
      </vt:variant>
      <vt:variant>
        <vt:lpwstr/>
      </vt:variant>
      <vt:variant>
        <vt:i4>3276845</vt:i4>
      </vt:variant>
      <vt:variant>
        <vt:i4>228</vt:i4>
      </vt:variant>
      <vt:variant>
        <vt:i4>0</vt:i4>
      </vt:variant>
      <vt:variant>
        <vt:i4>5</vt:i4>
      </vt:variant>
      <vt:variant>
        <vt:lpwstr>http://www.artnews.com/2015/03/10/artfeminisms-2015-wikipedia-edit-a-thon-adds-334-articles-on-female-artists/</vt:lpwstr>
      </vt:variant>
      <vt:variant>
        <vt:lpwstr/>
      </vt:variant>
      <vt:variant>
        <vt:i4>2687009</vt:i4>
      </vt:variant>
      <vt:variant>
        <vt:i4>225</vt:i4>
      </vt:variant>
      <vt:variant>
        <vt:i4>0</vt:i4>
      </vt:variant>
      <vt:variant>
        <vt:i4>5</vt:i4>
      </vt:variant>
      <vt:variant>
        <vt:lpwstr>http://hyperallergic.com/190185/art-minded-feminists-become-wikipedians-for-a-weekend/</vt:lpwstr>
      </vt:variant>
      <vt:variant>
        <vt:lpwstr/>
      </vt:variant>
      <vt:variant>
        <vt:i4>262174</vt:i4>
      </vt:variant>
      <vt:variant>
        <vt:i4>222</vt:i4>
      </vt:variant>
      <vt:variant>
        <vt:i4>0</vt:i4>
      </vt:variant>
      <vt:variant>
        <vt:i4>5</vt:i4>
      </vt:variant>
      <vt:variant>
        <vt:lpwstr>http://www.kcrw.com/news-culture/shows/press-play-with-madeleine-brand/venice-high-school-arrests-wikipedias-feminist-makeover-and-chinatown</vt:lpwstr>
      </vt:variant>
      <vt:variant>
        <vt:lpwstr/>
      </vt:variant>
      <vt:variant>
        <vt:i4>6619202</vt:i4>
      </vt:variant>
      <vt:variant>
        <vt:i4>219</vt:i4>
      </vt:variant>
      <vt:variant>
        <vt:i4>0</vt:i4>
      </vt:variant>
      <vt:variant>
        <vt:i4>5</vt:i4>
      </vt:variant>
      <vt:variant>
        <vt:lpwstr>http://www.nytimes.com/2015/06/17/books/moving-wikipedia-from-computer-to-many-many-bookshelves.html?_r=0</vt:lpwstr>
      </vt:variant>
      <vt:variant>
        <vt:lpwstr/>
      </vt:variant>
      <vt:variant>
        <vt:i4>7274553</vt:i4>
      </vt:variant>
      <vt:variant>
        <vt:i4>216</vt:i4>
      </vt:variant>
      <vt:variant>
        <vt:i4>0</vt:i4>
      </vt:variant>
      <vt:variant>
        <vt:i4>5</vt:i4>
      </vt:variant>
      <vt:variant>
        <vt:lpwstr>http://thecreatorsproject.vice.com/blog/exclusive-meet-the-man-printing-wikipedia-as-a-book</vt:lpwstr>
      </vt:variant>
      <vt:variant>
        <vt:lpwstr/>
      </vt:variant>
      <vt:variant>
        <vt:i4>4128820</vt:i4>
      </vt:variant>
      <vt:variant>
        <vt:i4>213</vt:i4>
      </vt:variant>
      <vt:variant>
        <vt:i4>0</vt:i4>
      </vt:variant>
      <vt:variant>
        <vt:i4>5</vt:i4>
      </vt:variant>
      <vt:variant>
        <vt:lpwstr>http://www.washingtonpost.com/news/morning-mix/wp/2015/06/18/ever-wondered-what-a-500000-version-of-wikipedia-would-look-like/</vt:lpwstr>
      </vt:variant>
      <vt:variant>
        <vt:lpwstr/>
      </vt:variant>
      <vt:variant>
        <vt:i4>1048670</vt:i4>
      </vt:variant>
      <vt:variant>
        <vt:i4>210</vt:i4>
      </vt:variant>
      <vt:variant>
        <vt:i4>0</vt:i4>
      </vt:variant>
      <vt:variant>
        <vt:i4>5</vt:i4>
      </vt:variant>
      <vt:variant>
        <vt:lpwstr>http://blog.zeit.de/teilchen/2015/06/18/wikipedia-liegt-auf-dem-drucker/</vt:lpwstr>
      </vt:variant>
      <vt:variant>
        <vt:lpwstr/>
      </vt:variant>
      <vt:variant>
        <vt:i4>1900562</vt:i4>
      </vt:variant>
      <vt:variant>
        <vt:i4>207</vt:i4>
      </vt:variant>
      <vt:variant>
        <vt:i4>0</vt:i4>
      </vt:variant>
      <vt:variant>
        <vt:i4>5</vt:i4>
      </vt:variant>
      <vt:variant>
        <vt:lpwstr>http://observer.com/2015/06/artist-converts-wikipedia-to-print-maybe-its-not-dead-after-all/</vt:lpwstr>
      </vt:variant>
      <vt:variant>
        <vt:lpwstr/>
      </vt:variant>
      <vt:variant>
        <vt:i4>262220</vt:i4>
      </vt:variant>
      <vt:variant>
        <vt:i4>204</vt:i4>
      </vt:variant>
      <vt:variant>
        <vt:i4>0</vt:i4>
      </vt:variant>
      <vt:variant>
        <vt:i4>5</vt:i4>
      </vt:variant>
      <vt:variant>
        <vt:lpwstr>http://www.theparisreview.org/blog/2015/06/19/printing-wikipedia-from-aaaaa-to-zzzap-and-other-news/</vt:lpwstr>
      </vt:variant>
      <vt:variant>
        <vt:lpwstr/>
      </vt:variant>
      <vt:variant>
        <vt:i4>327710</vt:i4>
      </vt:variant>
      <vt:variant>
        <vt:i4>201</vt:i4>
      </vt:variant>
      <vt:variant>
        <vt:i4>0</vt:i4>
      </vt:variant>
      <vt:variant>
        <vt:i4>5</vt:i4>
      </vt:variant>
      <vt:variant>
        <vt:lpwstr>https://news.artnet.com/art-world/artists-turns-wikipedia-into-7600-books-309109</vt:lpwstr>
      </vt:variant>
      <vt:variant>
        <vt:lpwstr/>
      </vt:variant>
      <vt:variant>
        <vt:i4>2555927</vt:i4>
      </vt:variant>
      <vt:variant>
        <vt:i4>198</vt:i4>
      </vt:variant>
      <vt:variant>
        <vt:i4>0</vt:i4>
      </vt:variant>
      <vt:variant>
        <vt:i4>5</vt:i4>
      </vt:variant>
      <vt:variant>
        <vt:lpwstr>http://www.liberation.fr/culture/2015/06/19/un-artiste-americain-imprime-la-version-anglaise-de-wikipedia_1333371</vt:lpwstr>
      </vt:variant>
      <vt:variant>
        <vt:lpwstr/>
      </vt:variant>
      <vt:variant>
        <vt:i4>5046340</vt:i4>
      </vt:variant>
      <vt:variant>
        <vt:i4>195</vt:i4>
      </vt:variant>
      <vt:variant>
        <vt:i4>0</vt:i4>
      </vt:variant>
      <vt:variant>
        <vt:i4>5</vt:i4>
      </vt:variant>
      <vt:variant>
        <vt:lpwstr>http://www.independent.co.uk/arts-entertainment/art/news/these-print-editions-of-wikipedia-show-the-futility-of-big-data-and-are-available-for-purchase-10330900.html</vt:lpwstr>
      </vt:variant>
      <vt:variant>
        <vt:lpwstr/>
      </vt:variant>
      <vt:variant>
        <vt:i4>7995450</vt:i4>
      </vt:variant>
      <vt:variant>
        <vt:i4>192</vt:i4>
      </vt:variant>
      <vt:variant>
        <vt:i4>0</vt:i4>
      </vt:variant>
      <vt:variant>
        <vt:i4>5</vt:i4>
      </vt:variant>
      <vt:variant>
        <vt:lpwstr>http://www.vanityfair.it/lifestyle/hi-tech/15/06/18/wikipedia-stampata-su-carta</vt:lpwstr>
      </vt:variant>
      <vt:variant>
        <vt:lpwstr/>
      </vt:variant>
      <vt:variant>
        <vt:i4>1572929</vt:i4>
      </vt:variant>
      <vt:variant>
        <vt:i4>189</vt:i4>
      </vt:variant>
      <vt:variant>
        <vt:i4>0</vt:i4>
      </vt:variant>
      <vt:variant>
        <vt:i4>5</vt:i4>
      </vt:variant>
      <vt:variant>
        <vt:lpwstr>http://www.bbc.co.uk/programmes/p02v2vrn</vt:lpwstr>
      </vt:variant>
      <vt:variant>
        <vt:lpwstr/>
      </vt:variant>
      <vt:variant>
        <vt:i4>5832775</vt:i4>
      </vt:variant>
      <vt:variant>
        <vt:i4>186</vt:i4>
      </vt:variant>
      <vt:variant>
        <vt:i4>0</vt:i4>
      </vt:variant>
      <vt:variant>
        <vt:i4>5</vt:i4>
      </vt:variant>
      <vt:variant>
        <vt:lpwstr>http://www.wired.it/internet/web/2015/06/19/wikipedia-stampata-7600-volumi-450mila-euro/</vt:lpwstr>
      </vt:variant>
      <vt:variant>
        <vt:lpwstr/>
      </vt:variant>
      <vt:variant>
        <vt:i4>2621548</vt:i4>
      </vt:variant>
      <vt:variant>
        <vt:i4>183</vt:i4>
      </vt:variant>
      <vt:variant>
        <vt:i4>0</vt:i4>
      </vt:variant>
      <vt:variant>
        <vt:i4>5</vt:i4>
      </vt:variant>
      <vt:variant>
        <vt:lpwstr>http://timesofindia.indiatimes.com/tech/tech-news/Printed-Wikipedia-for-500000/articleshow/47765588.cms</vt:lpwstr>
      </vt:variant>
      <vt:variant>
        <vt:lpwstr/>
      </vt:variant>
      <vt:variant>
        <vt:i4>6488166</vt:i4>
      </vt:variant>
      <vt:variant>
        <vt:i4>180</vt:i4>
      </vt:variant>
      <vt:variant>
        <vt:i4>0</vt:i4>
      </vt:variant>
      <vt:variant>
        <vt:i4>5</vt:i4>
      </vt:variant>
      <vt:variant>
        <vt:lpwstr>http://www.artnews.com/2015/06/24/from-aaaaa-to-zzzap-michael-mandiberg-on-his-plan-to-print-wikipedia/</vt:lpwstr>
      </vt:variant>
      <vt:variant>
        <vt:lpwstr/>
      </vt:variant>
      <vt:variant>
        <vt:i4>7798804</vt:i4>
      </vt:variant>
      <vt:variant>
        <vt:i4>177</vt:i4>
      </vt:variant>
      <vt:variant>
        <vt:i4>0</vt:i4>
      </vt:variant>
      <vt:variant>
        <vt:i4>5</vt:i4>
      </vt:variant>
      <vt:variant>
        <vt:lpwstr>http://artsbeat.blogs.nytimes.com/2015/07/13/print-wikipedia-project-reaches-final-entry/?_r=0</vt:lpwstr>
      </vt:variant>
      <vt:variant>
        <vt:lpwstr/>
      </vt:variant>
      <vt:variant>
        <vt:i4>65544</vt:i4>
      </vt:variant>
      <vt:variant>
        <vt:i4>174</vt:i4>
      </vt:variant>
      <vt:variant>
        <vt:i4>0</vt:i4>
      </vt:variant>
      <vt:variant>
        <vt:i4>5</vt:i4>
      </vt:variant>
      <vt:variant>
        <vt:lpwstr>http://www.artnews.com/2016/02/11/art-feminism-announces-third-wikipedia-edit-a-thon</vt:lpwstr>
      </vt:variant>
      <vt:variant>
        <vt:lpwstr/>
      </vt:variant>
      <vt:variant>
        <vt:i4>4063281</vt:i4>
      </vt:variant>
      <vt:variant>
        <vt:i4>171</vt:i4>
      </vt:variant>
      <vt:variant>
        <vt:i4>0</vt:i4>
      </vt:variant>
      <vt:variant>
        <vt:i4>5</vt:i4>
      </vt:variant>
      <vt:variant>
        <vt:lpwstr>http://www.artslant.com/ny/articles/show/45280</vt:lpwstr>
      </vt:variant>
      <vt:variant>
        <vt:lpwstr/>
      </vt:variant>
      <vt:variant>
        <vt:i4>4849732</vt:i4>
      </vt:variant>
      <vt:variant>
        <vt:i4>168</vt:i4>
      </vt:variant>
      <vt:variant>
        <vt:i4>0</vt:i4>
      </vt:variant>
      <vt:variant>
        <vt:i4>5</vt:i4>
      </vt:variant>
      <vt:variant>
        <vt:lpwstr>http://nytlive.nytimes.com/womenintheworld/2016/02/29/women-leading-movements-to-champion-equality-on-wikipedia/</vt:lpwstr>
      </vt:variant>
      <vt:variant>
        <vt:lpwstr/>
      </vt:variant>
      <vt:variant>
        <vt:i4>3342396</vt:i4>
      </vt:variant>
      <vt:variant>
        <vt:i4>165</vt:i4>
      </vt:variant>
      <vt:variant>
        <vt:i4>0</vt:i4>
      </vt:variant>
      <vt:variant>
        <vt:i4>5</vt:i4>
      </vt:variant>
      <vt:variant>
        <vt:lpwstr>http://www.dazeddigital.com/artsandculture/article/30199/1/the-feminist-groups-disrupting-bro-tech-culture-in-2016</vt:lpwstr>
      </vt:variant>
      <vt:variant>
        <vt:lpwstr/>
      </vt:variant>
      <vt:variant>
        <vt:i4>5439568</vt:i4>
      </vt:variant>
      <vt:variant>
        <vt:i4>162</vt:i4>
      </vt:variant>
      <vt:variant>
        <vt:i4>0</vt:i4>
      </vt:variant>
      <vt:variant>
        <vt:i4>5</vt:i4>
      </vt:variant>
      <vt:variant>
        <vt:lpwstr>http://www.newyorker.com/tech/elements/a-feminist-edit-a-thon-seeks-to-reshape-wikipedia</vt:lpwstr>
      </vt:variant>
      <vt:variant>
        <vt:lpwstr/>
      </vt:variant>
      <vt:variant>
        <vt:i4>5177411</vt:i4>
      </vt:variant>
      <vt:variant>
        <vt:i4>159</vt:i4>
      </vt:variant>
      <vt:variant>
        <vt:i4>0</vt:i4>
      </vt:variant>
      <vt:variant>
        <vt:i4>5</vt:i4>
      </vt:variant>
      <vt:variant>
        <vt:lpwstr>http://theartnewspaper.com/news/news/don-t-bank-on-it-new-york-artist-s-memorial-to-financial-failures-comes-to-wall-street-/</vt:lpwstr>
      </vt:variant>
      <vt:variant>
        <vt:lpwstr/>
      </vt:variant>
      <vt:variant>
        <vt:i4>4653147</vt:i4>
      </vt:variant>
      <vt:variant>
        <vt:i4>156</vt:i4>
      </vt:variant>
      <vt:variant>
        <vt:i4>0</vt:i4>
      </vt:variant>
      <vt:variant>
        <vt:i4>5</vt:i4>
      </vt:variant>
      <vt:variant>
        <vt:lpwstr>http://artinamericamagazine.com/news-features/interviews/market-research-an-interview-with-michael-mandiberg/</vt:lpwstr>
      </vt:variant>
      <vt:variant>
        <vt:lpwstr/>
      </vt:variant>
      <vt:variant>
        <vt:i4>131072</vt:i4>
      </vt:variant>
      <vt:variant>
        <vt:i4>153</vt:i4>
      </vt:variant>
      <vt:variant>
        <vt:i4>0</vt:i4>
      </vt:variant>
      <vt:variant>
        <vt:i4>5</vt:i4>
      </vt:variant>
      <vt:variant>
        <vt:lpwstr>http://www.newyorker.com/magazine/2016/09/26/making-art-with-failed-banks</vt:lpwstr>
      </vt:variant>
      <vt:variant>
        <vt:lpwstr/>
      </vt:variant>
      <vt:variant>
        <vt:i4>4521986</vt:i4>
      </vt:variant>
      <vt:variant>
        <vt:i4>150</vt:i4>
      </vt:variant>
      <vt:variant>
        <vt:i4>0</vt:i4>
      </vt:variant>
      <vt:variant>
        <vt:i4>5</vt:i4>
      </vt:variant>
      <vt:variant>
        <vt:lpwstr>http://hyperallergic.com/322682/where-do-banks-go-when-they-die/</vt:lpwstr>
      </vt:variant>
      <vt:variant>
        <vt:lpwstr/>
      </vt:variant>
      <vt:variant>
        <vt:i4>7995480</vt:i4>
      </vt:variant>
      <vt:variant>
        <vt:i4>147</vt:i4>
      </vt:variant>
      <vt:variant>
        <vt:i4>0</vt:i4>
      </vt:variant>
      <vt:variant>
        <vt:i4>5</vt:i4>
      </vt:variant>
      <vt:variant>
        <vt:lpwstr>http://www.slate.com/blogs/future_tense/2016/03/10/michael_mandiberg_s_art_installation_prints_out_the_entirety_of_wikipedia.html</vt:lpwstr>
      </vt:variant>
      <vt:variant>
        <vt:lpwstr/>
      </vt:variant>
      <vt:variant>
        <vt:i4>6946875</vt:i4>
      </vt:variant>
      <vt:variant>
        <vt:i4>144</vt:i4>
      </vt:variant>
      <vt:variant>
        <vt:i4>0</vt:i4>
      </vt:variant>
      <vt:variant>
        <vt:i4>5</vt:i4>
      </vt:variant>
      <vt:variant>
        <vt:lpwstr>http://taz.de/!5308322/</vt:lpwstr>
      </vt:variant>
      <vt:variant>
        <vt:lpwstr/>
      </vt:variant>
      <vt:variant>
        <vt:i4>3407994</vt:i4>
      </vt:variant>
      <vt:variant>
        <vt:i4>141</vt:i4>
      </vt:variant>
      <vt:variant>
        <vt:i4>0</vt:i4>
      </vt:variant>
      <vt:variant>
        <vt:i4>5</vt:i4>
      </vt:variant>
      <vt:variant>
        <vt:lpwstr>http://www.sueddeutsche.de/digital/kunstausstellung-einmal-die-wikipedia-ausdrucken-bitte-1.3009520</vt:lpwstr>
      </vt:variant>
      <vt:variant>
        <vt:lpwstr/>
      </vt:variant>
      <vt:variant>
        <vt:i4>3932264</vt:i4>
      </vt:variant>
      <vt:variant>
        <vt:i4>138</vt:i4>
      </vt:variant>
      <vt:variant>
        <vt:i4>0</vt:i4>
      </vt:variant>
      <vt:variant>
        <vt:i4>5</vt:i4>
      </vt:variant>
      <vt:variant>
        <vt:lpwstr>http://www.berlinartlink.com/2016/06/13/michael-mandiberg/</vt:lpwstr>
      </vt:variant>
      <vt:variant>
        <vt:lpwstr/>
      </vt:variant>
      <vt:variant>
        <vt:i4>6357047</vt:i4>
      </vt:variant>
      <vt:variant>
        <vt:i4>135</vt:i4>
      </vt:variant>
      <vt:variant>
        <vt:i4>0</vt:i4>
      </vt:variant>
      <vt:variant>
        <vt:i4>5</vt:i4>
      </vt:variant>
      <vt:variant>
        <vt:lpwstr>https://observer.com/2017/03/international-womens-day-wikipedia-gender-imbalance-art-feminism/</vt:lpwstr>
      </vt:variant>
      <vt:variant>
        <vt:lpwstr/>
      </vt:variant>
      <vt:variant>
        <vt:i4>4718669</vt:i4>
      </vt:variant>
      <vt:variant>
        <vt:i4>132</vt:i4>
      </vt:variant>
      <vt:variant>
        <vt:i4>0</vt:i4>
      </vt:variant>
      <vt:variant>
        <vt:i4>5</vt:i4>
      </vt:variant>
      <vt:variant>
        <vt:lpwstr>https://news.artnet.com/art-world/2017-artfeminism-edit-thons-927797</vt:lpwstr>
      </vt:variant>
      <vt:variant>
        <vt:lpwstr/>
      </vt:variant>
      <vt:variant>
        <vt:i4>4653072</vt:i4>
      </vt:variant>
      <vt:variant>
        <vt:i4>129</vt:i4>
      </vt:variant>
      <vt:variant>
        <vt:i4>0</vt:i4>
      </vt:variant>
      <vt:variant>
        <vt:i4>5</vt:i4>
      </vt:variant>
      <vt:variant>
        <vt:lpwstr>https://www.refinery29.com/en-gb/women-wikipedia-how-to-add-edit</vt:lpwstr>
      </vt:variant>
      <vt:variant>
        <vt:lpwstr/>
      </vt:variant>
      <vt:variant>
        <vt:i4>2555954</vt:i4>
      </vt:variant>
      <vt:variant>
        <vt:i4>126</vt:i4>
      </vt:variant>
      <vt:variant>
        <vt:i4>0</vt:i4>
      </vt:variant>
      <vt:variant>
        <vt:i4>5</vt:i4>
      </vt:variant>
      <vt:variant>
        <vt:lpwstr>https://www.artsy.net/article/artsy-editorial-20-artists-trump-era</vt:lpwstr>
      </vt:variant>
      <vt:variant>
        <vt:lpwstr/>
      </vt:variant>
      <vt:variant>
        <vt:i4>1376350</vt:i4>
      </vt:variant>
      <vt:variant>
        <vt:i4>123</vt:i4>
      </vt:variant>
      <vt:variant>
        <vt:i4>0</vt:i4>
      </vt:variant>
      <vt:variant>
        <vt:i4>5</vt:i4>
      </vt:variant>
      <vt:variant>
        <vt:lpwstr>http://www.artribune.com/arti-visive/fotografia/2017/12/larte-nellepoca-del-post-fail-una-mostra-al-fotomuseum-di-winterthur/</vt:lpwstr>
      </vt:variant>
      <vt:variant>
        <vt:lpwstr/>
      </vt:variant>
      <vt:variant>
        <vt:i4>7209023</vt:i4>
      </vt:variant>
      <vt:variant>
        <vt:i4>120</vt:i4>
      </vt:variant>
      <vt:variant>
        <vt:i4>0</vt:i4>
      </vt:variant>
      <vt:variant>
        <vt:i4>5</vt:i4>
      </vt:variant>
      <vt:variant>
        <vt:lpwstr>http://we-make-money-not-art.com/failed-banks-quantified-self-and-addiction-to-the-infinite-scroll-an-interview-with-michael-mandiberg/</vt:lpwstr>
      </vt:variant>
      <vt:variant>
        <vt:lpwstr/>
      </vt:variant>
      <vt:variant>
        <vt:i4>720982</vt:i4>
      </vt:variant>
      <vt:variant>
        <vt:i4>117</vt:i4>
      </vt:variant>
      <vt:variant>
        <vt:i4>0</vt:i4>
      </vt:variant>
      <vt:variant>
        <vt:i4>5</vt:i4>
      </vt:variant>
      <vt:variant>
        <vt:lpwstr>https://hyperallergic.com/429353/wikipedia-edit-a-thon-moma/</vt:lpwstr>
      </vt:variant>
      <vt:variant>
        <vt:lpwstr/>
      </vt:variant>
      <vt:variant>
        <vt:i4>2687084</vt:i4>
      </vt:variant>
      <vt:variant>
        <vt:i4>114</vt:i4>
      </vt:variant>
      <vt:variant>
        <vt:i4>0</vt:i4>
      </vt:variant>
      <vt:variant>
        <vt:i4>5</vt:i4>
      </vt:variant>
      <vt:variant>
        <vt:lpwstr>https://www.kqed.org/arts/13826143/wikipedia-needs-more-female-artists-so-add-them</vt:lpwstr>
      </vt:variant>
      <vt:variant>
        <vt:lpwstr/>
      </vt:variant>
      <vt:variant>
        <vt:i4>852033</vt:i4>
      </vt:variant>
      <vt:variant>
        <vt:i4>111</vt:i4>
      </vt:variant>
      <vt:variant>
        <vt:i4>0</vt:i4>
      </vt:variant>
      <vt:variant>
        <vt:i4>5</vt:i4>
      </vt:variant>
      <vt:variant>
        <vt:lpwstr>https://www.theguardian.com/artanddesign/2018/mar/15/wikipedia-edit-a-thon-women-arts</vt:lpwstr>
      </vt:variant>
      <vt:variant>
        <vt:lpwstr/>
      </vt:variant>
      <vt:variant>
        <vt:i4>3014776</vt:i4>
      </vt:variant>
      <vt:variant>
        <vt:i4>108</vt:i4>
      </vt:variant>
      <vt:variant>
        <vt:i4>0</vt:i4>
      </vt:variant>
      <vt:variant>
        <vt:i4>5</vt:i4>
      </vt:variant>
      <vt:variant>
        <vt:lpwstr>http://neural.it/2018/06/quantified-self-portrait-one-year-performance-intimate-flows/</vt:lpwstr>
      </vt:variant>
      <vt:variant>
        <vt:lpwstr/>
      </vt:variant>
      <vt:variant>
        <vt:i4>2031688</vt:i4>
      </vt:variant>
      <vt:variant>
        <vt:i4>105</vt:i4>
      </vt:variant>
      <vt:variant>
        <vt:i4>0</vt:i4>
      </vt:variant>
      <vt:variant>
        <vt:i4>5</vt:i4>
      </vt:variant>
      <vt:variant>
        <vt:lpwstr>https://www.nytimes.com/2018/10/08/t-magazine/literature-homage-theft-appropriation.html</vt:lpwstr>
      </vt:variant>
      <vt:variant>
        <vt:lpwstr/>
      </vt:variant>
      <vt:variant>
        <vt:i4>3801186</vt:i4>
      </vt:variant>
      <vt:variant>
        <vt:i4>102</vt:i4>
      </vt:variant>
      <vt:variant>
        <vt:i4>0</vt:i4>
      </vt:variant>
      <vt:variant>
        <vt:i4>5</vt:i4>
      </vt:variant>
      <vt:variant>
        <vt:lpwstr>http://www.artnews.com/2019/02/21/art-feminism-host-sixth-annual-wikipedia-edit-thon-march/</vt:lpwstr>
      </vt:variant>
      <vt:variant>
        <vt:lpwstr/>
      </vt:variant>
      <vt:variant>
        <vt:i4>3604524</vt:i4>
      </vt:variant>
      <vt:variant>
        <vt:i4>99</vt:i4>
      </vt:variant>
      <vt:variant>
        <vt:i4>0</vt:i4>
      </vt:variant>
      <vt:variant>
        <vt:i4>5</vt:i4>
      </vt:variant>
      <vt:variant>
        <vt:lpwstr>https://artreview.com/ar-march-2019-review-after-babel/</vt:lpwstr>
      </vt:variant>
      <vt:variant>
        <vt:lpwstr/>
      </vt:variant>
      <vt:variant>
        <vt:i4>3014701</vt:i4>
      </vt:variant>
      <vt:variant>
        <vt:i4>96</vt:i4>
      </vt:variant>
      <vt:variant>
        <vt:i4>0</vt:i4>
      </vt:variant>
      <vt:variant>
        <vt:i4>5</vt:i4>
      </vt:variant>
      <vt:variant>
        <vt:lpwstr>https://www.artsy.net/article/artsy-editorial-watch-artist-paint-assistant</vt:lpwstr>
      </vt:variant>
      <vt:variant>
        <vt:lpwstr/>
      </vt:variant>
      <vt:variant>
        <vt:i4>4259904</vt:i4>
      </vt:variant>
      <vt:variant>
        <vt:i4>93</vt:i4>
      </vt:variant>
      <vt:variant>
        <vt:i4>0</vt:i4>
      </vt:variant>
      <vt:variant>
        <vt:i4>5</vt:i4>
      </vt:variant>
      <vt:variant>
        <vt:lpwstr>https://www.nytimes.com/2019/11/13/arts/design/museum-of-capitalism.html</vt:lpwstr>
      </vt:variant>
      <vt:variant>
        <vt:lpwstr/>
      </vt:variant>
      <vt:variant>
        <vt:i4>7667833</vt:i4>
      </vt:variant>
      <vt:variant>
        <vt:i4>90</vt:i4>
      </vt:variant>
      <vt:variant>
        <vt:i4>0</vt:i4>
      </vt:variant>
      <vt:variant>
        <vt:i4>5</vt:i4>
      </vt:variant>
      <vt:variant>
        <vt:lpwstr>https://www.artribune.com/dal-mondo/2019/12/mostra-lavoro-artisti-lubiana/</vt:lpwstr>
      </vt:variant>
      <vt:variant>
        <vt:lpwstr/>
      </vt:variant>
      <vt:variant>
        <vt:i4>5963779</vt:i4>
      </vt:variant>
      <vt:variant>
        <vt:i4>87</vt:i4>
      </vt:variant>
      <vt:variant>
        <vt:i4>0</vt:i4>
      </vt:variant>
      <vt:variant>
        <vt:i4>5</vt:i4>
      </vt:variant>
      <vt:variant>
        <vt:lpwstr>https://www.arshake.com/en/interview-domenico-quaranta-2/</vt:lpwstr>
      </vt:variant>
      <vt:variant>
        <vt:lpwstr/>
      </vt:variant>
      <vt:variant>
        <vt:i4>4063286</vt:i4>
      </vt:variant>
      <vt:variant>
        <vt:i4>84</vt:i4>
      </vt:variant>
      <vt:variant>
        <vt:i4>0</vt:i4>
      </vt:variant>
      <vt:variant>
        <vt:i4>5</vt:i4>
      </vt:variant>
      <vt:variant>
        <vt:lpwstr>https://www.economist.com/prospero/2020/12/03/the-zoom-paintings-are-dispatches-from-a-strange-year</vt:lpwstr>
      </vt:variant>
      <vt:variant>
        <vt:lpwstr/>
      </vt:variant>
      <vt:variant>
        <vt:i4>29</vt:i4>
      </vt:variant>
      <vt:variant>
        <vt:i4>81</vt:i4>
      </vt:variant>
      <vt:variant>
        <vt:i4>0</vt:i4>
      </vt:variant>
      <vt:variant>
        <vt:i4>5</vt:i4>
      </vt:variant>
      <vt:variant>
        <vt:lpwstr>https://dennydimingallery.com/news/michael-mandibergs-the-zoom-paintings-featured-in-artnet/</vt:lpwstr>
      </vt:variant>
      <vt:variant>
        <vt:lpwstr/>
      </vt:variant>
      <vt:variant>
        <vt:i4>7864370</vt:i4>
      </vt:variant>
      <vt:variant>
        <vt:i4>78</vt:i4>
      </vt:variant>
      <vt:variant>
        <vt:i4>0</vt:i4>
      </vt:variant>
      <vt:variant>
        <vt:i4>5</vt:i4>
      </vt:variant>
      <vt:variant>
        <vt:lpwstr>https://www.bookforum.com/print/2704/the-free-encyclopedia-is-one-of-the-last-vestiges-of-an-earlier-internet-24256</vt:lpwstr>
      </vt:variant>
      <vt:variant>
        <vt:lpwstr/>
      </vt:variant>
      <vt:variant>
        <vt:i4>3670063</vt:i4>
      </vt:variant>
      <vt:variant>
        <vt:i4>75</vt:i4>
      </vt:variant>
      <vt:variant>
        <vt:i4>0</vt:i4>
      </vt:variant>
      <vt:variant>
        <vt:i4>5</vt:i4>
      </vt:variant>
      <vt:variant>
        <vt:lpwstr>https://www.artribune.com/arti-visive/arte-contemporanea/2021/01/wikipedia-progetto-michael-mandiberg/</vt:lpwstr>
      </vt:variant>
      <vt:variant>
        <vt:lpwstr/>
      </vt:variant>
      <vt:variant>
        <vt:i4>5308426</vt:i4>
      </vt:variant>
      <vt:variant>
        <vt:i4>72</vt:i4>
      </vt:variant>
      <vt:variant>
        <vt:i4>0</vt:i4>
      </vt:variant>
      <vt:variant>
        <vt:i4>5</vt:i4>
      </vt:variant>
      <vt:variant>
        <vt:lpwstr>https://hyperallergic.com/701116/michael-mandiberg-timeframe-denny-dimin-gallery/</vt:lpwstr>
      </vt:variant>
      <vt:variant>
        <vt:lpwstr/>
      </vt:variant>
      <vt:variant>
        <vt:i4>7798884</vt:i4>
      </vt:variant>
      <vt:variant>
        <vt:i4>69</vt:i4>
      </vt:variant>
      <vt:variant>
        <vt:i4>0</vt:i4>
      </vt:variant>
      <vt:variant>
        <vt:i4>5</vt:i4>
      </vt:variant>
      <vt:variant>
        <vt:lpwstr>https://brooklynrail.org/2022/10/art-technology/Glitching-Time-and-Time-Based-Media</vt:lpwstr>
      </vt:variant>
      <vt:variant>
        <vt:lpwstr/>
      </vt:variant>
      <vt:variant>
        <vt:i4>8126514</vt:i4>
      </vt:variant>
      <vt:variant>
        <vt:i4>66</vt:i4>
      </vt:variant>
      <vt:variant>
        <vt:i4>0</vt:i4>
      </vt:variant>
      <vt:variant>
        <vt:i4>5</vt:i4>
      </vt:variant>
      <vt:variant>
        <vt:lpwstr>http://shanebrennan.net/climate/about-the-contributing-artists/</vt:lpwstr>
      </vt:variant>
      <vt:variant>
        <vt:lpwstr/>
      </vt:variant>
      <vt:variant>
        <vt:i4>8126514</vt:i4>
      </vt:variant>
      <vt:variant>
        <vt:i4>63</vt:i4>
      </vt:variant>
      <vt:variant>
        <vt:i4>0</vt:i4>
      </vt:variant>
      <vt:variant>
        <vt:i4>5</vt:i4>
      </vt:variant>
      <vt:variant>
        <vt:lpwstr>http://shanebrennan.net/climate/about-the-contributing-artists/</vt:lpwstr>
      </vt:variant>
      <vt:variant>
        <vt:lpwstr/>
      </vt:variant>
      <vt:variant>
        <vt:i4>5570560</vt:i4>
      </vt:variant>
      <vt:variant>
        <vt:i4>60</vt:i4>
      </vt:variant>
      <vt:variant>
        <vt:i4>0</vt:i4>
      </vt:variant>
      <vt:variant>
        <vt:i4>5</vt:i4>
      </vt:variant>
      <vt:variant>
        <vt:lpwstr>http://www.asdfmakes.com/</vt:lpwstr>
      </vt:variant>
      <vt:variant>
        <vt:lpwstr/>
      </vt:variant>
      <vt:variant>
        <vt:i4>5308483</vt:i4>
      </vt:variant>
      <vt:variant>
        <vt:i4>57</vt:i4>
      </vt:variant>
      <vt:variant>
        <vt:i4>0</vt:i4>
      </vt:variant>
      <vt:variant>
        <vt:i4>5</vt:i4>
      </vt:variant>
      <vt:variant>
        <vt:lpwstr>http://www.mandiberg.com/shop</vt:lpwstr>
      </vt:variant>
      <vt:variant>
        <vt:lpwstr/>
      </vt:variant>
      <vt:variant>
        <vt:i4>5505090</vt:i4>
      </vt:variant>
      <vt:variant>
        <vt:i4>54</vt:i4>
      </vt:variant>
      <vt:variant>
        <vt:i4>0</vt:i4>
      </vt:variant>
      <vt:variant>
        <vt:i4>5</vt:i4>
      </vt:variant>
      <vt:variant>
        <vt:lpwstr>http://www.mandiberg.com/time</vt:lpwstr>
      </vt:variant>
      <vt:variant>
        <vt:lpwstr/>
      </vt:variant>
      <vt:variant>
        <vt:i4>2424885</vt:i4>
      </vt:variant>
      <vt:variant>
        <vt:i4>51</vt:i4>
      </vt:variant>
      <vt:variant>
        <vt:i4>0</vt:i4>
      </vt:variant>
      <vt:variant>
        <vt:i4>5</vt:i4>
      </vt:variant>
      <vt:variant>
        <vt:lpwstr>http://www.aftersherrielevine.com/</vt:lpwstr>
      </vt:variant>
      <vt:variant>
        <vt:lpwstr/>
      </vt:variant>
      <vt:variant>
        <vt:i4>2293818</vt:i4>
      </vt:variant>
      <vt:variant>
        <vt:i4>48</vt:i4>
      </vt:variant>
      <vt:variant>
        <vt:i4>0</vt:i4>
      </vt:variant>
      <vt:variant>
        <vt:i4>5</vt:i4>
      </vt:variant>
      <vt:variant>
        <vt:lpwstr>http://exchangeprogram.org/</vt:lpwstr>
      </vt:variant>
      <vt:variant>
        <vt:lpwstr/>
      </vt:variant>
      <vt:variant>
        <vt:i4>1507337</vt:i4>
      </vt:variant>
      <vt:variant>
        <vt:i4>45</vt:i4>
      </vt:variant>
      <vt:variant>
        <vt:i4>0</vt:i4>
      </vt:variant>
      <vt:variant>
        <vt:i4>5</vt:i4>
      </vt:variant>
      <vt:variant>
        <vt:lpwstr>http://turbulence.org/Works/guide</vt:lpwstr>
      </vt:variant>
      <vt:variant>
        <vt:lpwstr/>
      </vt:variant>
      <vt:variant>
        <vt:i4>4718617</vt:i4>
      </vt:variant>
      <vt:variant>
        <vt:i4>42</vt:i4>
      </vt:variant>
      <vt:variant>
        <vt:i4>0</vt:i4>
      </vt:variant>
      <vt:variant>
        <vt:i4>5</vt:i4>
      </vt:variant>
      <vt:variant>
        <vt:lpwstr>http://bushpoll.com/</vt:lpwstr>
      </vt:variant>
      <vt:variant>
        <vt:lpwstr/>
      </vt:variant>
      <vt:variant>
        <vt:i4>524315</vt:i4>
      </vt:variant>
      <vt:variant>
        <vt:i4>39</vt:i4>
      </vt:variant>
      <vt:variant>
        <vt:i4>0</vt:i4>
      </vt:variant>
      <vt:variant>
        <vt:i4>5</vt:i4>
      </vt:variant>
      <vt:variant>
        <vt:lpwstr>http://turbulence.org/Works/innetwork</vt:lpwstr>
      </vt:variant>
      <vt:variant>
        <vt:lpwstr/>
      </vt:variant>
      <vt:variant>
        <vt:i4>7012479</vt:i4>
      </vt:variant>
      <vt:variant>
        <vt:i4>36</vt:i4>
      </vt:variant>
      <vt:variant>
        <vt:i4>0</vt:i4>
      </vt:variant>
      <vt:variant>
        <vt:i4>5</vt:i4>
      </vt:variant>
      <vt:variant>
        <vt:lpwstr>http://turbulence.org/Works/oilstandard</vt:lpwstr>
      </vt:variant>
      <vt:variant>
        <vt:lpwstr/>
      </vt:variant>
      <vt:variant>
        <vt:i4>4587551</vt:i4>
      </vt:variant>
      <vt:variant>
        <vt:i4>33</vt:i4>
      </vt:variant>
      <vt:variant>
        <vt:i4>0</vt:i4>
      </vt:variant>
      <vt:variant>
        <vt:i4>5</vt:i4>
      </vt:variant>
      <vt:variant>
        <vt:lpwstr>http://therealcosts.com/</vt:lpwstr>
      </vt:variant>
      <vt:variant>
        <vt:lpwstr/>
      </vt:variant>
      <vt:variant>
        <vt:i4>3276917</vt:i4>
      </vt:variant>
      <vt:variant>
        <vt:i4>30</vt:i4>
      </vt:variant>
      <vt:variant>
        <vt:i4>0</vt:i4>
      </vt:variant>
      <vt:variant>
        <vt:i4>5</vt:i4>
      </vt:variant>
      <vt:variant>
        <vt:lpwstr>http://www.marisaolson.com/31acts/</vt:lpwstr>
      </vt:variant>
      <vt:variant>
        <vt:lpwstr/>
      </vt:variant>
      <vt:variant>
        <vt:i4>1769495</vt:i4>
      </vt:variant>
      <vt:variant>
        <vt:i4>27</vt:i4>
      </vt:variant>
      <vt:variant>
        <vt:i4>0</vt:i4>
      </vt:variant>
      <vt:variant>
        <vt:i4>5</vt:i4>
      </vt:variant>
      <vt:variant>
        <vt:lpwstr>http://howmuchitcosts.us/</vt:lpwstr>
      </vt:variant>
      <vt:variant>
        <vt:lpwstr/>
      </vt:variant>
      <vt:variant>
        <vt:i4>8323175</vt:i4>
      </vt:variant>
      <vt:variant>
        <vt:i4>24</vt:i4>
      </vt:variant>
      <vt:variant>
        <vt:i4>0</vt:i4>
      </vt:variant>
      <vt:variant>
        <vt:i4>5</vt:i4>
      </vt:variant>
      <vt:variant>
        <vt:lpwstr>https://socialtextjournal.org/untying-critical-making/</vt:lpwstr>
      </vt:variant>
      <vt:variant>
        <vt:lpwstr/>
      </vt:variant>
      <vt:variant>
        <vt:i4>3407906</vt:i4>
      </vt:variant>
      <vt:variant>
        <vt:i4>21</vt:i4>
      </vt:variant>
      <vt:variant>
        <vt:i4>0</vt:i4>
      </vt:variant>
      <vt:variant>
        <vt:i4>5</vt:i4>
      </vt:variant>
      <vt:variant>
        <vt:lpwstr>https://hyperallergic.com/275733/a-production-of-elektra-where-the-performers-yell-at-you/</vt:lpwstr>
      </vt:variant>
      <vt:variant>
        <vt:lpwstr/>
      </vt:variant>
      <vt:variant>
        <vt:i4>4325393</vt:i4>
      </vt:variant>
      <vt:variant>
        <vt:i4>18</vt:i4>
      </vt:variant>
      <vt:variant>
        <vt:i4>0</vt:i4>
      </vt:variant>
      <vt:variant>
        <vt:i4>5</vt:i4>
      </vt:variant>
      <vt:variant>
        <vt:lpwstr>http://socialtextjournal.org/cameras_are_weapons/</vt:lpwstr>
      </vt:variant>
      <vt:variant>
        <vt:lpwstr/>
      </vt:variant>
      <vt:variant>
        <vt:i4>5374009</vt:i4>
      </vt:variant>
      <vt:variant>
        <vt:i4>15</vt:i4>
      </vt:variant>
      <vt:variant>
        <vt:i4>0</vt:i4>
      </vt:variant>
      <vt:variant>
        <vt:i4>5</vt:i4>
      </vt:variant>
      <vt:variant>
        <vt:lpwstr>http://socialtextjournal.org/interview_with_matthew_jacobson/</vt:lpwstr>
      </vt:variant>
      <vt:variant>
        <vt:lpwstr/>
      </vt:variant>
      <vt:variant>
        <vt:i4>4390989</vt:i4>
      </vt:variant>
      <vt:variant>
        <vt:i4>12</vt:i4>
      </vt:variant>
      <vt:variant>
        <vt:i4>0</vt:i4>
      </vt:variant>
      <vt:variant>
        <vt:i4>5</vt:i4>
      </vt:variant>
      <vt:variant>
        <vt:lpwstr>https://www.theatlantic.com/technology/archive/2020/02/where-wikipedias-editors-are-where-they-arent-and-why/605023/</vt:lpwstr>
      </vt:variant>
      <vt:variant>
        <vt:lpwstr/>
      </vt:variant>
      <vt:variant>
        <vt:i4>1704027</vt:i4>
      </vt:variant>
      <vt:variant>
        <vt:i4>9</vt:i4>
      </vt:variant>
      <vt:variant>
        <vt:i4>0</vt:i4>
      </vt:variant>
      <vt:variant>
        <vt:i4>5</vt:i4>
      </vt:variant>
      <vt:variant>
        <vt:lpwstr>http://bit.ly/EduOutliers</vt:lpwstr>
      </vt:variant>
      <vt:variant>
        <vt:lpwstr/>
      </vt:variant>
      <vt:variant>
        <vt:i4>3473516</vt:i4>
      </vt:variant>
      <vt:variant>
        <vt:i4>6</vt:i4>
      </vt:variant>
      <vt:variant>
        <vt:i4>0</vt:i4>
      </vt:variant>
      <vt:variant>
        <vt:i4>5</vt:i4>
      </vt:variant>
      <vt:variant>
        <vt:lpwstr>https://jitp.commons.gc.cuny.edu/trauma-informed-pedagogy-in-the-digital-media-pandemic-classroom/</vt:lpwstr>
      </vt:variant>
      <vt:variant>
        <vt:lpwstr/>
      </vt:variant>
      <vt:variant>
        <vt:i4>1572897</vt:i4>
      </vt:variant>
      <vt:variant>
        <vt:i4>3</vt:i4>
      </vt:variant>
      <vt:variant>
        <vt:i4>0</vt:i4>
      </vt:variant>
      <vt:variant>
        <vt:i4>5</vt:i4>
      </vt:variant>
      <vt:variant>
        <vt:lpwstr>http://wiki.digital-foundations.net/index.php?title=Table_of_Contents_CS6</vt:lpwstr>
      </vt:variant>
      <vt:variant>
        <vt:lpwstr/>
      </vt:variant>
      <vt:variant>
        <vt:i4>1704027</vt:i4>
      </vt:variant>
      <vt:variant>
        <vt:i4>0</vt:i4>
      </vt:variant>
      <vt:variant>
        <vt:i4>0</vt:i4>
      </vt:variant>
      <vt:variant>
        <vt:i4>5</vt:i4>
      </vt:variant>
      <vt:variant>
        <vt:lpwstr>http://bit.ly/EduOutliers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College of Staten Island/CUNY</dc:title>
  <dc:subject/>
  <dc:creator>David M. Podell</dc:creator>
  <cp:keywords/>
  <cp:lastModifiedBy>Michael Mandiberg</cp:lastModifiedBy>
  <cp:revision>2</cp:revision>
  <cp:lastPrinted>2023-01-31T15:37:00Z</cp:lastPrinted>
  <dcterms:created xsi:type="dcterms:W3CDTF">2025-01-05T17:43:00Z</dcterms:created>
  <dcterms:modified xsi:type="dcterms:W3CDTF">2025-01-05T17:43:00Z</dcterms:modified>
</cp:coreProperties>
</file>